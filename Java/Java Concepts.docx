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EE6" w:rsidRDefault="000A1EE6" w:rsidP="00D761F7">
      <w:r>
        <w:rPr>
          <w:noProof/>
        </w:rPr>
        <mc:AlternateContent>
          <mc:Choice Requires="wps">
            <w:drawing>
              <wp:anchor distT="0" distB="0" distL="114300" distR="114300" simplePos="0" relativeHeight="251659264" behindDoc="0" locked="0" layoutInCell="1" allowOverlap="1" wp14:anchorId="11B41094" wp14:editId="43ECC76C">
                <wp:simplePos x="0" y="0"/>
                <wp:positionH relativeFrom="column">
                  <wp:posOffset>-209550</wp:posOffset>
                </wp:positionH>
                <wp:positionV relativeFrom="paragraph">
                  <wp:posOffset>-142874</wp:posOffset>
                </wp:positionV>
                <wp:extent cx="5791200" cy="666750"/>
                <wp:effectExtent l="0" t="0" r="0" b="0"/>
                <wp:wrapNone/>
                <wp:docPr id="1" name="Text Box 1"/>
                <wp:cNvGraphicFramePr/>
                <a:graphic xmlns:a="http://schemas.openxmlformats.org/drawingml/2006/main">
                  <a:graphicData uri="http://schemas.microsoft.com/office/word/2010/wordprocessingShape">
                    <wps:wsp>
                      <wps:cNvSpPr txBox="1"/>
                      <wps:spPr>
                        <a:xfrm>
                          <a:off x="0" y="0"/>
                          <a:ext cx="5791200" cy="666750"/>
                        </a:xfrm>
                        <a:prstGeom prst="rect">
                          <a:avLst/>
                        </a:prstGeom>
                        <a:noFill/>
                        <a:ln>
                          <a:noFill/>
                        </a:ln>
                        <a:effectLst/>
                      </wps:spPr>
                      <wps:txbx>
                        <w:txbxContent>
                          <w:p w:rsidR="00C80B02" w:rsidRPr="000A1EE6" w:rsidRDefault="00C80B02" w:rsidP="000A1EE6">
                            <w:pPr>
                              <w:ind w:left="1440" w:firstLine="720"/>
                              <w:rPr>
                                <w:b/>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b/>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Java Concepts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6.5pt;margin-top:-11.25pt;width:456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" filled="f" stroked="f">
                <v:textbox>
                  <w:txbxContent>
                    <w:p w:rsidR="00C80B02" w:rsidRPr="000A1EE6" w:rsidRDefault="00C80B02" w:rsidP="000A1EE6">
                      <w:pPr>
                        <w:ind w:left="1440" w:firstLine="720"/>
                        <w:rPr>
                          <w:b/>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b/>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Java Concepts</w:t>
                      </w:r>
                    </w:p>
                  </w:txbxContent>
                </v:textbox>
              </v:shape>
            </w:pict>
          </mc:Fallback>
        </mc:AlternateContent>
      </w:r>
    </w:p>
    <w:p w:rsidR="000A1EE6" w:rsidRDefault="000A1EE6" w:rsidP="00D761F7"/>
    <w:p w:rsidR="000A1EE6" w:rsidRPr="000A1EE6" w:rsidRDefault="000A1EE6" w:rsidP="00D761F7">
      <w:pPr>
        <w:pStyle w:val="ListParagraph"/>
        <w:numPr>
          <w:ilvl w:val="0"/>
          <w:numId w:val="1"/>
        </w:numPr>
        <w:shd w:val="clear" w:color="auto" w:fill="FFFFFF"/>
        <w:spacing w:after="240" w:line="240" w:lineRule="auto"/>
        <w:outlineLvl w:val="0"/>
        <w:rPr>
          <w:rFonts w:eastAsia="Times New Roman" w:cs="Arial"/>
          <w:b/>
          <w:bCs/>
          <w:color w:val="000000"/>
          <w:kern w:val="36"/>
          <w:sz w:val="40"/>
          <w:szCs w:val="40"/>
        </w:rPr>
      </w:pPr>
      <w:r>
        <w:rPr>
          <w:rFonts w:eastAsia="Times New Roman" w:cs="Arial"/>
          <w:b/>
          <w:bCs/>
          <w:color w:val="000000"/>
          <w:kern w:val="36"/>
          <w:sz w:val="40"/>
          <w:szCs w:val="40"/>
        </w:rPr>
        <w:t xml:space="preserve"> </w:t>
      </w:r>
      <w:r w:rsidRPr="000A1EE6">
        <w:rPr>
          <w:rFonts w:eastAsia="Times New Roman" w:cs="Arial"/>
          <w:b/>
          <w:bCs/>
          <w:color w:val="000000"/>
          <w:kern w:val="36"/>
          <w:sz w:val="40"/>
          <w:szCs w:val="40"/>
        </w:rPr>
        <w:t>Comparable and Comparator</w:t>
      </w:r>
    </w:p>
    <w:p w:rsidR="00D64ECA" w:rsidRPr="00F80482" w:rsidRDefault="006E6AE7" w:rsidP="00D761F7">
      <w:pPr>
        <w:rPr>
          <w:sz w:val="24"/>
          <w:szCs w:val="24"/>
        </w:rPr>
      </w:pPr>
      <w:r w:rsidRPr="00F80482">
        <w:rPr>
          <w:sz w:val="24"/>
          <w:szCs w:val="24"/>
        </w:rPr>
        <w:t>Let’s see how we can sort primitive types or Object array and list with a simple program.</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6E6AE7">
        <w:rPr>
          <w:rFonts w:ascii="Courier New" w:eastAsia="Times New Roman" w:hAnsi="Courier New" w:cs="Courier New"/>
          <w:color w:val="200080"/>
          <w:sz w:val="24"/>
          <w:szCs w:val="24"/>
        </w:rPr>
        <w:t>package</w:t>
      </w:r>
      <w:proofErr w:type="gram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com.journaldev.sort</w:t>
      </w:r>
      <w:proofErr w:type="spellEnd"/>
      <w:r w:rsidRPr="006E6AE7">
        <w:rPr>
          <w:rFonts w:ascii="Courier New" w:eastAsia="Times New Roman" w:hAnsi="Courier New" w:cs="Courier New"/>
          <w:color w:val="200080"/>
          <w:sz w:val="24"/>
          <w:szCs w:val="24"/>
        </w:rPr>
        <w:t>;</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6E6AE7">
        <w:rPr>
          <w:rFonts w:ascii="Courier New" w:eastAsia="Times New Roman" w:hAnsi="Courier New" w:cs="Courier New"/>
          <w:color w:val="200080"/>
          <w:sz w:val="24"/>
          <w:szCs w:val="24"/>
        </w:rPr>
        <w:t>import</w:t>
      </w:r>
      <w:proofErr w:type="gram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java.util.ArrayList</w:t>
      </w:r>
      <w:proofErr w:type="spellEnd"/>
      <w:r w:rsidRPr="006E6AE7">
        <w:rPr>
          <w:rFonts w:ascii="Courier New" w:eastAsia="Times New Roman" w:hAnsi="Courier New" w:cs="Courier New"/>
          <w:color w:val="200080"/>
          <w:sz w:val="24"/>
          <w:szCs w:val="24"/>
        </w:rPr>
        <w:t>;</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6E6AE7">
        <w:rPr>
          <w:rFonts w:ascii="Courier New" w:eastAsia="Times New Roman" w:hAnsi="Courier New" w:cs="Courier New"/>
          <w:color w:val="200080"/>
          <w:sz w:val="24"/>
          <w:szCs w:val="24"/>
        </w:rPr>
        <w:t>import</w:t>
      </w:r>
      <w:proofErr w:type="gram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java.util.Arrays</w:t>
      </w:r>
      <w:proofErr w:type="spellEnd"/>
      <w:r w:rsidRPr="006E6AE7">
        <w:rPr>
          <w:rFonts w:ascii="Courier New" w:eastAsia="Times New Roman" w:hAnsi="Courier New" w:cs="Courier New"/>
          <w:color w:val="200080"/>
          <w:sz w:val="24"/>
          <w:szCs w:val="24"/>
        </w:rPr>
        <w:t>;</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6E6AE7">
        <w:rPr>
          <w:rFonts w:ascii="Courier New" w:eastAsia="Times New Roman" w:hAnsi="Courier New" w:cs="Courier New"/>
          <w:color w:val="200080"/>
          <w:sz w:val="24"/>
          <w:szCs w:val="24"/>
        </w:rPr>
        <w:t>import</w:t>
      </w:r>
      <w:proofErr w:type="gram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java.util.Collections</w:t>
      </w:r>
      <w:proofErr w:type="spellEnd"/>
      <w:r w:rsidRPr="006E6AE7">
        <w:rPr>
          <w:rFonts w:ascii="Courier New" w:eastAsia="Times New Roman" w:hAnsi="Courier New" w:cs="Courier New"/>
          <w:color w:val="200080"/>
          <w:sz w:val="24"/>
          <w:szCs w:val="24"/>
        </w:rPr>
        <w:t>;</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6E6AE7">
        <w:rPr>
          <w:rFonts w:ascii="Courier New" w:eastAsia="Times New Roman" w:hAnsi="Courier New" w:cs="Courier New"/>
          <w:color w:val="200080"/>
          <w:sz w:val="24"/>
          <w:szCs w:val="24"/>
        </w:rPr>
        <w:t>import</w:t>
      </w:r>
      <w:proofErr w:type="gram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java.util.List</w:t>
      </w:r>
      <w:proofErr w:type="spellEnd"/>
      <w:r w:rsidRPr="006E6AE7">
        <w:rPr>
          <w:rFonts w:ascii="Courier New" w:eastAsia="Times New Roman" w:hAnsi="Courier New" w:cs="Courier New"/>
          <w:color w:val="200080"/>
          <w:sz w:val="24"/>
          <w:szCs w:val="24"/>
        </w:rPr>
        <w:t>;</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6E6AE7">
        <w:rPr>
          <w:rFonts w:ascii="Courier New" w:eastAsia="Times New Roman" w:hAnsi="Courier New" w:cs="Courier New"/>
          <w:color w:val="200080"/>
          <w:sz w:val="24"/>
          <w:szCs w:val="24"/>
        </w:rPr>
        <w:t>public</w:t>
      </w:r>
      <w:proofErr w:type="gramEnd"/>
      <w:r w:rsidRPr="006E6AE7">
        <w:rPr>
          <w:rFonts w:ascii="Courier New" w:eastAsia="Times New Roman" w:hAnsi="Courier New" w:cs="Courier New"/>
          <w:color w:val="200080"/>
          <w:sz w:val="24"/>
          <w:szCs w:val="24"/>
        </w:rPr>
        <w:t xml:space="preserve"> class </w:t>
      </w:r>
      <w:proofErr w:type="spellStart"/>
      <w:r w:rsidRPr="006E6AE7">
        <w:rPr>
          <w:rFonts w:ascii="Courier New" w:eastAsia="Times New Roman" w:hAnsi="Courier New" w:cs="Courier New"/>
          <w:color w:val="200080"/>
          <w:sz w:val="24"/>
          <w:szCs w:val="24"/>
        </w:rPr>
        <w:t>JavaObjectSorting</w:t>
      </w:r>
      <w:proofErr w:type="spellEnd"/>
      <w:r w:rsidRPr="006E6AE7">
        <w:rPr>
          <w:rFonts w:ascii="Courier New" w:eastAsia="Times New Roman" w:hAnsi="Courier New" w:cs="Courier New"/>
          <w:color w:val="200080"/>
          <w:sz w:val="24"/>
          <w:szCs w:val="24"/>
        </w:rPr>
        <w:t xml:space="preserve"> {</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gramStart"/>
      <w:r w:rsidRPr="006E6AE7">
        <w:rPr>
          <w:rFonts w:ascii="Courier New" w:eastAsia="Times New Roman" w:hAnsi="Courier New" w:cs="Courier New"/>
          <w:color w:val="200080"/>
          <w:sz w:val="24"/>
          <w:szCs w:val="24"/>
        </w:rPr>
        <w:t>public</w:t>
      </w:r>
      <w:proofErr w:type="gramEnd"/>
      <w:r w:rsidRPr="006E6AE7">
        <w:rPr>
          <w:rFonts w:ascii="Courier New" w:eastAsia="Times New Roman" w:hAnsi="Courier New" w:cs="Courier New"/>
          <w:color w:val="200080"/>
          <w:sz w:val="24"/>
          <w:szCs w:val="24"/>
        </w:rPr>
        <w:t xml:space="preserve"> static void main(String[] </w:t>
      </w:r>
      <w:proofErr w:type="spellStart"/>
      <w:r w:rsidRPr="006E6AE7">
        <w:rPr>
          <w:rFonts w:ascii="Courier New" w:eastAsia="Times New Roman" w:hAnsi="Courier New" w:cs="Courier New"/>
          <w:color w:val="200080"/>
          <w:sz w:val="24"/>
          <w:szCs w:val="24"/>
        </w:rPr>
        <w:t>args</w:t>
      </w:r>
      <w:proofErr w:type="spellEnd"/>
      <w:r w:rsidRPr="006E6AE7">
        <w:rPr>
          <w:rFonts w:ascii="Courier New" w:eastAsia="Times New Roman" w:hAnsi="Courier New" w:cs="Courier New"/>
          <w:color w:val="200080"/>
          <w:sz w:val="24"/>
          <w:szCs w:val="24"/>
        </w:rPr>
        <w:t>) {</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//sort primitives array like </w:t>
      </w:r>
      <w:proofErr w:type="spellStart"/>
      <w:r w:rsidRPr="006E6AE7">
        <w:rPr>
          <w:rFonts w:ascii="Courier New" w:eastAsia="Times New Roman" w:hAnsi="Courier New" w:cs="Courier New"/>
          <w:color w:val="200080"/>
          <w:sz w:val="24"/>
          <w:szCs w:val="24"/>
        </w:rPr>
        <w:t>int</w:t>
      </w:r>
      <w:proofErr w:type="spellEnd"/>
      <w:r w:rsidRPr="006E6AE7">
        <w:rPr>
          <w:rFonts w:ascii="Courier New" w:eastAsia="Times New Roman" w:hAnsi="Courier New" w:cs="Courier New"/>
          <w:color w:val="200080"/>
          <w:sz w:val="24"/>
          <w:szCs w:val="24"/>
        </w:rPr>
        <w:t xml:space="preserve"> array</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proofErr w:type="gramStart"/>
      <w:r w:rsidRPr="006E6AE7">
        <w:rPr>
          <w:rFonts w:ascii="Courier New" w:eastAsia="Times New Roman" w:hAnsi="Courier New" w:cs="Courier New"/>
          <w:color w:val="200080"/>
          <w:sz w:val="24"/>
          <w:szCs w:val="24"/>
        </w:rPr>
        <w:t>int</w:t>
      </w:r>
      <w:proofErr w:type="spellEnd"/>
      <w:r w:rsidRPr="006E6AE7">
        <w:rPr>
          <w:rFonts w:ascii="Courier New" w:eastAsia="Times New Roman" w:hAnsi="Courier New" w:cs="Courier New"/>
          <w:color w:val="200080"/>
          <w:sz w:val="24"/>
          <w:szCs w:val="24"/>
        </w:rPr>
        <w:t>[</w:t>
      </w:r>
      <w:proofErr w:type="gram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intArr</w:t>
      </w:r>
      <w:proofErr w:type="spellEnd"/>
      <w:r w:rsidRPr="006E6AE7">
        <w:rPr>
          <w:rFonts w:ascii="Courier New" w:eastAsia="Times New Roman" w:hAnsi="Courier New" w:cs="Courier New"/>
          <w:color w:val="200080"/>
          <w:sz w:val="24"/>
          <w:szCs w:val="24"/>
        </w:rPr>
        <w:t xml:space="preserve"> = {5,9,1,10};</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proofErr w:type="gramStart"/>
      <w:r w:rsidRPr="006E6AE7">
        <w:rPr>
          <w:rFonts w:ascii="Courier New" w:eastAsia="Times New Roman" w:hAnsi="Courier New" w:cs="Courier New"/>
          <w:color w:val="200080"/>
          <w:sz w:val="24"/>
          <w:szCs w:val="24"/>
        </w:rPr>
        <w:t>Arrays.sort</w:t>
      </w:r>
      <w:proofErr w:type="spellEnd"/>
      <w:r w:rsidRPr="006E6AE7">
        <w:rPr>
          <w:rFonts w:ascii="Courier New" w:eastAsia="Times New Roman" w:hAnsi="Courier New" w:cs="Courier New"/>
          <w:color w:val="200080"/>
          <w:sz w:val="24"/>
          <w:szCs w:val="24"/>
        </w:rPr>
        <w:t>(</w:t>
      </w:r>
      <w:proofErr w:type="spellStart"/>
      <w:proofErr w:type="gramEnd"/>
      <w:r w:rsidRPr="006E6AE7">
        <w:rPr>
          <w:rFonts w:ascii="Courier New" w:eastAsia="Times New Roman" w:hAnsi="Courier New" w:cs="Courier New"/>
          <w:color w:val="200080"/>
          <w:sz w:val="24"/>
          <w:szCs w:val="24"/>
        </w:rPr>
        <w:t>intArr</w:t>
      </w:r>
      <w:proofErr w:type="spellEnd"/>
      <w:r w:rsidRPr="006E6AE7">
        <w:rPr>
          <w:rFonts w:ascii="Courier New" w:eastAsia="Times New Roman" w:hAnsi="Courier New" w:cs="Courier New"/>
          <w:color w:val="200080"/>
          <w:sz w:val="24"/>
          <w:szCs w:val="24"/>
        </w:rPr>
        <w:t>);</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proofErr w:type="gramStart"/>
      <w:r w:rsidRPr="006E6AE7">
        <w:rPr>
          <w:rFonts w:ascii="Courier New" w:eastAsia="Times New Roman" w:hAnsi="Courier New" w:cs="Courier New"/>
          <w:color w:val="200080"/>
          <w:sz w:val="24"/>
          <w:szCs w:val="24"/>
        </w:rPr>
        <w:t>System.out.println</w:t>
      </w:r>
      <w:proofErr w:type="spellEnd"/>
      <w:r w:rsidRPr="006E6AE7">
        <w:rPr>
          <w:rFonts w:ascii="Courier New" w:eastAsia="Times New Roman" w:hAnsi="Courier New" w:cs="Courier New"/>
          <w:color w:val="200080"/>
          <w:sz w:val="24"/>
          <w:szCs w:val="24"/>
        </w:rPr>
        <w:t>(</w:t>
      </w:r>
      <w:proofErr w:type="spellStart"/>
      <w:proofErr w:type="gramEnd"/>
      <w:r w:rsidRPr="006E6AE7">
        <w:rPr>
          <w:rFonts w:ascii="Courier New" w:eastAsia="Times New Roman" w:hAnsi="Courier New" w:cs="Courier New"/>
          <w:color w:val="200080"/>
          <w:sz w:val="24"/>
          <w:szCs w:val="24"/>
        </w:rPr>
        <w:t>Arrays.toString</w:t>
      </w:r>
      <w:proofErr w:type="spellEnd"/>
      <w:r w:rsidRPr="006E6AE7">
        <w:rPr>
          <w:rFonts w:ascii="Courier New" w:eastAsia="Times New Roman" w:hAnsi="Courier New" w:cs="Courier New"/>
          <w:color w:val="200080"/>
          <w:sz w:val="24"/>
          <w:szCs w:val="24"/>
        </w:rPr>
        <w:t>(</w:t>
      </w:r>
      <w:proofErr w:type="spellStart"/>
      <w:r w:rsidRPr="006E6AE7">
        <w:rPr>
          <w:rFonts w:ascii="Courier New" w:eastAsia="Times New Roman" w:hAnsi="Courier New" w:cs="Courier New"/>
          <w:color w:val="200080"/>
          <w:sz w:val="24"/>
          <w:szCs w:val="24"/>
        </w:rPr>
        <w:t>intArr</w:t>
      </w:r>
      <w:proofErr w:type="spellEnd"/>
      <w:r w:rsidRPr="006E6AE7">
        <w:rPr>
          <w:rFonts w:ascii="Courier New" w:eastAsia="Times New Roman" w:hAnsi="Courier New" w:cs="Courier New"/>
          <w:color w:val="200080"/>
          <w:sz w:val="24"/>
          <w:szCs w:val="24"/>
        </w:rPr>
        <w:t>));</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//sorting String array</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gramStart"/>
      <w:r w:rsidRPr="006E6AE7">
        <w:rPr>
          <w:rFonts w:ascii="Courier New" w:eastAsia="Times New Roman" w:hAnsi="Courier New" w:cs="Courier New"/>
          <w:color w:val="200080"/>
          <w:sz w:val="24"/>
          <w:szCs w:val="24"/>
        </w:rPr>
        <w:t>String[</w:t>
      </w:r>
      <w:proofErr w:type="gram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strArr</w:t>
      </w:r>
      <w:proofErr w:type="spellEnd"/>
      <w:r w:rsidRPr="006E6AE7">
        <w:rPr>
          <w:rFonts w:ascii="Courier New" w:eastAsia="Times New Roman" w:hAnsi="Courier New" w:cs="Courier New"/>
          <w:color w:val="200080"/>
          <w:sz w:val="24"/>
          <w:szCs w:val="24"/>
        </w:rPr>
        <w:t xml:space="preserve"> = {"A", "C", "B", "Z", "E"};</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proofErr w:type="gramStart"/>
      <w:r w:rsidRPr="006E6AE7">
        <w:rPr>
          <w:rFonts w:ascii="Courier New" w:eastAsia="Times New Roman" w:hAnsi="Courier New" w:cs="Courier New"/>
          <w:color w:val="200080"/>
          <w:sz w:val="24"/>
          <w:szCs w:val="24"/>
        </w:rPr>
        <w:t>Arrays.sort</w:t>
      </w:r>
      <w:proofErr w:type="spellEnd"/>
      <w:r w:rsidRPr="006E6AE7">
        <w:rPr>
          <w:rFonts w:ascii="Courier New" w:eastAsia="Times New Roman" w:hAnsi="Courier New" w:cs="Courier New"/>
          <w:color w:val="200080"/>
          <w:sz w:val="24"/>
          <w:szCs w:val="24"/>
        </w:rPr>
        <w:t>(</w:t>
      </w:r>
      <w:proofErr w:type="spellStart"/>
      <w:proofErr w:type="gramEnd"/>
      <w:r w:rsidRPr="006E6AE7">
        <w:rPr>
          <w:rFonts w:ascii="Courier New" w:eastAsia="Times New Roman" w:hAnsi="Courier New" w:cs="Courier New"/>
          <w:color w:val="200080"/>
          <w:sz w:val="24"/>
          <w:szCs w:val="24"/>
        </w:rPr>
        <w:t>strArr</w:t>
      </w:r>
      <w:proofErr w:type="spellEnd"/>
      <w:r w:rsidRPr="006E6AE7">
        <w:rPr>
          <w:rFonts w:ascii="Courier New" w:eastAsia="Times New Roman" w:hAnsi="Courier New" w:cs="Courier New"/>
          <w:color w:val="200080"/>
          <w:sz w:val="24"/>
          <w:szCs w:val="24"/>
        </w:rPr>
        <w:t>);</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proofErr w:type="gramStart"/>
      <w:r w:rsidRPr="006E6AE7">
        <w:rPr>
          <w:rFonts w:ascii="Courier New" w:eastAsia="Times New Roman" w:hAnsi="Courier New" w:cs="Courier New"/>
          <w:color w:val="200080"/>
          <w:sz w:val="24"/>
          <w:szCs w:val="24"/>
        </w:rPr>
        <w:t>System.out.println</w:t>
      </w:r>
      <w:proofErr w:type="spellEnd"/>
      <w:r w:rsidRPr="006E6AE7">
        <w:rPr>
          <w:rFonts w:ascii="Courier New" w:eastAsia="Times New Roman" w:hAnsi="Courier New" w:cs="Courier New"/>
          <w:color w:val="200080"/>
          <w:sz w:val="24"/>
          <w:szCs w:val="24"/>
        </w:rPr>
        <w:t>(</w:t>
      </w:r>
      <w:proofErr w:type="spellStart"/>
      <w:proofErr w:type="gramEnd"/>
      <w:r w:rsidRPr="006E6AE7">
        <w:rPr>
          <w:rFonts w:ascii="Courier New" w:eastAsia="Times New Roman" w:hAnsi="Courier New" w:cs="Courier New"/>
          <w:color w:val="200080"/>
          <w:sz w:val="24"/>
          <w:szCs w:val="24"/>
        </w:rPr>
        <w:t>Arrays.toString</w:t>
      </w:r>
      <w:proofErr w:type="spellEnd"/>
      <w:r w:rsidRPr="006E6AE7">
        <w:rPr>
          <w:rFonts w:ascii="Courier New" w:eastAsia="Times New Roman" w:hAnsi="Courier New" w:cs="Courier New"/>
          <w:color w:val="200080"/>
          <w:sz w:val="24"/>
          <w:szCs w:val="24"/>
        </w:rPr>
        <w:t>(</w:t>
      </w:r>
      <w:proofErr w:type="spellStart"/>
      <w:r w:rsidRPr="006E6AE7">
        <w:rPr>
          <w:rFonts w:ascii="Courier New" w:eastAsia="Times New Roman" w:hAnsi="Courier New" w:cs="Courier New"/>
          <w:color w:val="200080"/>
          <w:sz w:val="24"/>
          <w:szCs w:val="24"/>
        </w:rPr>
        <w:t>strArr</w:t>
      </w:r>
      <w:proofErr w:type="spellEnd"/>
      <w:r w:rsidRPr="006E6AE7">
        <w:rPr>
          <w:rFonts w:ascii="Courier New" w:eastAsia="Times New Roman" w:hAnsi="Courier New" w:cs="Courier New"/>
          <w:color w:val="200080"/>
          <w:sz w:val="24"/>
          <w:szCs w:val="24"/>
        </w:rPr>
        <w:t>));</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//sorting list of objects of Wrapper classes</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List&lt;String&gt; </w:t>
      </w:r>
      <w:proofErr w:type="spellStart"/>
      <w:r w:rsidRPr="006E6AE7">
        <w:rPr>
          <w:rFonts w:ascii="Courier New" w:eastAsia="Times New Roman" w:hAnsi="Courier New" w:cs="Courier New"/>
          <w:color w:val="200080"/>
          <w:sz w:val="24"/>
          <w:szCs w:val="24"/>
        </w:rPr>
        <w:t>strList</w:t>
      </w:r>
      <w:proofErr w:type="spellEnd"/>
      <w:r w:rsidRPr="006E6AE7">
        <w:rPr>
          <w:rFonts w:ascii="Courier New" w:eastAsia="Times New Roman" w:hAnsi="Courier New" w:cs="Courier New"/>
          <w:color w:val="200080"/>
          <w:sz w:val="24"/>
          <w:szCs w:val="24"/>
        </w:rPr>
        <w:t xml:space="preserve"> = new </w:t>
      </w:r>
      <w:proofErr w:type="spellStart"/>
      <w:r w:rsidRPr="006E6AE7">
        <w:rPr>
          <w:rFonts w:ascii="Courier New" w:eastAsia="Times New Roman" w:hAnsi="Courier New" w:cs="Courier New"/>
          <w:color w:val="200080"/>
          <w:sz w:val="24"/>
          <w:szCs w:val="24"/>
        </w:rPr>
        <w:t>ArrayList</w:t>
      </w:r>
      <w:proofErr w:type="spellEnd"/>
      <w:r w:rsidRPr="006E6AE7">
        <w:rPr>
          <w:rFonts w:ascii="Courier New" w:eastAsia="Times New Roman" w:hAnsi="Courier New" w:cs="Courier New"/>
          <w:color w:val="200080"/>
          <w:sz w:val="24"/>
          <w:szCs w:val="24"/>
        </w:rPr>
        <w:t>&lt;String</w:t>
      </w:r>
      <w:proofErr w:type="gramStart"/>
      <w:r w:rsidRPr="006E6AE7">
        <w:rPr>
          <w:rFonts w:ascii="Courier New" w:eastAsia="Times New Roman" w:hAnsi="Courier New" w:cs="Courier New"/>
          <w:color w:val="200080"/>
          <w:sz w:val="24"/>
          <w:szCs w:val="24"/>
        </w:rPr>
        <w:t>&gt;(</w:t>
      </w:r>
      <w:proofErr w:type="gramEnd"/>
      <w:r w:rsidRPr="006E6AE7">
        <w:rPr>
          <w:rFonts w:ascii="Courier New" w:eastAsia="Times New Roman" w:hAnsi="Courier New" w:cs="Courier New"/>
          <w:color w:val="200080"/>
          <w:sz w:val="24"/>
          <w:szCs w:val="24"/>
        </w:rPr>
        <w:t>);</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proofErr w:type="gramStart"/>
      <w:r w:rsidRPr="006E6AE7">
        <w:rPr>
          <w:rFonts w:ascii="Courier New" w:eastAsia="Times New Roman" w:hAnsi="Courier New" w:cs="Courier New"/>
          <w:color w:val="200080"/>
          <w:sz w:val="24"/>
          <w:szCs w:val="24"/>
        </w:rPr>
        <w:t>strList.add</w:t>
      </w:r>
      <w:proofErr w:type="spellEnd"/>
      <w:r w:rsidRPr="006E6AE7">
        <w:rPr>
          <w:rFonts w:ascii="Courier New" w:eastAsia="Times New Roman" w:hAnsi="Courier New" w:cs="Courier New"/>
          <w:color w:val="200080"/>
          <w:sz w:val="24"/>
          <w:szCs w:val="24"/>
        </w:rPr>
        <w:t>(</w:t>
      </w:r>
      <w:proofErr w:type="gramEnd"/>
      <w:r w:rsidRPr="006E6AE7">
        <w:rPr>
          <w:rFonts w:ascii="Courier New" w:eastAsia="Times New Roman" w:hAnsi="Courier New" w:cs="Courier New"/>
          <w:color w:val="200080"/>
          <w:sz w:val="24"/>
          <w:szCs w:val="24"/>
        </w:rPr>
        <w:t>"A");</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proofErr w:type="gramStart"/>
      <w:r w:rsidRPr="006E6AE7">
        <w:rPr>
          <w:rFonts w:ascii="Courier New" w:eastAsia="Times New Roman" w:hAnsi="Courier New" w:cs="Courier New"/>
          <w:color w:val="200080"/>
          <w:sz w:val="24"/>
          <w:szCs w:val="24"/>
        </w:rPr>
        <w:t>strList.add</w:t>
      </w:r>
      <w:proofErr w:type="spellEnd"/>
      <w:r w:rsidRPr="006E6AE7">
        <w:rPr>
          <w:rFonts w:ascii="Courier New" w:eastAsia="Times New Roman" w:hAnsi="Courier New" w:cs="Courier New"/>
          <w:color w:val="200080"/>
          <w:sz w:val="24"/>
          <w:szCs w:val="24"/>
        </w:rPr>
        <w:t>(</w:t>
      </w:r>
      <w:proofErr w:type="gramEnd"/>
      <w:r w:rsidRPr="006E6AE7">
        <w:rPr>
          <w:rFonts w:ascii="Courier New" w:eastAsia="Times New Roman" w:hAnsi="Courier New" w:cs="Courier New"/>
          <w:color w:val="200080"/>
          <w:sz w:val="24"/>
          <w:szCs w:val="24"/>
        </w:rPr>
        <w:t>"C");</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proofErr w:type="gramStart"/>
      <w:r w:rsidRPr="006E6AE7">
        <w:rPr>
          <w:rFonts w:ascii="Courier New" w:eastAsia="Times New Roman" w:hAnsi="Courier New" w:cs="Courier New"/>
          <w:color w:val="200080"/>
          <w:sz w:val="24"/>
          <w:szCs w:val="24"/>
        </w:rPr>
        <w:t>strList.add</w:t>
      </w:r>
      <w:proofErr w:type="spellEnd"/>
      <w:r w:rsidRPr="006E6AE7">
        <w:rPr>
          <w:rFonts w:ascii="Courier New" w:eastAsia="Times New Roman" w:hAnsi="Courier New" w:cs="Courier New"/>
          <w:color w:val="200080"/>
          <w:sz w:val="24"/>
          <w:szCs w:val="24"/>
        </w:rPr>
        <w:t>(</w:t>
      </w:r>
      <w:proofErr w:type="gramEnd"/>
      <w:r w:rsidRPr="006E6AE7">
        <w:rPr>
          <w:rFonts w:ascii="Courier New" w:eastAsia="Times New Roman" w:hAnsi="Courier New" w:cs="Courier New"/>
          <w:color w:val="200080"/>
          <w:sz w:val="24"/>
          <w:szCs w:val="24"/>
        </w:rPr>
        <w:t>"B");</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proofErr w:type="gramStart"/>
      <w:r w:rsidRPr="006E6AE7">
        <w:rPr>
          <w:rFonts w:ascii="Courier New" w:eastAsia="Times New Roman" w:hAnsi="Courier New" w:cs="Courier New"/>
          <w:color w:val="200080"/>
          <w:sz w:val="24"/>
          <w:szCs w:val="24"/>
        </w:rPr>
        <w:t>strList.add</w:t>
      </w:r>
      <w:proofErr w:type="spellEnd"/>
      <w:r w:rsidRPr="006E6AE7">
        <w:rPr>
          <w:rFonts w:ascii="Courier New" w:eastAsia="Times New Roman" w:hAnsi="Courier New" w:cs="Courier New"/>
          <w:color w:val="200080"/>
          <w:sz w:val="24"/>
          <w:szCs w:val="24"/>
        </w:rPr>
        <w:t>(</w:t>
      </w:r>
      <w:proofErr w:type="gramEnd"/>
      <w:r w:rsidRPr="006E6AE7">
        <w:rPr>
          <w:rFonts w:ascii="Courier New" w:eastAsia="Times New Roman" w:hAnsi="Courier New" w:cs="Courier New"/>
          <w:color w:val="200080"/>
          <w:sz w:val="24"/>
          <w:szCs w:val="24"/>
        </w:rPr>
        <w:t>"Z");</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proofErr w:type="gramStart"/>
      <w:r w:rsidRPr="006E6AE7">
        <w:rPr>
          <w:rFonts w:ascii="Courier New" w:eastAsia="Times New Roman" w:hAnsi="Courier New" w:cs="Courier New"/>
          <w:color w:val="200080"/>
          <w:sz w:val="24"/>
          <w:szCs w:val="24"/>
        </w:rPr>
        <w:t>strList.add</w:t>
      </w:r>
      <w:proofErr w:type="spellEnd"/>
      <w:r w:rsidRPr="006E6AE7">
        <w:rPr>
          <w:rFonts w:ascii="Courier New" w:eastAsia="Times New Roman" w:hAnsi="Courier New" w:cs="Courier New"/>
          <w:color w:val="200080"/>
          <w:sz w:val="24"/>
          <w:szCs w:val="24"/>
        </w:rPr>
        <w:t>(</w:t>
      </w:r>
      <w:proofErr w:type="gramEnd"/>
      <w:r w:rsidRPr="006E6AE7">
        <w:rPr>
          <w:rFonts w:ascii="Courier New" w:eastAsia="Times New Roman" w:hAnsi="Courier New" w:cs="Courier New"/>
          <w:color w:val="200080"/>
          <w:sz w:val="24"/>
          <w:szCs w:val="24"/>
        </w:rPr>
        <w:t>"E");</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spellStart"/>
      <w:proofErr w:type="gramStart"/>
      <w:r w:rsidRPr="006E6AE7">
        <w:rPr>
          <w:rFonts w:ascii="Courier New" w:eastAsia="Times New Roman" w:hAnsi="Courier New" w:cs="Courier New"/>
          <w:color w:val="200080"/>
          <w:sz w:val="24"/>
          <w:szCs w:val="24"/>
        </w:rPr>
        <w:t>Collections.sort</w:t>
      </w:r>
      <w:proofErr w:type="spellEnd"/>
      <w:r w:rsidRPr="006E6AE7">
        <w:rPr>
          <w:rFonts w:ascii="Courier New" w:eastAsia="Times New Roman" w:hAnsi="Courier New" w:cs="Courier New"/>
          <w:color w:val="200080"/>
          <w:sz w:val="24"/>
          <w:szCs w:val="24"/>
        </w:rPr>
        <w:t>(</w:t>
      </w:r>
      <w:proofErr w:type="spellStart"/>
      <w:proofErr w:type="gramEnd"/>
      <w:r w:rsidRPr="006E6AE7">
        <w:rPr>
          <w:rFonts w:ascii="Courier New" w:eastAsia="Times New Roman" w:hAnsi="Courier New" w:cs="Courier New"/>
          <w:color w:val="200080"/>
          <w:sz w:val="24"/>
          <w:szCs w:val="24"/>
        </w:rPr>
        <w:t>strList</w:t>
      </w:r>
      <w:proofErr w:type="spellEnd"/>
      <w:r w:rsidRPr="006E6AE7">
        <w:rPr>
          <w:rFonts w:ascii="Courier New" w:eastAsia="Times New Roman" w:hAnsi="Courier New" w:cs="Courier New"/>
          <w:color w:val="200080"/>
          <w:sz w:val="24"/>
          <w:szCs w:val="24"/>
        </w:rPr>
        <w:t>);</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roofErr w:type="gramStart"/>
      <w:r w:rsidRPr="006E6AE7">
        <w:rPr>
          <w:rFonts w:ascii="Courier New" w:eastAsia="Times New Roman" w:hAnsi="Courier New" w:cs="Courier New"/>
          <w:color w:val="200080"/>
          <w:sz w:val="24"/>
          <w:szCs w:val="24"/>
        </w:rPr>
        <w:t>for(</w:t>
      </w:r>
      <w:proofErr w:type="gramEnd"/>
      <w:r w:rsidRPr="006E6AE7">
        <w:rPr>
          <w:rFonts w:ascii="Courier New" w:eastAsia="Times New Roman" w:hAnsi="Courier New" w:cs="Courier New"/>
          <w:color w:val="200080"/>
          <w:sz w:val="24"/>
          <w:szCs w:val="24"/>
        </w:rPr>
        <w:t xml:space="preserve">String </w:t>
      </w:r>
      <w:proofErr w:type="spellStart"/>
      <w:r w:rsidRPr="006E6AE7">
        <w:rPr>
          <w:rFonts w:ascii="Courier New" w:eastAsia="Times New Roman" w:hAnsi="Courier New" w:cs="Courier New"/>
          <w:color w:val="200080"/>
          <w:sz w:val="24"/>
          <w:szCs w:val="24"/>
        </w:rPr>
        <w:t>str</w:t>
      </w:r>
      <w:proofErr w:type="spell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strList</w:t>
      </w:r>
      <w:proofErr w:type="spellEnd"/>
      <w:r w:rsidRPr="006E6AE7">
        <w:rPr>
          <w:rFonts w:ascii="Courier New" w:eastAsia="Times New Roman" w:hAnsi="Courier New" w:cs="Courier New"/>
          <w:color w:val="200080"/>
          <w:sz w:val="24"/>
          <w:szCs w:val="24"/>
        </w:rPr>
        <w:t xml:space="preserve">) </w:t>
      </w:r>
      <w:proofErr w:type="spellStart"/>
      <w:r w:rsidRPr="006E6AE7">
        <w:rPr>
          <w:rFonts w:ascii="Courier New" w:eastAsia="Times New Roman" w:hAnsi="Courier New" w:cs="Courier New"/>
          <w:color w:val="200080"/>
          <w:sz w:val="24"/>
          <w:szCs w:val="24"/>
        </w:rPr>
        <w:t>System.out.print</w:t>
      </w:r>
      <w:proofErr w:type="spellEnd"/>
      <w:r w:rsidRPr="006E6AE7">
        <w:rPr>
          <w:rFonts w:ascii="Courier New" w:eastAsia="Times New Roman" w:hAnsi="Courier New" w:cs="Courier New"/>
          <w:color w:val="200080"/>
          <w:sz w:val="24"/>
          <w:szCs w:val="24"/>
        </w:rPr>
        <w:t>(" "+</w:t>
      </w:r>
      <w:proofErr w:type="spellStart"/>
      <w:r w:rsidRPr="006E6AE7">
        <w:rPr>
          <w:rFonts w:ascii="Courier New" w:eastAsia="Times New Roman" w:hAnsi="Courier New" w:cs="Courier New"/>
          <w:color w:val="200080"/>
          <w:sz w:val="24"/>
          <w:szCs w:val="24"/>
        </w:rPr>
        <w:t>str</w:t>
      </w:r>
      <w:proofErr w:type="spellEnd"/>
      <w:r w:rsidRPr="006E6AE7">
        <w:rPr>
          <w:rFonts w:ascii="Courier New" w:eastAsia="Times New Roman" w:hAnsi="Courier New" w:cs="Courier New"/>
          <w:color w:val="200080"/>
          <w:sz w:val="24"/>
          <w:szCs w:val="24"/>
        </w:rPr>
        <w:t>);</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 xml:space="preserve">    }</w:t>
      </w:r>
    </w:p>
    <w:p w:rsid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6E6AE7">
        <w:rPr>
          <w:rFonts w:ascii="Courier New" w:eastAsia="Times New Roman" w:hAnsi="Courier New" w:cs="Courier New"/>
          <w:color w:val="200080"/>
          <w:sz w:val="24"/>
          <w:szCs w:val="24"/>
        </w:rPr>
        <w:t>}</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00080"/>
          <w:sz w:val="24"/>
          <w:szCs w:val="24"/>
        </w:rPr>
      </w:pPr>
      <w:r w:rsidRPr="006E6AE7">
        <w:rPr>
          <w:rFonts w:ascii="Courier New" w:eastAsia="Times New Roman" w:hAnsi="Courier New" w:cs="Courier New"/>
          <w:b/>
          <w:color w:val="200080"/>
          <w:sz w:val="24"/>
          <w:szCs w:val="24"/>
        </w:rPr>
        <w:t>Output:</w:t>
      </w:r>
    </w:p>
    <w:p w:rsid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6E6AE7" w:rsidRDefault="006E6AE7" w:rsidP="00D761F7">
      <w:pPr>
        <w:pStyle w:val="HTMLPreformatted"/>
        <w:shd w:val="clear" w:color="auto" w:fill="F2F9FC"/>
        <w:rPr>
          <w:color w:val="200080"/>
          <w:sz w:val="24"/>
          <w:szCs w:val="24"/>
        </w:rPr>
      </w:pPr>
      <w:r>
        <w:rPr>
          <w:color w:val="200080"/>
          <w:sz w:val="24"/>
          <w:szCs w:val="24"/>
        </w:rPr>
        <w:t>[1, 5, 9, 10]</w:t>
      </w:r>
    </w:p>
    <w:p w:rsidR="006E6AE7" w:rsidRDefault="006E6AE7" w:rsidP="00D761F7">
      <w:pPr>
        <w:pStyle w:val="HTMLPreformatted"/>
        <w:shd w:val="clear" w:color="auto" w:fill="F2F9FC"/>
        <w:rPr>
          <w:color w:val="200080"/>
          <w:sz w:val="24"/>
          <w:szCs w:val="24"/>
        </w:rPr>
      </w:pPr>
      <w:r>
        <w:rPr>
          <w:color w:val="200080"/>
          <w:sz w:val="24"/>
          <w:szCs w:val="24"/>
        </w:rPr>
        <w:t>[A, B, C, E, Z]</w:t>
      </w:r>
    </w:p>
    <w:p w:rsidR="006E6AE7" w:rsidRDefault="006E6AE7" w:rsidP="00D761F7">
      <w:pPr>
        <w:pStyle w:val="HTMLPreformatted"/>
        <w:shd w:val="clear" w:color="auto" w:fill="F2F9FC"/>
        <w:rPr>
          <w:color w:val="200080"/>
          <w:sz w:val="24"/>
          <w:szCs w:val="24"/>
        </w:rPr>
      </w:pPr>
      <w:r>
        <w:rPr>
          <w:color w:val="200080"/>
          <w:sz w:val="24"/>
          <w:szCs w:val="24"/>
        </w:rPr>
        <w:t xml:space="preserve"> A B C E Z</w:t>
      </w:r>
    </w:p>
    <w:p w:rsidR="006E6AE7" w:rsidRPr="006E6AE7" w:rsidRDefault="006E6AE7" w:rsidP="00D761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6E6AE7" w:rsidRDefault="006E6AE7" w:rsidP="00D761F7">
      <w:pPr>
        <w:ind w:firstLine="360"/>
      </w:pPr>
    </w:p>
    <w:p w:rsidR="00F6580A" w:rsidRDefault="00F6580A" w:rsidP="00D761F7">
      <w:pPr>
        <w:ind w:firstLine="360"/>
      </w:pPr>
    </w:p>
    <w:p w:rsidR="00F6580A" w:rsidRDefault="00F6580A" w:rsidP="00D761F7">
      <w:pPr>
        <w:ind w:firstLine="360"/>
      </w:pPr>
    </w:p>
    <w:p w:rsidR="00F6580A" w:rsidRPr="00AE2C8A" w:rsidRDefault="00F6580A" w:rsidP="00D761F7">
      <w:pPr>
        <w:pStyle w:val="ListParagraph"/>
        <w:numPr>
          <w:ilvl w:val="0"/>
          <w:numId w:val="4"/>
        </w:numPr>
        <w:rPr>
          <w:rFonts w:eastAsia="Times New Roman" w:cs="Arial"/>
          <w:b/>
          <w:bCs/>
          <w:color w:val="000000"/>
          <w:kern w:val="36"/>
          <w:sz w:val="32"/>
          <w:szCs w:val="32"/>
        </w:rPr>
      </w:pPr>
      <w:r w:rsidRPr="00AE2C8A">
        <w:rPr>
          <w:rFonts w:eastAsia="Times New Roman" w:cs="Arial"/>
          <w:b/>
          <w:bCs/>
          <w:color w:val="000000"/>
          <w:kern w:val="36"/>
          <w:sz w:val="32"/>
          <w:szCs w:val="32"/>
          <w:u w:val="single"/>
        </w:rPr>
        <w:lastRenderedPageBreak/>
        <w:t>Comparable Interface</w:t>
      </w:r>
      <w:r w:rsidRPr="00AE2C8A">
        <w:rPr>
          <w:rFonts w:eastAsia="Times New Roman" w:cs="Arial"/>
          <w:b/>
          <w:bCs/>
          <w:color w:val="000000"/>
          <w:kern w:val="36"/>
          <w:sz w:val="32"/>
          <w:szCs w:val="32"/>
        </w:rPr>
        <w:t>:</w:t>
      </w:r>
    </w:p>
    <w:p w:rsidR="00F6580A" w:rsidRDefault="00FB353E" w:rsidP="00D761F7">
      <w:pPr>
        <w:ind w:firstLine="360"/>
        <w:jc w:val="both"/>
        <w:rPr>
          <w:sz w:val="24"/>
          <w:szCs w:val="24"/>
        </w:rPr>
      </w:pPr>
      <w:r w:rsidRPr="00FB353E">
        <w:rPr>
          <w:sz w:val="24"/>
          <w:szCs w:val="24"/>
        </w:rPr>
        <w:t xml:space="preserve">Java Comparable interface is used to order the objects of user-defined </w:t>
      </w:r>
      <w:proofErr w:type="spellStart"/>
      <w:r w:rsidRPr="00FB353E">
        <w:rPr>
          <w:sz w:val="24"/>
          <w:szCs w:val="24"/>
        </w:rPr>
        <w:t>class.This</w:t>
      </w:r>
      <w:proofErr w:type="spellEnd"/>
      <w:r w:rsidRPr="00FB353E">
        <w:rPr>
          <w:sz w:val="24"/>
          <w:szCs w:val="24"/>
        </w:rPr>
        <w:t xml:space="preserve"> interface is found in </w:t>
      </w:r>
      <w:proofErr w:type="spellStart"/>
      <w:r w:rsidRPr="00FB353E">
        <w:rPr>
          <w:sz w:val="24"/>
          <w:szCs w:val="24"/>
        </w:rPr>
        <w:t>java.lang</w:t>
      </w:r>
      <w:proofErr w:type="spellEnd"/>
      <w:r w:rsidRPr="00FB353E">
        <w:rPr>
          <w:sz w:val="24"/>
          <w:szCs w:val="24"/>
        </w:rPr>
        <w:t xml:space="preserve"> package and contains only one method named </w:t>
      </w:r>
      <w:proofErr w:type="spellStart"/>
      <w:proofErr w:type="gramStart"/>
      <w:r w:rsidRPr="00FB353E">
        <w:rPr>
          <w:sz w:val="24"/>
          <w:szCs w:val="24"/>
        </w:rPr>
        <w:t>compareTo</w:t>
      </w:r>
      <w:proofErr w:type="spellEnd"/>
      <w:r w:rsidRPr="00FB353E">
        <w:rPr>
          <w:sz w:val="24"/>
          <w:szCs w:val="24"/>
        </w:rPr>
        <w:t>(</w:t>
      </w:r>
      <w:proofErr w:type="gramEnd"/>
      <w:r w:rsidRPr="00FB353E">
        <w:rPr>
          <w:sz w:val="24"/>
          <w:szCs w:val="24"/>
        </w:rPr>
        <w:t xml:space="preserve">Object). It </w:t>
      </w:r>
      <w:r w:rsidR="004340BB" w:rsidRPr="00FB353E">
        <w:rPr>
          <w:sz w:val="24"/>
          <w:szCs w:val="24"/>
        </w:rPr>
        <w:t>provides</w:t>
      </w:r>
      <w:r w:rsidRPr="00FB353E">
        <w:rPr>
          <w:sz w:val="24"/>
          <w:szCs w:val="24"/>
        </w:rPr>
        <w:t xml:space="preserve"> single sorting sequence only i.e. you can sort the elements on based on single data member only. For example it may be </w:t>
      </w:r>
      <w:proofErr w:type="spellStart"/>
      <w:r w:rsidRPr="00FB353E">
        <w:rPr>
          <w:sz w:val="24"/>
          <w:szCs w:val="24"/>
        </w:rPr>
        <w:t>rollno</w:t>
      </w:r>
      <w:proofErr w:type="spellEnd"/>
      <w:r w:rsidRPr="00FB353E">
        <w:rPr>
          <w:sz w:val="24"/>
          <w:szCs w:val="24"/>
        </w:rPr>
        <w:t>, name, age or anything else.</w:t>
      </w:r>
    </w:p>
    <w:p w:rsidR="00FB353E" w:rsidRDefault="00FB353E" w:rsidP="00D761F7">
      <w:pPr>
        <w:jc w:val="both"/>
        <w:rPr>
          <w:sz w:val="24"/>
          <w:szCs w:val="24"/>
        </w:rPr>
      </w:pPr>
      <w:proofErr w:type="gramStart"/>
      <w:r w:rsidRPr="004340BB">
        <w:rPr>
          <w:b/>
          <w:sz w:val="24"/>
          <w:szCs w:val="24"/>
        </w:rPr>
        <w:t>public</w:t>
      </w:r>
      <w:proofErr w:type="gramEnd"/>
      <w:r w:rsidRPr="004340BB">
        <w:rPr>
          <w:b/>
          <w:sz w:val="24"/>
          <w:szCs w:val="24"/>
        </w:rPr>
        <w:t xml:space="preserve"> </w:t>
      </w:r>
      <w:proofErr w:type="spellStart"/>
      <w:r w:rsidRPr="004340BB">
        <w:rPr>
          <w:b/>
          <w:sz w:val="24"/>
          <w:szCs w:val="24"/>
        </w:rPr>
        <w:t>int</w:t>
      </w:r>
      <w:proofErr w:type="spellEnd"/>
      <w:r w:rsidRPr="004340BB">
        <w:rPr>
          <w:b/>
          <w:sz w:val="24"/>
          <w:szCs w:val="24"/>
        </w:rPr>
        <w:t xml:space="preserve"> </w:t>
      </w:r>
      <w:proofErr w:type="spellStart"/>
      <w:r w:rsidRPr="004340BB">
        <w:rPr>
          <w:b/>
          <w:sz w:val="24"/>
          <w:szCs w:val="24"/>
        </w:rPr>
        <w:t>compareTo</w:t>
      </w:r>
      <w:proofErr w:type="spellEnd"/>
      <w:r w:rsidRPr="004340BB">
        <w:rPr>
          <w:b/>
          <w:sz w:val="24"/>
          <w:szCs w:val="24"/>
        </w:rPr>
        <w:t xml:space="preserve">(Object </w:t>
      </w:r>
      <w:proofErr w:type="spellStart"/>
      <w:r w:rsidRPr="004340BB">
        <w:rPr>
          <w:b/>
          <w:sz w:val="24"/>
          <w:szCs w:val="24"/>
        </w:rPr>
        <w:t>obj</w:t>
      </w:r>
      <w:proofErr w:type="spellEnd"/>
      <w:r w:rsidRPr="004340BB">
        <w:rPr>
          <w:b/>
          <w:sz w:val="24"/>
          <w:szCs w:val="24"/>
        </w:rPr>
        <w:t>):</w:t>
      </w:r>
      <w:r w:rsidRPr="00FB353E">
        <w:rPr>
          <w:sz w:val="24"/>
          <w:szCs w:val="24"/>
        </w:rPr>
        <w:t xml:space="preserve"> is used to compare the current object with the specified object.</w:t>
      </w:r>
    </w:p>
    <w:p w:rsidR="004340BB" w:rsidRPr="004340BB" w:rsidRDefault="004340BB" w:rsidP="00D761F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340BB">
        <w:rPr>
          <w:rFonts w:ascii="Verdana" w:eastAsia="Times New Roman" w:hAnsi="Verdana" w:cs="Times New Roman"/>
          <w:color w:val="000000"/>
          <w:sz w:val="20"/>
          <w:szCs w:val="20"/>
        </w:rPr>
        <w:t>We can sort the elements of:</w:t>
      </w:r>
    </w:p>
    <w:p w:rsidR="004340BB" w:rsidRPr="004340BB" w:rsidRDefault="004340BB" w:rsidP="00D761F7">
      <w:pPr>
        <w:numPr>
          <w:ilvl w:val="0"/>
          <w:numId w:val="2"/>
        </w:numPr>
        <w:shd w:val="clear" w:color="auto" w:fill="FFFFFF"/>
        <w:tabs>
          <w:tab w:val="clear" w:pos="720"/>
          <w:tab w:val="num" w:pos="360"/>
        </w:tabs>
        <w:spacing w:before="60" w:after="100" w:afterAutospacing="1" w:line="345" w:lineRule="atLeast"/>
        <w:jc w:val="both"/>
        <w:rPr>
          <w:rFonts w:ascii="Verdana" w:eastAsia="Times New Roman" w:hAnsi="Verdana" w:cs="Times New Roman"/>
          <w:color w:val="000000"/>
          <w:sz w:val="20"/>
          <w:szCs w:val="20"/>
        </w:rPr>
      </w:pPr>
      <w:r w:rsidRPr="004340BB">
        <w:rPr>
          <w:rFonts w:ascii="Verdana" w:eastAsia="Times New Roman" w:hAnsi="Verdana" w:cs="Times New Roman"/>
          <w:color w:val="000000"/>
          <w:sz w:val="20"/>
          <w:szCs w:val="20"/>
        </w:rPr>
        <w:t>String objects</w:t>
      </w:r>
    </w:p>
    <w:p w:rsidR="004340BB" w:rsidRPr="004340BB" w:rsidRDefault="004340BB" w:rsidP="00D761F7">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340BB">
        <w:rPr>
          <w:rFonts w:ascii="Verdana" w:eastAsia="Times New Roman" w:hAnsi="Verdana" w:cs="Times New Roman"/>
          <w:color w:val="000000"/>
          <w:sz w:val="20"/>
          <w:szCs w:val="20"/>
        </w:rPr>
        <w:t>Wrapper class objects</w:t>
      </w:r>
    </w:p>
    <w:p w:rsidR="004340BB" w:rsidRPr="004340BB" w:rsidRDefault="004340BB" w:rsidP="00D761F7">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340BB">
        <w:rPr>
          <w:rFonts w:ascii="Verdana" w:eastAsia="Times New Roman" w:hAnsi="Verdana" w:cs="Times New Roman"/>
          <w:color w:val="000000"/>
          <w:sz w:val="20"/>
          <w:szCs w:val="20"/>
        </w:rPr>
        <w:t>User-defined class objects</w:t>
      </w:r>
    </w:p>
    <w:p w:rsidR="004340BB" w:rsidRDefault="004340BB" w:rsidP="00D761F7">
      <w:pPr>
        <w:jc w:val="both"/>
        <w:rPr>
          <w:rFonts w:ascii="Verdana" w:hAnsi="Verdana"/>
          <w:color w:val="000000"/>
          <w:sz w:val="20"/>
          <w:szCs w:val="20"/>
          <w:shd w:val="clear" w:color="auto" w:fill="FFFFFF"/>
        </w:rPr>
      </w:pPr>
      <w:proofErr w:type="gramStart"/>
      <w:r w:rsidRPr="004340BB">
        <w:rPr>
          <w:rStyle w:val="Strong"/>
          <w:color w:val="000000"/>
          <w:sz w:val="24"/>
          <w:szCs w:val="24"/>
          <w:shd w:val="clear" w:color="auto" w:fill="FFFFFF"/>
        </w:rPr>
        <w:t>public</w:t>
      </w:r>
      <w:proofErr w:type="gramEnd"/>
      <w:r w:rsidRPr="004340BB">
        <w:rPr>
          <w:rStyle w:val="Strong"/>
          <w:color w:val="000000"/>
          <w:sz w:val="24"/>
          <w:szCs w:val="24"/>
          <w:shd w:val="clear" w:color="auto" w:fill="FFFFFF"/>
        </w:rPr>
        <w:t xml:space="preserve"> void </w:t>
      </w:r>
      <w:r w:rsidR="00C80B02">
        <w:rPr>
          <w:rStyle w:val="Strong"/>
          <w:color w:val="000000"/>
          <w:sz w:val="24"/>
          <w:szCs w:val="24"/>
          <w:shd w:val="clear" w:color="auto" w:fill="FFFFFF"/>
        </w:rPr>
        <w:t>p</w:t>
      </w:r>
      <w:r w:rsidRPr="004340BB">
        <w:rPr>
          <w:rStyle w:val="Strong"/>
          <w:color w:val="000000"/>
          <w:sz w:val="24"/>
          <w:szCs w:val="24"/>
          <w:shd w:val="clear" w:color="auto" w:fill="FFFFFF"/>
        </w:rPr>
        <w:t>(List list):</w:t>
      </w:r>
      <w:r w:rsidRPr="004340BB">
        <w:rPr>
          <w:color w:val="000000"/>
          <w:sz w:val="24"/>
          <w:szCs w:val="24"/>
          <w:shd w:val="clear" w:color="auto" w:fill="FFFFFF"/>
        </w:rPr>
        <w:t> is used to sort the elements of List. List elements must be of Comparable type</w:t>
      </w:r>
      <w:r>
        <w:rPr>
          <w:rFonts w:ascii="Verdana" w:hAnsi="Verdana"/>
          <w:color w:val="000000"/>
          <w:sz w:val="20"/>
          <w:szCs w:val="20"/>
          <w:shd w:val="clear" w:color="auto" w:fill="FFFFFF"/>
        </w:rPr>
        <w:t>.</w:t>
      </w:r>
    </w:p>
    <w:p w:rsidR="00E57022" w:rsidRPr="00202799" w:rsidRDefault="00E57022" w:rsidP="00D761F7">
      <w:pPr>
        <w:jc w:val="both"/>
        <w:rPr>
          <w:b/>
          <w:color w:val="000000"/>
          <w:sz w:val="28"/>
          <w:szCs w:val="28"/>
          <w:shd w:val="clear" w:color="auto" w:fill="FFFFFF"/>
        </w:rPr>
      </w:pPr>
      <w:proofErr w:type="gramStart"/>
      <w:r w:rsidRPr="00202799">
        <w:rPr>
          <w:b/>
          <w:color w:val="000000"/>
          <w:sz w:val="28"/>
          <w:szCs w:val="28"/>
          <w:shd w:val="clear" w:color="auto" w:fill="FFFFFF"/>
        </w:rPr>
        <w:t>Example :</w:t>
      </w:r>
      <w:proofErr w:type="gramEnd"/>
    </w:p>
    <w:p w:rsidR="004A0348" w:rsidRPr="00B737F4" w:rsidRDefault="004A0348" w:rsidP="00D761F7">
      <w:pPr>
        <w:autoSpaceDE w:val="0"/>
        <w:autoSpaceDN w:val="0"/>
        <w:adjustRightInd w:val="0"/>
        <w:spacing w:after="0" w:line="240" w:lineRule="auto"/>
        <w:rPr>
          <w:rFonts w:ascii="Consolas" w:hAnsi="Consolas" w:cs="Consolas"/>
          <w:sz w:val="20"/>
          <w:szCs w:val="20"/>
        </w:rPr>
      </w:pPr>
      <w:proofErr w:type="gramStart"/>
      <w:r w:rsidRPr="00B737F4">
        <w:rPr>
          <w:rFonts w:ascii="Consolas" w:hAnsi="Consolas" w:cs="Consolas"/>
          <w:sz w:val="20"/>
          <w:szCs w:val="20"/>
        </w:rPr>
        <w:t>package</w:t>
      </w:r>
      <w:proofErr w:type="gramEnd"/>
      <w:r w:rsidRPr="00B737F4">
        <w:rPr>
          <w:rFonts w:ascii="Consolas" w:hAnsi="Consolas" w:cs="Consolas"/>
          <w:sz w:val="20"/>
          <w:szCs w:val="20"/>
        </w:rPr>
        <w:t xml:space="preserve"> </w:t>
      </w:r>
      <w:proofErr w:type="spellStart"/>
      <w:r w:rsidRPr="00B737F4">
        <w:rPr>
          <w:rFonts w:ascii="Consolas" w:hAnsi="Consolas" w:cs="Consolas"/>
          <w:sz w:val="20"/>
          <w:szCs w:val="20"/>
        </w:rPr>
        <w:t>com.incredible.comparable</w:t>
      </w:r>
      <w:proofErr w:type="spellEnd"/>
      <w:r w:rsidRPr="00B737F4">
        <w:rPr>
          <w:rFonts w:ascii="Consolas" w:hAnsi="Consolas" w:cs="Consolas"/>
          <w:sz w:val="20"/>
          <w:szCs w:val="20"/>
        </w:rPr>
        <w:t>;</w:t>
      </w:r>
    </w:p>
    <w:p w:rsidR="004A0348" w:rsidRPr="00B737F4" w:rsidRDefault="004A0348" w:rsidP="00D761F7">
      <w:pPr>
        <w:autoSpaceDE w:val="0"/>
        <w:autoSpaceDN w:val="0"/>
        <w:adjustRightInd w:val="0"/>
        <w:spacing w:after="0" w:line="240" w:lineRule="auto"/>
        <w:rPr>
          <w:rFonts w:ascii="Consolas" w:hAnsi="Consolas" w:cs="Consolas"/>
          <w:sz w:val="20"/>
          <w:szCs w:val="20"/>
        </w:rPr>
      </w:pPr>
      <w:proofErr w:type="gramStart"/>
      <w:r w:rsidRPr="00B737F4">
        <w:rPr>
          <w:rFonts w:ascii="Consolas" w:hAnsi="Consolas" w:cs="Consolas"/>
          <w:sz w:val="20"/>
          <w:szCs w:val="20"/>
        </w:rPr>
        <w:t>import</w:t>
      </w:r>
      <w:proofErr w:type="gramEnd"/>
      <w:r w:rsidRPr="00B737F4">
        <w:rPr>
          <w:rFonts w:ascii="Consolas" w:hAnsi="Consolas" w:cs="Consolas"/>
          <w:sz w:val="20"/>
          <w:szCs w:val="20"/>
        </w:rPr>
        <w:t xml:space="preserve"> </w:t>
      </w:r>
      <w:proofErr w:type="spellStart"/>
      <w:r w:rsidRPr="00B737F4">
        <w:rPr>
          <w:rFonts w:ascii="Consolas" w:hAnsi="Consolas" w:cs="Consolas"/>
          <w:sz w:val="20"/>
          <w:szCs w:val="20"/>
        </w:rPr>
        <w:t>java.util.ArrayList</w:t>
      </w:r>
      <w:proofErr w:type="spellEnd"/>
      <w:r w:rsidRPr="00B737F4">
        <w:rPr>
          <w:rFonts w:ascii="Consolas" w:hAnsi="Consolas" w:cs="Consolas"/>
          <w:sz w:val="20"/>
          <w:szCs w:val="20"/>
        </w:rPr>
        <w:t>;</w:t>
      </w:r>
    </w:p>
    <w:p w:rsidR="004A0348" w:rsidRPr="00B737F4" w:rsidRDefault="004A0348" w:rsidP="00D761F7">
      <w:pPr>
        <w:autoSpaceDE w:val="0"/>
        <w:autoSpaceDN w:val="0"/>
        <w:adjustRightInd w:val="0"/>
        <w:spacing w:after="0" w:line="240" w:lineRule="auto"/>
        <w:rPr>
          <w:rFonts w:ascii="Consolas" w:hAnsi="Consolas" w:cs="Consolas"/>
          <w:sz w:val="20"/>
          <w:szCs w:val="20"/>
        </w:rPr>
      </w:pPr>
      <w:proofErr w:type="gramStart"/>
      <w:r w:rsidRPr="00B737F4">
        <w:rPr>
          <w:rFonts w:ascii="Consolas" w:hAnsi="Consolas" w:cs="Consolas"/>
          <w:sz w:val="20"/>
          <w:szCs w:val="20"/>
        </w:rPr>
        <w:t>import</w:t>
      </w:r>
      <w:proofErr w:type="gramEnd"/>
      <w:r w:rsidRPr="00B737F4">
        <w:rPr>
          <w:rFonts w:ascii="Consolas" w:hAnsi="Consolas" w:cs="Consolas"/>
          <w:sz w:val="20"/>
          <w:szCs w:val="20"/>
        </w:rPr>
        <w:t xml:space="preserve"> </w:t>
      </w:r>
      <w:proofErr w:type="spellStart"/>
      <w:r w:rsidRPr="00B737F4">
        <w:rPr>
          <w:rFonts w:ascii="Consolas" w:hAnsi="Consolas" w:cs="Consolas"/>
          <w:sz w:val="20"/>
          <w:szCs w:val="20"/>
        </w:rPr>
        <w:t>java.util.Collections</w:t>
      </w:r>
      <w:proofErr w:type="spellEnd"/>
      <w:r w:rsidRPr="00B737F4">
        <w:rPr>
          <w:rFonts w:ascii="Consolas" w:hAnsi="Consolas" w:cs="Consolas"/>
          <w:sz w:val="20"/>
          <w:szCs w:val="20"/>
        </w:rPr>
        <w:t>;</w:t>
      </w:r>
    </w:p>
    <w:p w:rsidR="004A0348" w:rsidRPr="00B737F4" w:rsidRDefault="004A0348" w:rsidP="00D761F7">
      <w:pPr>
        <w:autoSpaceDE w:val="0"/>
        <w:autoSpaceDN w:val="0"/>
        <w:adjustRightInd w:val="0"/>
        <w:spacing w:after="0" w:line="240" w:lineRule="auto"/>
        <w:rPr>
          <w:rFonts w:ascii="Consolas" w:hAnsi="Consolas" w:cs="Consolas"/>
          <w:sz w:val="20"/>
          <w:szCs w:val="20"/>
        </w:rPr>
      </w:pPr>
      <w:proofErr w:type="gramStart"/>
      <w:r w:rsidRPr="00B737F4">
        <w:rPr>
          <w:rFonts w:ascii="Consolas" w:hAnsi="Consolas" w:cs="Consolas"/>
          <w:sz w:val="20"/>
          <w:szCs w:val="20"/>
        </w:rPr>
        <w:t>import</w:t>
      </w:r>
      <w:proofErr w:type="gramEnd"/>
      <w:r w:rsidRPr="00B737F4">
        <w:rPr>
          <w:rFonts w:ascii="Consolas" w:hAnsi="Consolas" w:cs="Consolas"/>
          <w:sz w:val="20"/>
          <w:szCs w:val="20"/>
        </w:rPr>
        <w:t xml:space="preserve"> </w:t>
      </w:r>
      <w:proofErr w:type="spellStart"/>
      <w:r w:rsidRPr="00B737F4">
        <w:rPr>
          <w:rFonts w:ascii="Consolas" w:hAnsi="Consolas" w:cs="Consolas"/>
          <w:sz w:val="20"/>
          <w:szCs w:val="20"/>
        </w:rPr>
        <w:t>java.util.List</w:t>
      </w:r>
      <w:proofErr w:type="spellEnd"/>
      <w:r w:rsidRPr="00B737F4">
        <w:rPr>
          <w:rFonts w:ascii="Consolas" w:hAnsi="Consolas" w:cs="Consolas"/>
          <w:sz w:val="20"/>
          <w:szCs w:val="20"/>
        </w:rPr>
        <w:t>;</w:t>
      </w:r>
    </w:p>
    <w:p w:rsidR="004A0348" w:rsidRPr="00B737F4" w:rsidRDefault="004A0348" w:rsidP="00D761F7">
      <w:pPr>
        <w:autoSpaceDE w:val="0"/>
        <w:autoSpaceDN w:val="0"/>
        <w:adjustRightInd w:val="0"/>
        <w:spacing w:after="0" w:line="240" w:lineRule="auto"/>
        <w:rPr>
          <w:rFonts w:ascii="Consolas" w:hAnsi="Consolas" w:cs="Consolas"/>
          <w:sz w:val="20"/>
          <w:szCs w:val="20"/>
        </w:rPr>
      </w:pPr>
      <w:proofErr w:type="gramStart"/>
      <w:r w:rsidRPr="00B737F4">
        <w:rPr>
          <w:rFonts w:ascii="Consolas" w:hAnsi="Consolas" w:cs="Consolas"/>
          <w:sz w:val="20"/>
          <w:szCs w:val="20"/>
        </w:rPr>
        <w:t>class</w:t>
      </w:r>
      <w:proofErr w:type="gramEnd"/>
      <w:r w:rsidRPr="00B737F4">
        <w:rPr>
          <w:rFonts w:ascii="Consolas" w:hAnsi="Consolas" w:cs="Consolas"/>
          <w:sz w:val="20"/>
          <w:szCs w:val="20"/>
        </w:rPr>
        <w:t xml:space="preserve"> Employee implements Comparable&lt;Employee&gt; {</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proofErr w:type="spellStart"/>
      <w:proofErr w:type="gramStart"/>
      <w:r w:rsidRPr="00B737F4">
        <w:rPr>
          <w:rFonts w:ascii="Consolas" w:hAnsi="Consolas" w:cs="Consolas"/>
          <w:sz w:val="20"/>
          <w:szCs w:val="20"/>
        </w:rPr>
        <w:t>int</w:t>
      </w:r>
      <w:proofErr w:type="spellEnd"/>
      <w:proofErr w:type="gramEnd"/>
      <w:r w:rsidRPr="00B737F4">
        <w:rPr>
          <w:rFonts w:ascii="Consolas" w:hAnsi="Consolas" w:cs="Consolas"/>
          <w:sz w:val="20"/>
          <w:szCs w:val="20"/>
        </w:rPr>
        <w:t xml:space="preserve"> id;</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String name;</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proofErr w:type="spellStart"/>
      <w:proofErr w:type="gramStart"/>
      <w:r w:rsidRPr="00B737F4">
        <w:rPr>
          <w:rFonts w:ascii="Consolas" w:hAnsi="Consolas" w:cs="Consolas"/>
          <w:sz w:val="20"/>
          <w:szCs w:val="20"/>
        </w:rPr>
        <w:t>int</w:t>
      </w:r>
      <w:proofErr w:type="spellEnd"/>
      <w:proofErr w:type="gramEnd"/>
      <w:r w:rsidRPr="00B737F4">
        <w:rPr>
          <w:rFonts w:ascii="Consolas" w:hAnsi="Consolas" w:cs="Consolas"/>
          <w:sz w:val="20"/>
          <w:szCs w:val="20"/>
        </w:rPr>
        <w:t xml:space="preserve"> salary;</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proofErr w:type="spellStart"/>
      <w:proofErr w:type="gramStart"/>
      <w:r w:rsidRPr="00B737F4">
        <w:rPr>
          <w:rFonts w:ascii="Consolas" w:hAnsi="Consolas" w:cs="Consolas"/>
          <w:sz w:val="20"/>
          <w:szCs w:val="20"/>
        </w:rPr>
        <w:t>int</w:t>
      </w:r>
      <w:proofErr w:type="spellEnd"/>
      <w:proofErr w:type="gramEnd"/>
      <w:r w:rsidRPr="00B737F4">
        <w:rPr>
          <w:rFonts w:ascii="Consolas" w:hAnsi="Consolas" w:cs="Consolas"/>
          <w:sz w:val="20"/>
          <w:szCs w:val="20"/>
        </w:rPr>
        <w:t xml:space="preserve"> age;</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proofErr w:type="gramStart"/>
      <w:r w:rsidRPr="00B737F4">
        <w:rPr>
          <w:rFonts w:ascii="Consolas" w:hAnsi="Consolas" w:cs="Consolas"/>
          <w:sz w:val="20"/>
          <w:szCs w:val="20"/>
        </w:rPr>
        <w:t>public</w:t>
      </w:r>
      <w:proofErr w:type="gramEnd"/>
      <w:r w:rsidRPr="00B737F4">
        <w:rPr>
          <w:rFonts w:ascii="Consolas" w:hAnsi="Consolas" w:cs="Consolas"/>
          <w:sz w:val="20"/>
          <w:szCs w:val="20"/>
        </w:rPr>
        <w:t xml:space="preserve"> Employee(</w:t>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id, String name, </w:t>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salary, </w:t>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age) {</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t>this.id = id;</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t>this.name = name;</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r w:rsidRPr="00B737F4">
        <w:rPr>
          <w:rFonts w:ascii="Consolas" w:hAnsi="Consolas" w:cs="Consolas"/>
          <w:sz w:val="20"/>
          <w:szCs w:val="20"/>
        </w:rPr>
        <w:t>this.salary</w:t>
      </w:r>
      <w:proofErr w:type="spellEnd"/>
      <w:r w:rsidRPr="00B737F4">
        <w:rPr>
          <w:rFonts w:ascii="Consolas" w:hAnsi="Consolas" w:cs="Consolas"/>
          <w:sz w:val="20"/>
          <w:szCs w:val="20"/>
        </w:rPr>
        <w:t xml:space="preserve"> = salary;</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r w:rsidRPr="00B737F4">
        <w:rPr>
          <w:rFonts w:ascii="Consolas" w:hAnsi="Consolas" w:cs="Consolas"/>
          <w:sz w:val="20"/>
          <w:szCs w:val="20"/>
        </w:rPr>
        <w:t>this.age</w:t>
      </w:r>
      <w:proofErr w:type="spellEnd"/>
      <w:r w:rsidRPr="00B737F4">
        <w:rPr>
          <w:rFonts w:ascii="Consolas" w:hAnsi="Consolas" w:cs="Consolas"/>
          <w:sz w:val="20"/>
          <w:szCs w:val="20"/>
        </w:rPr>
        <w:t xml:space="preserve"> = age;</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@Override</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proofErr w:type="gramStart"/>
      <w:r w:rsidRPr="00B737F4">
        <w:rPr>
          <w:rFonts w:ascii="Consolas" w:hAnsi="Consolas" w:cs="Consolas"/>
          <w:sz w:val="20"/>
          <w:szCs w:val="20"/>
        </w:rPr>
        <w:t>public</w:t>
      </w:r>
      <w:proofErr w:type="gramEnd"/>
      <w:r w:rsidRPr="00B737F4">
        <w:rPr>
          <w:rFonts w:ascii="Consolas" w:hAnsi="Consolas" w:cs="Consolas"/>
          <w:sz w:val="20"/>
          <w:szCs w:val="20"/>
        </w:rPr>
        <w:t xml:space="preserve"> </w:t>
      </w:r>
      <w:proofErr w:type="spellStart"/>
      <w:r w:rsidRPr="00B737F4">
        <w:rPr>
          <w:rFonts w:ascii="Consolas" w:hAnsi="Consolas" w:cs="Consolas"/>
          <w:sz w:val="20"/>
          <w:szCs w:val="20"/>
        </w:rPr>
        <w:t>int</w:t>
      </w:r>
      <w:proofErr w:type="spellEnd"/>
      <w:r w:rsidRPr="00B737F4">
        <w:rPr>
          <w:rFonts w:ascii="Consolas" w:hAnsi="Consolas" w:cs="Consolas"/>
          <w:sz w:val="20"/>
          <w:szCs w:val="20"/>
        </w:rPr>
        <w:t xml:space="preserve"> </w:t>
      </w:r>
      <w:proofErr w:type="spellStart"/>
      <w:r w:rsidRPr="00B737F4">
        <w:rPr>
          <w:rFonts w:ascii="Consolas" w:hAnsi="Consolas" w:cs="Consolas"/>
          <w:sz w:val="20"/>
          <w:szCs w:val="20"/>
        </w:rPr>
        <w:t>compareTo</w:t>
      </w:r>
      <w:proofErr w:type="spellEnd"/>
      <w:r w:rsidRPr="00B737F4">
        <w:rPr>
          <w:rFonts w:ascii="Consolas" w:hAnsi="Consolas" w:cs="Consolas"/>
          <w:sz w:val="20"/>
          <w:szCs w:val="20"/>
        </w:rPr>
        <w:t xml:space="preserve">(Employee </w:t>
      </w:r>
      <w:proofErr w:type="spellStart"/>
      <w:r w:rsidRPr="00B737F4">
        <w:rPr>
          <w:rFonts w:ascii="Consolas" w:hAnsi="Consolas" w:cs="Consolas"/>
          <w:sz w:val="20"/>
          <w:szCs w:val="20"/>
        </w:rPr>
        <w:t>emp</w:t>
      </w:r>
      <w:proofErr w:type="spellEnd"/>
      <w:r w:rsidRPr="00B737F4">
        <w:rPr>
          <w:rFonts w:ascii="Consolas" w:hAnsi="Consolas" w:cs="Consolas"/>
          <w:sz w:val="20"/>
          <w:szCs w:val="20"/>
        </w:rPr>
        <w:t>) {</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gramStart"/>
      <w:r w:rsidRPr="00B737F4">
        <w:rPr>
          <w:rFonts w:ascii="Consolas" w:hAnsi="Consolas" w:cs="Consolas"/>
          <w:sz w:val="20"/>
          <w:szCs w:val="20"/>
        </w:rPr>
        <w:t>if</w:t>
      </w:r>
      <w:proofErr w:type="gramEnd"/>
      <w:r w:rsidRPr="00B737F4">
        <w:rPr>
          <w:rFonts w:ascii="Consolas" w:hAnsi="Consolas" w:cs="Consolas"/>
          <w:sz w:val="20"/>
          <w:szCs w:val="20"/>
        </w:rPr>
        <w:t xml:space="preserve"> (age == </w:t>
      </w:r>
      <w:proofErr w:type="spellStart"/>
      <w:r w:rsidRPr="00B737F4">
        <w:rPr>
          <w:rFonts w:ascii="Consolas" w:hAnsi="Consolas" w:cs="Consolas"/>
          <w:sz w:val="20"/>
          <w:szCs w:val="20"/>
        </w:rPr>
        <w:t>emp.age</w:t>
      </w:r>
      <w:proofErr w:type="spellEnd"/>
      <w:r w:rsidRPr="00B737F4">
        <w:rPr>
          <w:rFonts w:ascii="Consolas" w:hAnsi="Consolas" w:cs="Consolas"/>
          <w:sz w:val="20"/>
          <w:szCs w:val="20"/>
        </w:rPr>
        <w:t>)</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r w:rsidRPr="00B737F4">
        <w:rPr>
          <w:rFonts w:ascii="Consolas" w:hAnsi="Consolas" w:cs="Consolas"/>
          <w:sz w:val="20"/>
          <w:szCs w:val="20"/>
        </w:rPr>
        <w:tab/>
      </w:r>
      <w:proofErr w:type="gramStart"/>
      <w:r w:rsidRPr="00B737F4">
        <w:rPr>
          <w:rFonts w:ascii="Consolas" w:hAnsi="Consolas" w:cs="Consolas"/>
          <w:sz w:val="20"/>
          <w:szCs w:val="20"/>
        </w:rPr>
        <w:t>return</w:t>
      </w:r>
      <w:proofErr w:type="gramEnd"/>
      <w:r w:rsidRPr="00B737F4">
        <w:rPr>
          <w:rFonts w:ascii="Consolas" w:hAnsi="Consolas" w:cs="Consolas"/>
          <w:sz w:val="20"/>
          <w:szCs w:val="20"/>
        </w:rPr>
        <w:t xml:space="preserve"> 0;</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gramStart"/>
      <w:r w:rsidRPr="00B737F4">
        <w:rPr>
          <w:rFonts w:ascii="Consolas" w:hAnsi="Consolas" w:cs="Consolas"/>
          <w:sz w:val="20"/>
          <w:szCs w:val="20"/>
        </w:rPr>
        <w:t>else</w:t>
      </w:r>
      <w:proofErr w:type="gramEnd"/>
      <w:r w:rsidRPr="00B737F4">
        <w:rPr>
          <w:rFonts w:ascii="Consolas" w:hAnsi="Consolas" w:cs="Consolas"/>
          <w:sz w:val="20"/>
          <w:szCs w:val="20"/>
        </w:rPr>
        <w:t xml:space="preserve"> if (age &gt; </w:t>
      </w:r>
      <w:proofErr w:type="spellStart"/>
      <w:r w:rsidRPr="00B737F4">
        <w:rPr>
          <w:rFonts w:ascii="Consolas" w:hAnsi="Consolas" w:cs="Consolas"/>
          <w:sz w:val="20"/>
          <w:szCs w:val="20"/>
        </w:rPr>
        <w:t>emp.age</w:t>
      </w:r>
      <w:proofErr w:type="spellEnd"/>
      <w:r w:rsidRPr="00B737F4">
        <w:rPr>
          <w:rFonts w:ascii="Consolas" w:hAnsi="Consolas" w:cs="Consolas"/>
          <w:sz w:val="20"/>
          <w:szCs w:val="20"/>
        </w:rPr>
        <w:t>)</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r w:rsidRPr="00B737F4">
        <w:rPr>
          <w:rFonts w:ascii="Consolas" w:hAnsi="Consolas" w:cs="Consolas"/>
          <w:sz w:val="20"/>
          <w:szCs w:val="20"/>
        </w:rPr>
        <w:tab/>
      </w:r>
      <w:proofErr w:type="gramStart"/>
      <w:r w:rsidRPr="00B737F4">
        <w:rPr>
          <w:rFonts w:ascii="Consolas" w:hAnsi="Consolas" w:cs="Consolas"/>
          <w:sz w:val="20"/>
          <w:szCs w:val="20"/>
        </w:rPr>
        <w:t>return</w:t>
      </w:r>
      <w:proofErr w:type="gramEnd"/>
      <w:r w:rsidRPr="00B737F4">
        <w:rPr>
          <w:rFonts w:ascii="Consolas" w:hAnsi="Consolas" w:cs="Consolas"/>
          <w:sz w:val="20"/>
          <w:szCs w:val="20"/>
        </w:rPr>
        <w:t xml:space="preserve"> 1;</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gramStart"/>
      <w:r w:rsidRPr="00B737F4">
        <w:rPr>
          <w:rFonts w:ascii="Consolas" w:hAnsi="Consolas" w:cs="Consolas"/>
          <w:sz w:val="20"/>
          <w:szCs w:val="20"/>
        </w:rPr>
        <w:t>else</w:t>
      </w:r>
      <w:proofErr w:type="gramEnd"/>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r w:rsidRPr="00B737F4">
        <w:rPr>
          <w:rFonts w:ascii="Consolas" w:hAnsi="Consolas" w:cs="Consolas"/>
          <w:sz w:val="20"/>
          <w:szCs w:val="20"/>
        </w:rPr>
        <w:tab/>
      </w:r>
      <w:proofErr w:type="gramStart"/>
      <w:r w:rsidRPr="00B737F4">
        <w:rPr>
          <w:rFonts w:ascii="Consolas" w:hAnsi="Consolas" w:cs="Consolas"/>
          <w:sz w:val="20"/>
          <w:szCs w:val="20"/>
        </w:rPr>
        <w:t>return</w:t>
      </w:r>
      <w:proofErr w:type="gramEnd"/>
      <w:r w:rsidRPr="00B737F4">
        <w:rPr>
          <w:rFonts w:ascii="Consolas" w:hAnsi="Consolas" w:cs="Consolas"/>
          <w:sz w:val="20"/>
          <w:szCs w:val="20"/>
        </w:rPr>
        <w:t xml:space="preserve"> -1;</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w:t>
      </w:r>
    </w:p>
    <w:p w:rsidR="004A0348" w:rsidRPr="00B737F4" w:rsidRDefault="004A0348" w:rsidP="00D761F7">
      <w:pPr>
        <w:autoSpaceDE w:val="0"/>
        <w:autoSpaceDN w:val="0"/>
        <w:adjustRightInd w:val="0"/>
        <w:spacing w:after="0" w:line="240" w:lineRule="auto"/>
        <w:rPr>
          <w:rFonts w:ascii="Consolas" w:hAnsi="Consolas" w:cs="Consolas"/>
          <w:sz w:val="20"/>
          <w:szCs w:val="20"/>
        </w:rPr>
      </w:pPr>
      <w:proofErr w:type="gramStart"/>
      <w:r w:rsidRPr="00B737F4">
        <w:rPr>
          <w:rFonts w:ascii="Consolas" w:hAnsi="Consolas" w:cs="Consolas"/>
          <w:sz w:val="20"/>
          <w:szCs w:val="20"/>
        </w:rPr>
        <w:t>public</w:t>
      </w:r>
      <w:proofErr w:type="gramEnd"/>
      <w:r w:rsidRPr="00B737F4">
        <w:rPr>
          <w:rFonts w:ascii="Consolas" w:hAnsi="Consolas" w:cs="Consolas"/>
          <w:sz w:val="20"/>
          <w:szCs w:val="20"/>
        </w:rPr>
        <w:t xml:space="preserve"> class </w:t>
      </w:r>
      <w:proofErr w:type="spellStart"/>
      <w:r w:rsidRPr="00B737F4">
        <w:rPr>
          <w:rFonts w:ascii="Consolas" w:hAnsi="Consolas" w:cs="Consolas"/>
          <w:sz w:val="20"/>
          <w:szCs w:val="20"/>
        </w:rPr>
        <w:t>ComparableDemo</w:t>
      </w:r>
      <w:proofErr w:type="spellEnd"/>
      <w:r w:rsidRPr="00B737F4">
        <w:rPr>
          <w:rFonts w:ascii="Consolas" w:hAnsi="Consolas" w:cs="Consolas"/>
          <w:sz w:val="20"/>
          <w:szCs w:val="20"/>
        </w:rPr>
        <w:t xml:space="preserve"> {</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proofErr w:type="gramStart"/>
      <w:r w:rsidRPr="00B737F4">
        <w:rPr>
          <w:rFonts w:ascii="Consolas" w:hAnsi="Consolas" w:cs="Consolas"/>
          <w:sz w:val="20"/>
          <w:szCs w:val="20"/>
        </w:rPr>
        <w:t>public</w:t>
      </w:r>
      <w:proofErr w:type="gramEnd"/>
      <w:r w:rsidRPr="00B737F4">
        <w:rPr>
          <w:rFonts w:ascii="Consolas" w:hAnsi="Consolas" w:cs="Consolas"/>
          <w:sz w:val="20"/>
          <w:szCs w:val="20"/>
        </w:rPr>
        <w:t xml:space="preserve"> static void main(String </w:t>
      </w:r>
      <w:proofErr w:type="spellStart"/>
      <w:r w:rsidRPr="00B737F4">
        <w:rPr>
          <w:rFonts w:ascii="Consolas" w:hAnsi="Consolas" w:cs="Consolas"/>
          <w:sz w:val="20"/>
          <w:szCs w:val="20"/>
        </w:rPr>
        <w:t>args</w:t>
      </w:r>
      <w:proofErr w:type="spellEnd"/>
      <w:r w:rsidRPr="00B737F4">
        <w:rPr>
          <w:rFonts w:ascii="Consolas" w:hAnsi="Consolas" w:cs="Consolas"/>
          <w:sz w:val="20"/>
          <w:szCs w:val="20"/>
        </w:rPr>
        <w:t>[]) {</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lastRenderedPageBreak/>
        <w:tab/>
      </w:r>
      <w:r w:rsidRPr="00B737F4">
        <w:rPr>
          <w:rFonts w:ascii="Consolas" w:hAnsi="Consolas" w:cs="Consolas"/>
          <w:sz w:val="20"/>
          <w:szCs w:val="20"/>
        </w:rPr>
        <w:tab/>
        <w:t xml:space="preserve">List&lt;Employee&gt; e = new </w:t>
      </w:r>
      <w:proofErr w:type="spellStart"/>
      <w:r w:rsidRPr="00B737F4">
        <w:rPr>
          <w:rFonts w:ascii="Consolas" w:hAnsi="Consolas" w:cs="Consolas"/>
          <w:sz w:val="20"/>
          <w:szCs w:val="20"/>
        </w:rPr>
        <w:t>ArrayList</w:t>
      </w:r>
      <w:proofErr w:type="spellEnd"/>
      <w:r w:rsidRPr="00B737F4">
        <w:rPr>
          <w:rFonts w:ascii="Consolas" w:hAnsi="Consolas" w:cs="Consolas"/>
          <w:sz w:val="20"/>
          <w:szCs w:val="20"/>
        </w:rPr>
        <w:t>&lt;Employee</w:t>
      </w:r>
      <w:proofErr w:type="gramStart"/>
      <w:r w:rsidRPr="00B737F4">
        <w:rPr>
          <w:rFonts w:ascii="Consolas" w:hAnsi="Consolas" w:cs="Consolas"/>
          <w:sz w:val="20"/>
          <w:szCs w:val="20"/>
        </w:rPr>
        <w:t>&gt;(</w:t>
      </w:r>
      <w:proofErr w:type="gramEnd"/>
      <w:r w:rsidRPr="00B737F4">
        <w:rPr>
          <w:rFonts w:ascii="Consolas" w:hAnsi="Consolas" w:cs="Consolas"/>
          <w:sz w:val="20"/>
          <w:szCs w:val="20"/>
        </w:rPr>
        <w:t>);</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proofErr w:type="gramStart"/>
      <w:r w:rsidRPr="00B737F4">
        <w:rPr>
          <w:rFonts w:ascii="Consolas" w:hAnsi="Consolas" w:cs="Consolas"/>
          <w:sz w:val="20"/>
          <w:szCs w:val="20"/>
        </w:rPr>
        <w:t>e.add</w:t>
      </w:r>
      <w:proofErr w:type="spellEnd"/>
      <w:r w:rsidRPr="00B737F4">
        <w:rPr>
          <w:rFonts w:ascii="Consolas" w:hAnsi="Consolas" w:cs="Consolas"/>
          <w:sz w:val="20"/>
          <w:szCs w:val="20"/>
        </w:rPr>
        <w:t>(</w:t>
      </w:r>
      <w:proofErr w:type="gramEnd"/>
      <w:r w:rsidRPr="00B737F4">
        <w:rPr>
          <w:rFonts w:ascii="Consolas" w:hAnsi="Consolas" w:cs="Consolas"/>
          <w:sz w:val="20"/>
          <w:szCs w:val="20"/>
        </w:rPr>
        <w:t>new Employee(10, "</w:t>
      </w:r>
      <w:proofErr w:type="spellStart"/>
      <w:r w:rsidRPr="00B737F4">
        <w:rPr>
          <w:rFonts w:ascii="Consolas" w:hAnsi="Consolas" w:cs="Consolas"/>
          <w:sz w:val="20"/>
          <w:szCs w:val="20"/>
        </w:rPr>
        <w:t>Amit</w:t>
      </w:r>
      <w:proofErr w:type="spellEnd"/>
      <w:r w:rsidRPr="00B737F4">
        <w:rPr>
          <w:rFonts w:ascii="Consolas" w:hAnsi="Consolas" w:cs="Consolas"/>
          <w:sz w:val="20"/>
          <w:szCs w:val="20"/>
        </w:rPr>
        <w:t>", 25000, 30));</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proofErr w:type="gramStart"/>
      <w:r w:rsidRPr="00B737F4">
        <w:rPr>
          <w:rFonts w:ascii="Consolas" w:hAnsi="Consolas" w:cs="Consolas"/>
          <w:sz w:val="20"/>
          <w:szCs w:val="20"/>
        </w:rPr>
        <w:t>e.add</w:t>
      </w:r>
      <w:proofErr w:type="spellEnd"/>
      <w:r w:rsidRPr="00B737F4">
        <w:rPr>
          <w:rFonts w:ascii="Consolas" w:hAnsi="Consolas" w:cs="Consolas"/>
          <w:sz w:val="20"/>
          <w:szCs w:val="20"/>
        </w:rPr>
        <w:t>(</w:t>
      </w:r>
      <w:proofErr w:type="gramEnd"/>
      <w:r w:rsidRPr="00B737F4">
        <w:rPr>
          <w:rFonts w:ascii="Consolas" w:hAnsi="Consolas" w:cs="Consolas"/>
          <w:sz w:val="20"/>
          <w:szCs w:val="20"/>
        </w:rPr>
        <w:t>new Employee(20, "</w:t>
      </w:r>
      <w:proofErr w:type="spellStart"/>
      <w:r w:rsidRPr="00B737F4">
        <w:rPr>
          <w:rFonts w:ascii="Consolas" w:hAnsi="Consolas" w:cs="Consolas"/>
          <w:sz w:val="20"/>
          <w:szCs w:val="20"/>
        </w:rPr>
        <w:t>Ajit</w:t>
      </w:r>
      <w:proofErr w:type="spellEnd"/>
      <w:r w:rsidRPr="00B737F4">
        <w:rPr>
          <w:rFonts w:ascii="Consolas" w:hAnsi="Consolas" w:cs="Consolas"/>
          <w:sz w:val="20"/>
          <w:szCs w:val="20"/>
        </w:rPr>
        <w:t>", 65000, 28));</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proofErr w:type="gramStart"/>
      <w:r w:rsidRPr="00B737F4">
        <w:rPr>
          <w:rFonts w:ascii="Consolas" w:hAnsi="Consolas" w:cs="Consolas"/>
          <w:sz w:val="20"/>
          <w:szCs w:val="20"/>
        </w:rPr>
        <w:t>e.add</w:t>
      </w:r>
      <w:proofErr w:type="spellEnd"/>
      <w:r w:rsidRPr="00B737F4">
        <w:rPr>
          <w:rFonts w:ascii="Consolas" w:hAnsi="Consolas" w:cs="Consolas"/>
          <w:sz w:val="20"/>
          <w:szCs w:val="20"/>
        </w:rPr>
        <w:t>(</w:t>
      </w:r>
      <w:proofErr w:type="gramEnd"/>
      <w:r w:rsidRPr="00B737F4">
        <w:rPr>
          <w:rFonts w:ascii="Consolas" w:hAnsi="Consolas" w:cs="Consolas"/>
          <w:sz w:val="20"/>
          <w:szCs w:val="20"/>
        </w:rPr>
        <w:t>new Employee(30, "</w:t>
      </w:r>
      <w:proofErr w:type="spellStart"/>
      <w:r w:rsidRPr="00B737F4">
        <w:rPr>
          <w:rFonts w:ascii="Consolas" w:hAnsi="Consolas" w:cs="Consolas"/>
          <w:sz w:val="20"/>
          <w:szCs w:val="20"/>
        </w:rPr>
        <w:t>Amey</w:t>
      </w:r>
      <w:proofErr w:type="spellEnd"/>
      <w:r w:rsidRPr="00B737F4">
        <w:rPr>
          <w:rFonts w:ascii="Consolas" w:hAnsi="Consolas" w:cs="Consolas"/>
          <w:sz w:val="20"/>
          <w:szCs w:val="20"/>
        </w:rPr>
        <w:t>", 55000, 2));</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spellStart"/>
      <w:proofErr w:type="gramStart"/>
      <w:r w:rsidRPr="00B737F4">
        <w:rPr>
          <w:rFonts w:ascii="Consolas" w:hAnsi="Consolas" w:cs="Consolas"/>
          <w:sz w:val="20"/>
          <w:szCs w:val="20"/>
        </w:rPr>
        <w:t>Collections.sort</w:t>
      </w:r>
      <w:proofErr w:type="spellEnd"/>
      <w:r w:rsidRPr="00B737F4">
        <w:rPr>
          <w:rFonts w:ascii="Consolas" w:hAnsi="Consolas" w:cs="Consolas"/>
          <w:sz w:val="20"/>
          <w:szCs w:val="20"/>
        </w:rPr>
        <w:t>(</w:t>
      </w:r>
      <w:proofErr w:type="gramEnd"/>
      <w:r w:rsidRPr="00B737F4">
        <w:rPr>
          <w:rFonts w:ascii="Consolas" w:hAnsi="Consolas" w:cs="Consolas"/>
          <w:sz w:val="20"/>
          <w:szCs w:val="20"/>
        </w:rPr>
        <w:t>e);</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proofErr w:type="gramStart"/>
      <w:r w:rsidRPr="00B737F4">
        <w:rPr>
          <w:rFonts w:ascii="Consolas" w:hAnsi="Consolas" w:cs="Consolas"/>
          <w:sz w:val="20"/>
          <w:szCs w:val="20"/>
        </w:rPr>
        <w:t>for(</w:t>
      </w:r>
      <w:proofErr w:type="gramEnd"/>
      <w:r w:rsidRPr="00B737F4">
        <w:rPr>
          <w:rFonts w:ascii="Consolas" w:hAnsi="Consolas" w:cs="Consolas"/>
          <w:sz w:val="20"/>
          <w:szCs w:val="20"/>
        </w:rPr>
        <w:t xml:space="preserve">Employee e1:e){  </w:t>
      </w:r>
    </w:p>
    <w:p w:rsidR="004A0348"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r>
      <w:r w:rsidRPr="00B737F4">
        <w:rPr>
          <w:rFonts w:ascii="Consolas" w:hAnsi="Consolas" w:cs="Consolas"/>
          <w:sz w:val="20"/>
          <w:szCs w:val="20"/>
        </w:rPr>
        <w:tab/>
      </w:r>
      <w:r w:rsidRPr="00B737F4">
        <w:rPr>
          <w:rFonts w:ascii="Consolas" w:hAnsi="Consolas" w:cs="Consolas"/>
          <w:sz w:val="20"/>
          <w:szCs w:val="20"/>
        </w:rPr>
        <w:tab/>
      </w:r>
      <w:proofErr w:type="gramStart"/>
      <w:r w:rsidRPr="00B737F4">
        <w:rPr>
          <w:rFonts w:ascii="Consolas" w:hAnsi="Consolas" w:cs="Consolas"/>
          <w:sz w:val="20"/>
          <w:szCs w:val="20"/>
        </w:rPr>
        <w:t>System.out.println(</w:t>
      </w:r>
      <w:proofErr w:type="gramEnd"/>
      <w:r w:rsidRPr="00B737F4">
        <w:rPr>
          <w:rFonts w:ascii="Consolas" w:hAnsi="Consolas" w:cs="Consolas"/>
          <w:sz w:val="20"/>
          <w:szCs w:val="20"/>
        </w:rPr>
        <w:t xml:space="preserve">e1.id+" "+e1.name+" "+e1.salary+" "+e1.age);  </w:t>
      </w:r>
    </w:p>
    <w:p w:rsidR="004A0348" w:rsidRP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4A0348" w:rsidRPr="00B737F4">
        <w:rPr>
          <w:rFonts w:ascii="Consolas" w:hAnsi="Consolas" w:cs="Consolas"/>
          <w:sz w:val="20"/>
          <w:szCs w:val="20"/>
        </w:rPr>
        <w:t xml:space="preserve">}  </w:t>
      </w:r>
    </w:p>
    <w:p w:rsidR="00965F8C" w:rsidRPr="00B737F4" w:rsidRDefault="004A0348" w:rsidP="00D761F7">
      <w:pPr>
        <w:autoSpaceDE w:val="0"/>
        <w:autoSpaceDN w:val="0"/>
        <w:adjustRightInd w:val="0"/>
        <w:spacing w:after="0" w:line="240" w:lineRule="auto"/>
        <w:rPr>
          <w:rFonts w:ascii="Consolas" w:hAnsi="Consolas" w:cs="Consolas"/>
          <w:sz w:val="20"/>
          <w:szCs w:val="20"/>
        </w:rPr>
      </w:pPr>
      <w:r w:rsidRPr="00B737F4">
        <w:rPr>
          <w:rFonts w:ascii="Consolas" w:hAnsi="Consolas" w:cs="Consolas"/>
          <w:sz w:val="20"/>
          <w:szCs w:val="20"/>
        </w:rPr>
        <w:tab/>
        <w:t>}</w:t>
      </w:r>
      <w:r w:rsidR="00202799" w:rsidRPr="00B737F4">
        <w:rPr>
          <w:rFonts w:ascii="Consolas" w:hAnsi="Consolas" w:cs="Consolas"/>
          <w:sz w:val="20"/>
          <w:szCs w:val="20"/>
        </w:rPr>
        <w:t xml:space="preserve">   </w:t>
      </w:r>
    </w:p>
    <w:p w:rsidR="004A0348" w:rsidRDefault="004A0348" w:rsidP="00D761F7">
      <w:pPr>
        <w:jc w:val="both"/>
        <w:rPr>
          <w:sz w:val="24"/>
          <w:szCs w:val="24"/>
        </w:rPr>
      </w:pPr>
      <w:r w:rsidRPr="004A0348">
        <w:rPr>
          <w:sz w:val="24"/>
          <w:szCs w:val="24"/>
        </w:rPr>
        <w:t>}</w:t>
      </w:r>
    </w:p>
    <w:p w:rsidR="00965F8C" w:rsidRDefault="00965F8C" w:rsidP="00D761F7">
      <w:pPr>
        <w:jc w:val="both"/>
        <w:rPr>
          <w:sz w:val="24"/>
          <w:szCs w:val="24"/>
        </w:rPr>
      </w:pPr>
      <w:r>
        <w:rPr>
          <w:noProof/>
        </w:rPr>
        <w:drawing>
          <wp:inline distT="0" distB="0" distL="0" distR="0" wp14:anchorId="4C9D5D3A" wp14:editId="4C0E558F">
            <wp:extent cx="3362325" cy="101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62325" cy="1019175"/>
                    </a:xfrm>
                    <a:prstGeom prst="rect">
                      <a:avLst/>
                    </a:prstGeom>
                  </pic:spPr>
                </pic:pic>
              </a:graphicData>
            </a:graphic>
          </wp:inline>
        </w:drawing>
      </w:r>
    </w:p>
    <w:p w:rsidR="00116190" w:rsidRPr="00AE2C8A" w:rsidRDefault="00116190" w:rsidP="00D761F7">
      <w:pPr>
        <w:pStyle w:val="ListParagraph"/>
        <w:numPr>
          <w:ilvl w:val="0"/>
          <w:numId w:val="4"/>
        </w:numPr>
        <w:rPr>
          <w:rFonts w:eastAsia="Times New Roman" w:cs="Arial"/>
          <w:b/>
          <w:bCs/>
          <w:color w:val="000000"/>
          <w:kern w:val="36"/>
          <w:sz w:val="32"/>
          <w:szCs w:val="32"/>
        </w:rPr>
      </w:pPr>
      <w:r w:rsidRPr="00AE2C8A">
        <w:rPr>
          <w:rFonts w:eastAsia="Times New Roman" w:cs="Arial"/>
          <w:b/>
          <w:bCs/>
          <w:color w:val="000000"/>
          <w:kern w:val="36"/>
          <w:sz w:val="32"/>
          <w:szCs w:val="32"/>
          <w:u w:val="single"/>
        </w:rPr>
        <w:t>Comparator Interface</w:t>
      </w:r>
      <w:r w:rsidRPr="00AE2C8A">
        <w:rPr>
          <w:rFonts w:eastAsia="Times New Roman" w:cs="Arial"/>
          <w:b/>
          <w:bCs/>
          <w:color w:val="000000"/>
          <w:kern w:val="36"/>
          <w:sz w:val="32"/>
          <w:szCs w:val="32"/>
        </w:rPr>
        <w:t>:</w:t>
      </w:r>
    </w:p>
    <w:p w:rsidR="00116190" w:rsidRPr="00B3197C" w:rsidRDefault="00B3197C" w:rsidP="00D761F7">
      <w:pPr>
        <w:ind w:firstLine="360"/>
        <w:jc w:val="both"/>
        <w:rPr>
          <w:sz w:val="24"/>
          <w:szCs w:val="24"/>
        </w:rPr>
      </w:pPr>
      <w:r w:rsidRPr="00B3197C">
        <w:rPr>
          <w:sz w:val="24"/>
          <w:szCs w:val="24"/>
        </w:rPr>
        <w:t xml:space="preserve">Java Comparator interface is used to order the objects of user-defined </w:t>
      </w:r>
      <w:proofErr w:type="spellStart"/>
      <w:r w:rsidRPr="00B3197C">
        <w:rPr>
          <w:sz w:val="24"/>
          <w:szCs w:val="24"/>
        </w:rPr>
        <w:t>class.This</w:t>
      </w:r>
      <w:proofErr w:type="spellEnd"/>
      <w:r w:rsidRPr="00B3197C">
        <w:rPr>
          <w:sz w:val="24"/>
          <w:szCs w:val="24"/>
        </w:rPr>
        <w:t xml:space="preserve"> interface is found in </w:t>
      </w:r>
      <w:proofErr w:type="spellStart"/>
      <w:r w:rsidRPr="00B3197C">
        <w:rPr>
          <w:sz w:val="24"/>
          <w:szCs w:val="24"/>
        </w:rPr>
        <w:t>java.util</w:t>
      </w:r>
      <w:proofErr w:type="spellEnd"/>
      <w:r w:rsidRPr="00B3197C">
        <w:rPr>
          <w:sz w:val="24"/>
          <w:szCs w:val="24"/>
        </w:rPr>
        <w:t xml:space="preserve"> package and contains 2 methods compare(Object obj1,Object obj2) and equals(Object element).It provides multiple sorting sequence i.e. you can sort the elements on the basis of any data member, for example </w:t>
      </w:r>
      <w:proofErr w:type="spellStart"/>
      <w:r w:rsidRPr="00B3197C">
        <w:rPr>
          <w:sz w:val="24"/>
          <w:szCs w:val="24"/>
        </w:rPr>
        <w:t>rollno</w:t>
      </w:r>
      <w:proofErr w:type="spellEnd"/>
      <w:r w:rsidRPr="00B3197C">
        <w:rPr>
          <w:sz w:val="24"/>
          <w:szCs w:val="24"/>
        </w:rPr>
        <w:t>, name, age or anything else.</w:t>
      </w:r>
    </w:p>
    <w:p w:rsidR="00116190" w:rsidRDefault="00965F8C" w:rsidP="00D761F7">
      <w:pPr>
        <w:jc w:val="both"/>
        <w:rPr>
          <w:rFonts w:ascii="Verdana" w:hAnsi="Verdana"/>
          <w:color w:val="000000"/>
          <w:sz w:val="20"/>
          <w:szCs w:val="20"/>
          <w:shd w:val="clear" w:color="auto" w:fill="FFFFFF"/>
        </w:rPr>
      </w:pPr>
      <w:proofErr w:type="gramStart"/>
      <w:r>
        <w:rPr>
          <w:rStyle w:val="Strong"/>
          <w:rFonts w:ascii="Verdana" w:hAnsi="Verdana"/>
          <w:color w:val="000000"/>
          <w:sz w:val="20"/>
          <w:szCs w:val="20"/>
          <w:shd w:val="clear" w:color="auto" w:fill="FFFFFF"/>
        </w:rPr>
        <w:t>public</w:t>
      </w:r>
      <w:proofErr w:type="gramEnd"/>
      <w:r>
        <w:rPr>
          <w:rStyle w:val="Strong"/>
          <w:rFonts w:ascii="Verdana" w:hAnsi="Verdana"/>
          <w:color w:val="000000"/>
          <w:sz w:val="20"/>
          <w:szCs w:val="20"/>
          <w:shd w:val="clear" w:color="auto" w:fill="FFFFFF"/>
        </w:rPr>
        <w:t xml:space="preserve"> </w:t>
      </w:r>
      <w:proofErr w:type="spellStart"/>
      <w:r>
        <w:rPr>
          <w:rStyle w:val="Strong"/>
          <w:rFonts w:ascii="Verdana" w:hAnsi="Verdana"/>
          <w:color w:val="000000"/>
          <w:sz w:val="20"/>
          <w:szCs w:val="20"/>
          <w:shd w:val="clear" w:color="auto" w:fill="FFFFFF"/>
        </w:rPr>
        <w:t>int</w:t>
      </w:r>
      <w:proofErr w:type="spellEnd"/>
      <w:r>
        <w:rPr>
          <w:rStyle w:val="Strong"/>
          <w:rFonts w:ascii="Verdana" w:hAnsi="Verdana"/>
          <w:color w:val="000000"/>
          <w:sz w:val="20"/>
          <w:szCs w:val="20"/>
          <w:shd w:val="clear" w:color="auto" w:fill="FFFFFF"/>
        </w:rPr>
        <w:t xml:space="preserve"> compare(Object obj1,Object obj2):</w:t>
      </w:r>
      <w:r>
        <w:rPr>
          <w:rFonts w:ascii="Verdana" w:hAnsi="Verdana"/>
          <w:color w:val="000000"/>
          <w:sz w:val="20"/>
          <w:szCs w:val="20"/>
          <w:shd w:val="clear" w:color="auto" w:fill="FFFFFF"/>
        </w:rPr>
        <w:t> compares the first object with second object.</w:t>
      </w:r>
    </w:p>
    <w:p w:rsidR="00965F8C" w:rsidRDefault="00965F8C" w:rsidP="00D761F7">
      <w:pPr>
        <w:jc w:val="both"/>
        <w:rPr>
          <w:rFonts w:ascii="Verdana" w:hAnsi="Verdana"/>
          <w:color w:val="000000"/>
          <w:sz w:val="20"/>
          <w:szCs w:val="20"/>
          <w:shd w:val="clear" w:color="auto" w:fill="FFFFFF"/>
        </w:rPr>
      </w:pPr>
      <w:proofErr w:type="gramStart"/>
      <w:r>
        <w:rPr>
          <w:rStyle w:val="Strong"/>
          <w:rFonts w:ascii="Verdana" w:hAnsi="Verdana"/>
          <w:color w:val="000000"/>
          <w:sz w:val="20"/>
          <w:szCs w:val="20"/>
          <w:shd w:val="clear" w:color="auto" w:fill="FFFFFF"/>
        </w:rPr>
        <w:t>public</w:t>
      </w:r>
      <w:proofErr w:type="gramEnd"/>
      <w:r>
        <w:rPr>
          <w:rStyle w:val="Strong"/>
          <w:rFonts w:ascii="Verdana" w:hAnsi="Verdana"/>
          <w:color w:val="000000"/>
          <w:sz w:val="20"/>
          <w:szCs w:val="20"/>
          <w:shd w:val="clear" w:color="auto" w:fill="FFFFFF"/>
        </w:rPr>
        <w:t xml:space="preserve"> void sort(List </w:t>
      </w:r>
      <w:proofErr w:type="spellStart"/>
      <w:r>
        <w:rPr>
          <w:rStyle w:val="Strong"/>
          <w:rFonts w:ascii="Verdana" w:hAnsi="Verdana"/>
          <w:color w:val="000000"/>
          <w:sz w:val="20"/>
          <w:szCs w:val="20"/>
          <w:shd w:val="clear" w:color="auto" w:fill="FFFFFF"/>
        </w:rPr>
        <w:t>list</w:t>
      </w:r>
      <w:proofErr w:type="spellEnd"/>
      <w:r>
        <w:rPr>
          <w:rStyle w:val="Strong"/>
          <w:rFonts w:ascii="Verdana" w:hAnsi="Verdana"/>
          <w:color w:val="000000"/>
          <w:sz w:val="20"/>
          <w:szCs w:val="20"/>
          <w:shd w:val="clear" w:color="auto" w:fill="FFFFFF"/>
        </w:rPr>
        <w:t>, Comparator c):</w:t>
      </w:r>
      <w:r>
        <w:rPr>
          <w:rFonts w:ascii="Verdana" w:hAnsi="Verdana"/>
          <w:color w:val="000000"/>
          <w:sz w:val="20"/>
          <w:szCs w:val="20"/>
          <w:shd w:val="clear" w:color="auto" w:fill="FFFFFF"/>
        </w:rPr>
        <w:t> is used to sort the elements of List by the given Comparator.</w:t>
      </w:r>
    </w:p>
    <w:p w:rsidR="00B737F4" w:rsidRPr="00202799" w:rsidRDefault="00B737F4" w:rsidP="00D761F7">
      <w:pPr>
        <w:jc w:val="both"/>
        <w:rPr>
          <w:b/>
          <w:color w:val="000000"/>
          <w:sz w:val="28"/>
          <w:szCs w:val="28"/>
          <w:shd w:val="clear" w:color="auto" w:fill="FFFFFF"/>
        </w:rPr>
      </w:pPr>
      <w:proofErr w:type="gramStart"/>
      <w:r w:rsidRPr="00202799">
        <w:rPr>
          <w:b/>
          <w:color w:val="000000"/>
          <w:sz w:val="28"/>
          <w:szCs w:val="28"/>
          <w:shd w:val="clear" w:color="auto" w:fill="FFFFFF"/>
        </w:rPr>
        <w:t>Example :</w:t>
      </w:r>
      <w:proofErr w:type="gramEnd"/>
    </w:p>
    <w:p w:rsidR="00B737F4" w:rsidRDefault="00B737F4" w:rsidP="00D761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com.incredible.comparator</w:t>
      </w:r>
      <w:proofErr w:type="spellEnd"/>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java.util.Collections</w:t>
      </w:r>
      <w:proofErr w:type="spellEnd"/>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java.util.Comparator</w:t>
      </w:r>
      <w:proofErr w:type="spellEnd"/>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p>
    <w:p w:rsidR="00B737F4" w:rsidRDefault="00B737F4" w:rsidP="00D761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Employee {</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Employee(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p>
    <w:p w:rsidR="00B737F4" w:rsidRDefault="00B737F4" w:rsidP="00D761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AgeComparator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Comparator</w:t>
      </w:r>
      <w:r>
        <w:rPr>
          <w:rFonts w:ascii="Consolas" w:hAnsi="Consolas" w:cs="Consolas"/>
          <w:color w:val="000000"/>
          <w:sz w:val="20"/>
          <w:szCs w:val="20"/>
        </w:rPr>
        <w:t xml:space="preserve"> {</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compare(Object </w:t>
      </w:r>
      <w:r>
        <w:rPr>
          <w:rFonts w:ascii="Consolas" w:hAnsi="Consolas" w:cs="Consolas"/>
          <w:color w:val="6A3E3E"/>
          <w:sz w:val="20"/>
          <w:szCs w:val="20"/>
        </w:rPr>
        <w:t>arg0</w:t>
      </w:r>
      <w:r>
        <w:rPr>
          <w:rFonts w:ascii="Consolas" w:hAnsi="Consolas" w:cs="Consolas"/>
          <w:color w:val="000000"/>
          <w:sz w:val="20"/>
          <w:szCs w:val="20"/>
        </w:rPr>
        <w:t xml:space="preserve">, Object </w:t>
      </w:r>
      <w:r>
        <w:rPr>
          <w:rFonts w:ascii="Consolas" w:hAnsi="Consolas" w:cs="Consolas"/>
          <w:color w:val="6A3E3E"/>
          <w:sz w:val="20"/>
          <w:szCs w:val="20"/>
        </w:rPr>
        <w:t>arg1</w:t>
      </w:r>
      <w:r>
        <w:rPr>
          <w:rFonts w:ascii="Consolas" w:hAnsi="Consolas" w:cs="Consolas"/>
          <w:color w:val="000000"/>
          <w:sz w:val="20"/>
          <w:szCs w:val="20"/>
        </w:rPr>
        <w:t>) {</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(Employee) </w:t>
      </w:r>
      <w:r>
        <w:rPr>
          <w:rFonts w:ascii="Consolas" w:hAnsi="Consolas" w:cs="Consolas"/>
          <w:color w:val="6A3E3E"/>
          <w:sz w:val="20"/>
          <w:szCs w:val="20"/>
        </w:rPr>
        <w:t>arg0</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e2</w:t>
      </w:r>
      <w:r>
        <w:rPr>
          <w:rFonts w:ascii="Consolas" w:hAnsi="Consolas" w:cs="Consolas"/>
          <w:color w:val="000000"/>
          <w:sz w:val="20"/>
          <w:szCs w:val="20"/>
        </w:rPr>
        <w:t xml:space="preserve"> = (Employee) </w:t>
      </w:r>
      <w:r>
        <w:rPr>
          <w:rFonts w:ascii="Consolas" w:hAnsi="Consolas" w:cs="Consolas"/>
          <w:color w:val="6A3E3E"/>
          <w:sz w:val="20"/>
          <w:szCs w:val="20"/>
        </w:rPr>
        <w:t>arg1</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&gt; </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737F4" w:rsidRDefault="00B737F4" w:rsidP="00D761F7">
      <w:pPr>
        <w:autoSpaceDE w:val="0"/>
        <w:autoSpaceDN w:val="0"/>
        <w:adjustRightInd w:val="0"/>
        <w:spacing w:after="0" w:line="240" w:lineRule="auto"/>
        <w:rPr>
          <w:rFonts w:ascii="Consolas" w:hAnsi="Consolas" w:cs="Consolas"/>
          <w:sz w:val="20"/>
          <w:szCs w:val="20"/>
        </w:rPr>
      </w:pP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p>
    <w:p w:rsidR="00B737F4" w:rsidRDefault="00B737F4" w:rsidP="00D761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NameComparator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Comparator</w:t>
      </w:r>
      <w:r>
        <w:rPr>
          <w:rFonts w:ascii="Consolas" w:hAnsi="Consolas" w:cs="Consolas"/>
          <w:color w:val="000000"/>
          <w:sz w:val="20"/>
          <w:szCs w:val="20"/>
        </w:rPr>
        <w:t xml:space="preserve"> {</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compare(Object </w:t>
      </w:r>
      <w:r>
        <w:rPr>
          <w:rFonts w:ascii="Consolas" w:hAnsi="Consolas" w:cs="Consolas"/>
          <w:color w:val="6A3E3E"/>
          <w:sz w:val="20"/>
          <w:szCs w:val="20"/>
        </w:rPr>
        <w:t>o1</w:t>
      </w:r>
      <w:r>
        <w:rPr>
          <w:rFonts w:ascii="Consolas" w:hAnsi="Consolas" w:cs="Consolas"/>
          <w:color w:val="000000"/>
          <w:sz w:val="20"/>
          <w:szCs w:val="20"/>
        </w:rPr>
        <w:t xml:space="preserve">, Object </w:t>
      </w:r>
      <w:r>
        <w:rPr>
          <w:rFonts w:ascii="Consolas" w:hAnsi="Consolas" w:cs="Consolas"/>
          <w:color w:val="6A3E3E"/>
          <w:sz w:val="20"/>
          <w:szCs w:val="20"/>
        </w:rPr>
        <w:t>o2</w:t>
      </w:r>
      <w:r>
        <w:rPr>
          <w:rFonts w:ascii="Consolas" w:hAnsi="Consolas" w:cs="Consolas"/>
          <w:color w:val="000000"/>
          <w:sz w:val="20"/>
          <w:szCs w:val="20"/>
        </w:rPr>
        <w:t>) {</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(Employee) </w:t>
      </w:r>
      <w:r>
        <w:rPr>
          <w:rFonts w:ascii="Consolas" w:hAnsi="Consolas" w:cs="Consolas"/>
          <w:color w:val="6A3E3E"/>
          <w:sz w:val="20"/>
          <w:szCs w:val="20"/>
        </w:rPr>
        <w:t>o1</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e2</w:t>
      </w:r>
      <w:r>
        <w:rPr>
          <w:rFonts w:ascii="Consolas" w:hAnsi="Consolas" w:cs="Consolas"/>
          <w:color w:val="000000"/>
          <w:sz w:val="20"/>
          <w:szCs w:val="20"/>
        </w:rPr>
        <w:t xml:space="preserve"> = (Employee) </w:t>
      </w:r>
      <w:r>
        <w:rPr>
          <w:rFonts w:ascii="Consolas" w:hAnsi="Consolas" w:cs="Consolas"/>
          <w:color w:val="6A3E3E"/>
          <w:sz w:val="20"/>
          <w:szCs w:val="20"/>
        </w:rPr>
        <w:t>o2</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.compareTo(</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p>
    <w:p w:rsidR="00B737F4" w:rsidRDefault="00B737F4" w:rsidP="00D761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ComparatorDemo</w:t>
      </w:r>
      <w:proofErr w:type="spellEnd"/>
      <w:r>
        <w:rPr>
          <w:rFonts w:ascii="Consolas" w:hAnsi="Consolas" w:cs="Consolas"/>
          <w:color w:val="000000"/>
          <w:sz w:val="20"/>
          <w:szCs w:val="20"/>
        </w:rPr>
        <w:t xml:space="preserve"> {</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List&lt;Employee&gt;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&lt;Employee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Employee(10, </w:t>
      </w:r>
      <w:r>
        <w:rPr>
          <w:rFonts w:ascii="Consolas" w:hAnsi="Consolas" w:cs="Consolas"/>
          <w:color w:val="2A00FF"/>
          <w:sz w:val="20"/>
          <w:szCs w:val="20"/>
        </w:rPr>
        <w:t>"</w:t>
      </w:r>
      <w:proofErr w:type="spellStart"/>
      <w:r>
        <w:rPr>
          <w:rFonts w:ascii="Consolas" w:hAnsi="Consolas" w:cs="Consolas"/>
          <w:color w:val="2A00FF"/>
          <w:sz w:val="20"/>
          <w:szCs w:val="20"/>
        </w:rPr>
        <w:t>Amit</w:t>
      </w:r>
      <w:proofErr w:type="spellEnd"/>
      <w:r>
        <w:rPr>
          <w:rFonts w:ascii="Consolas" w:hAnsi="Consolas" w:cs="Consolas"/>
          <w:color w:val="2A00FF"/>
          <w:sz w:val="20"/>
          <w:szCs w:val="20"/>
        </w:rPr>
        <w:t>"</w:t>
      </w:r>
      <w:r>
        <w:rPr>
          <w:rFonts w:ascii="Consolas" w:hAnsi="Consolas" w:cs="Consolas"/>
          <w:color w:val="000000"/>
          <w:sz w:val="20"/>
          <w:szCs w:val="20"/>
        </w:rPr>
        <w:t>, 25000, 30));</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Employee(20, </w:t>
      </w:r>
      <w:r>
        <w:rPr>
          <w:rFonts w:ascii="Consolas" w:hAnsi="Consolas" w:cs="Consolas"/>
          <w:color w:val="2A00FF"/>
          <w:sz w:val="20"/>
          <w:szCs w:val="20"/>
        </w:rPr>
        <w:t>"</w:t>
      </w:r>
      <w:proofErr w:type="spellStart"/>
      <w:r>
        <w:rPr>
          <w:rFonts w:ascii="Consolas" w:hAnsi="Consolas" w:cs="Consolas"/>
          <w:color w:val="2A00FF"/>
          <w:sz w:val="20"/>
          <w:szCs w:val="20"/>
        </w:rPr>
        <w:t>Ajit</w:t>
      </w:r>
      <w:proofErr w:type="spellEnd"/>
      <w:r>
        <w:rPr>
          <w:rFonts w:ascii="Consolas" w:hAnsi="Consolas" w:cs="Consolas"/>
          <w:color w:val="2A00FF"/>
          <w:sz w:val="20"/>
          <w:szCs w:val="20"/>
        </w:rPr>
        <w:t>"</w:t>
      </w:r>
      <w:r>
        <w:rPr>
          <w:rFonts w:ascii="Consolas" w:hAnsi="Consolas" w:cs="Consolas"/>
          <w:color w:val="000000"/>
          <w:sz w:val="20"/>
          <w:szCs w:val="20"/>
        </w:rPr>
        <w:t>, 65000, 28));</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Employee(30, </w:t>
      </w:r>
      <w:r>
        <w:rPr>
          <w:rFonts w:ascii="Consolas" w:hAnsi="Consolas" w:cs="Consolas"/>
          <w:color w:val="2A00FF"/>
          <w:sz w:val="20"/>
          <w:szCs w:val="20"/>
        </w:rPr>
        <w:t>"</w:t>
      </w:r>
      <w:proofErr w:type="spellStart"/>
      <w:r>
        <w:rPr>
          <w:rFonts w:ascii="Consolas" w:hAnsi="Consolas" w:cs="Consolas"/>
          <w:color w:val="2A00FF"/>
          <w:sz w:val="20"/>
          <w:szCs w:val="20"/>
        </w:rPr>
        <w:t>Amey</w:t>
      </w:r>
      <w:proofErr w:type="spellEnd"/>
      <w:r>
        <w:rPr>
          <w:rFonts w:ascii="Consolas" w:hAnsi="Consolas" w:cs="Consolas"/>
          <w:color w:val="2A00FF"/>
          <w:sz w:val="20"/>
          <w:szCs w:val="20"/>
        </w:rPr>
        <w:t>"</w:t>
      </w:r>
      <w:r>
        <w:rPr>
          <w:rFonts w:ascii="Consolas" w:hAnsi="Consolas" w:cs="Consolas"/>
          <w:color w:val="000000"/>
          <w:sz w:val="20"/>
          <w:szCs w:val="20"/>
        </w:rPr>
        <w:t>, 55000, 2));</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u w:val="single"/>
        </w:rPr>
        <w:t>Collections.</w:t>
      </w:r>
      <w:r>
        <w:rPr>
          <w:rFonts w:ascii="Consolas" w:hAnsi="Consolas" w:cs="Consolas"/>
          <w:i/>
          <w:iCs/>
          <w:color w:val="000000"/>
          <w:sz w:val="20"/>
          <w:szCs w:val="20"/>
          <w:u w:val="single"/>
        </w:rPr>
        <w:t>sort</w:t>
      </w:r>
      <w:proofErr w:type="spellEnd"/>
      <w:r>
        <w:rPr>
          <w:rFonts w:ascii="Consolas" w:hAnsi="Consolas" w:cs="Consolas"/>
          <w:color w:val="000000"/>
          <w:sz w:val="20"/>
          <w:szCs w:val="20"/>
          <w:u w:val="single"/>
        </w:rPr>
        <w:t>(</w:t>
      </w:r>
      <w:proofErr w:type="gramEnd"/>
      <w:r>
        <w:rPr>
          <w:rFonts w:ascii="Consolas" w:hAnsi="Consolas" w:cs="Consolas"/>
          <w:color w:val="6A3E3E"/>
          <w:sz w:val="20"/>
          <w:szCs w:val="20"/>
          <w:u w:val="single"/>
        </w:rPr>
        <w:t>e</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AgeComparator</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"Sorting by Age...."</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 {</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"Sorting by Name...."</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u w:val="single"/>
        </w:rPr>
        <w:t>Collections.</w:t>
      </w:r>
      <w:r>
        <w:rPr>
          <w:rFonts w:ascii="Consolas" w:hAnsi="Consolas" w:cs="Consolas"/>
          <w:i/>
          <w:iCs/>
          <w:color w:val="000000"/>
          <w:sz w:val="20"/>
          <w:szCs w:val="20"/>
          <w:u w:val="single"/>
        </w:rPr>
        <w:t>sort</w:t>
      </w:r>
      <w:proofErr w:type="spellEnd"/>
      <w:r>
        <w:rPr>
          <w:rFonts w:ascii="Consolas" w:hAnsi="Consolas" w:cs="Consolas"/>
          <w:color w:val="000000"/>
          <w:sz w:val="20"/>
          <w:szCs w:val="20"/>
          <w:u w:val="single"/>
        </w:rPr>
        <w:t>(</w:t>
      </w:r>
      <w:proofErr w:type="gramEnd"/>
      <w:r>
        <w:rPr>
          <w:rFonts w:ascii="Consolas" w:hAnsi="Consolas" w:cs="Consolas"/>
          <w:color w:val="6A3E3E"/>
          <w:sz w:val="20"/>
          <w:szCs w:val="20"/>
          <w:u w:val="single"/>
        </w:rPr>
        <w:t>e</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NameComparator</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 {</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737F4" w:rsidRDefault="00B737F4" w:rsidP="00D761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16190" w:rsidRDefault="00116190" w:rsidP="00D761F7">
      <w:pPr>
        <w:jc w:val="both"/>
        <w:rPr>
          <w:sz w:val="24"/>
          <w:szCs w:val="24"/>
        </w:rPr>
      </w:pPr>
    </w:p>
    <w:p w:rsidR="00AE2C8A" w:rsidRDefault="00CB513A" w:rsidP="00D761F7">
      <w:pPr>
        <w:jc w:val="both"/>
        <w:rPr>
          <w:sz w:val="24"/>
          <w:szCs w:val="24"/>
        </w:rPr>
      </w:pPr>
      <w:r>
        <w:rPr>
          <w:noProof/>
        </w:rPr>
        <w:drawing>
          <wp:inline distT="0" distB="0" distL="0" distR="0" wp14:anchorId="5CF52078" wp14:editId="42EB8D69">
            <wp:extent cx="2543175" cy="85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43175" cy="857250"/>
                    </a:xfrm>
                    <a:prstGeom prst="rect">
                      <a:avLst/>
                    </a:prstGeom>
                  </pic:spPr>
                </pic:pic>
              </a:graphicData>
            </a:graphic>
          </wp:inline>
        </w:drawing>
      </w:r>
    </w:p>
    <w:p w:rsidR="00127301" w:rsidRPr="002A692D" w:rsidRDefault="00127301" w:rsidP="00D761F7">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2A692D">
        <w:rPr>
          <w:rFonts w:eastAsia="Times New Roman" w:cs="Arial"/>
          <w:b/>
          <w:bCs/>
          <w:color w:val="000000"/>
          <w:kern w:val="36"/>
          <w:sz w:val="28"/>
          <w:szCs w:val="28"/>
        </w:rPr>
        <w:lastRenderedPageBreak/>
        <w:t>What is an interface in Java?</w:t>
      </w:r>
    </w:p>
    <w:p w:rsidR="00127301" w:rsidRPr="00127301" w:rsidRDefault="00127301" w:rsidP="00D761F7">
      <w:pPr>
        <w:jc w:val="both"/>
        <w:rPr>
          <w:sz w:val="24"/>
          <w:szCs w:val="24"/>
        </w:rPr>
      </w:pPr>
      <w:r w:rsidRPr="00127301">
        <w:rPr>
          <w:sz w:val="24"/>
          <w:szCs w:val="24"/>
        </w:rPr>
        <w:t xml:space="preserve">Interface looks like a class but it is not a class. An interface can have methods and variables just like the class but the methods declared in interface are by default abstract (only method signature, no body, sees: Java abstract method). Also, the variables declared in an interface are public, static &amp; final by default. </w:t>
      </w:r>
    </w:p>
    <w:p w:rsidR="00127301" w:rsidRPr="00127301" w:rsidRDefault="00127301" w:rsidP="00D761F7">
      <w:pPr>
        <w:jc w:val="both"/>
        <w:rPr>
          <w:b/>
          <w:sz w:val="24"/>
          <w:szCs w:val="24"/>
        </w:rPr>
      </w:pPr>
      <w:r w:rsidRPr="00127301">
        <w:rPr>
          <w:b/>
          <w:sz w:val="24"/>
          <w:szCs w:val="24"/>
        </w:rPr>
        <w:t>What is the use of interface in Java?</w:t>
      </w:r>
    </w:p>
    <w:p w:rsidR="00127301" w:rsidRPr="00127301" w:rsidRDefault="00127301" w:rsidP="00D761F7">
      <w:pPr>
        <w:jc w:val="both"/>
        <w:rPr>
          <w:sz w:val="24"/>
          <w:szCs w:val="24"/>
        </w:rPr>
      </w:pPr>
      <w:r w:rsidRPr="00127301">
        <w:rPr>
          <w:sz w:val="24"/>
          <w:szCs w:val="24"/>
        </w:rPr>
        <w:t xml:space="preserve">As mentioned above they are used for full abstraction. Since methods in interfaces do not have body, they have to be implemented by the class before you can access them. The class that implements interface must implement all the methods of that interface. Also, java programming language does not allow you to extend more than one class, </w:t>
      </w:r>
      <w:r w:rsidR="00D05922" w:rsidRPr="00127301">
        <w:rPr>
          <w:sz w:val="24"/>
          <w:szCs w:val="24"/>
        </w:rPr>
        <w:t>however</w:t>
      </w:r>
      <w:r w:rsidRPr="00127301">
        <w:rPr>
          <w:sz w:val="24"/>
          <w:szCs w:val="24"/>
        </w:rPr>
        <w:t xml:space="preserve"> you can implement more than one </w:t>
      </w:r>
      <w:r w:rsidR="00D05922" w:rsidRPr="00127301">
        <w:rPr>
          <w:sz w:val="24"/>
          <w:szCs w:val="24"/>
        </w:rPr>
        <w:t>interface</w:t>
      </w:r>
      <w:r w:rsidRPr="00127301">
        <w:rPr>
          <w:sz w:val="24"/>
          <w:szCs w:val="24"/>
        </w:rPr>
        <w:t xml:space="preserve"> in your class.</w:t>
      </w:r>
    </w:p>
    <w:p w:rsidR="00127301" w:rsidRPr="00127301" w:rsidRDefault="00127301" w:rsidP="00D761F7">
      <w:pPr>
        <w:jc w:val="both"/>
        <w:rPr>
          <w:b/>
          <w:sz w:val="24"/>
          <w:szCs w:val="24"/>
        </w:rPr>
      </w:pPr>
      <w:r w:rsidRPr="00127301">
        <w:rPr>
          <w:b/>
          <w:sz w:val="24"/>
          <w:szCs w:val="24"/>
        </w:rPr>
        <w:t>Syntax:</w:t>
      </w:r>
    </w:p>
    <w:p w:rsidR="00127301" w:rsidRPr="00127301" w:rsidRDefault="00127301" w:rsidP="00D761F7">
      <w:pPr>
        <w:jc w:val="both"/>
        <w:rPr>
          <w:sz w:val="24"/>
          <w:szCs w:val="24"/>
        </w:rPr>
      </w:pPr>
      <w:r w:rsidRPr="00127301">
        <w:rPr>
          <w:sz w:val="24"/>
          <w:szCs w:val="24"/>
        </w:rPr>
        <w:t>Interfaces are declared by specifying a keyword “interface”. E.g.:</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proofErr w:type="gramStart"/>
      <w:r w:rsidRPr="006877E9">
        <w:rPr>
          <w:rFonts w:ascii="Consolas" w:eastAsia="Calibri" w:hAnsi="Consolas" w:cs="Consolas"/>
          <w:b/>
          <w:bCs/>
          <w:color w:val="7F0055"/>
          <w:sz w:val="20"/>
          <w:szCs w:val="20"/>
        </w:rPr>
        <w:t>interface</w:t>
      </w:r>
      <w:proofErr w:type="gramEnd"/>
      <w:r w:rsidRPr="006877E9">
        <w:rPr>
          <w:rFonts w:ascii="Consolas" w:eastAsia="Calibri" w:hAnsi="Consolas" w:cs="Consolas"/>
          <w:b/>
          <w:bCs/>
          <w:color w:val="7F0055"/>
          <w:sz w:val="20"/>
          <w:szCs w:val="20"/>
        </w:rPr>
        <w:t xml:space="preserve"> </w:t>
      </w:r>
      <w:proofErr w:type="spellStart"/>
      <w:r w:rsidRPr="006877E9">
        <w:rPr>
          <w:rFonts w:ascii="Consolas" w:eastAsia="Calibri" w:hAnsi="Consolas" w:cs="Consolas"/>
          <w:b/>
          <w:bCs/>
          <w:color w:val="7F0055"/>
          <w:sz w:val="20"/>
          <w:szCs w:val="20"/>
        </w:rPr>
        <w:t>MyInterface</w:t>
      </w:r>
      <w:proofErr w:type="spellEnd"/>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All the methods are public abstract by default</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As you see they have no body</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roofErr w:type="gramStart"/>
      <w:r w:rsidRPr="006877E9">
        <w:rPr>
          <w:rFonts w:ascii="Consolas" w:eastAsia="Calibri" w:hAnsi="Consolas" w:cs="Consolas"/>
          <w:b/>
          <w:bCs/>
          <w:color w:val="7F0055"/>
          <w:sz w:val="20"/>
          <w:szCs w:val="20"/>
        </w:rPr>
        <w:t>public</w:t>
      </w:r>
      <w:proofErr w:type="gramEnd"/>
      <w:r w:rsidRPr="006877E9">
        <w:rPr>
          <w:rFonts w:ascii="Consolas" w:eastAsia="Calibri" w:hAnsi="Consolas" w:cs="Consolas"/>
          <w:b/>
          <w:bCs/>
          <w:color w:val="7F0055"/>
          <w:sz w:val="20"/>
          <w:szCs w:val="20"/>
        </w:rPr>
        <w:t xml:space="preserve"> void method1();</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roofErr w:type="gramStart"/>
      <w:r w:rsidRPr="006877E9">
        <w:rPr>
          <w:rFonts w:ascii="Consolas" w:eastAsia="Calibri" w:hAnsi="Consolas" w:cs="Consolas"/>
          <w:b/>
          <w:bCs/>
          <w:color w:val="7F0055"/>
          <w:sz w:val="20"/>
          <w:szCs w:val="20"/>
        </w:rPr>
        <w:t>public</w:t>
      </w:r>
      <w:proofErr w:type="gramEnd"/>
      <w:r w:rsidRPr="006877E9">
        <w:rPr>
          <w:rFonts w:ascii="Consolas" w:eastAsia="Calibri" w:hAnsi="Consolas" w:cs="Consolas"/>
          <w:b/>
          <w:bCs/>
          <w:color w:val="7F0055"/>
          <w:sz w:val="20"/>
          <w:szCs w:val="20"/>
        </w:rPr>
        <w:t xml:space="preserve"> void method2();</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Default="00127301" w:rsidP="00D761F7">
      <w:pPr>
        <w:jc w:val="both"/>
        <w:rPr>
          <w:sz w:val="24"/>
          <w:szCs w:val="24"/>
        </w:rPr>
      </w:pPr>
      <w:r w:rsidRPr="00127301">
        <w:rPr>
          <w:sz w:val="24"/>
          <w:szCs w:val="24"/>
        </w:rPr>
        <w:t>This is how a class implements an interface. It has to provide the body of all the methods that are declared in interface or in other words you can say that class has to implement all the methods of interface.</w:t>
      </w:r>
    </w:p>
    <w:p w:rsidR="00127301" w:rsidRPr="00127301" w:rsidRDefault="00127301" w:rsidP="00D761F7">
      <w:pPr>
        <w:jc w:val="both"/>
        <w:rPr>
          <w:sz w:val="24"/>
          <w:szCs w:val="24"/>
        </w:rPr>
      </w:pPr>
      <w:r w:rsidRPr="00127301">
        <w:rPr>
          <w:sz w:val="24"/>
          <w:szCs w:val="24"/>
        </w:rPr>
        <w:t xml:space="preserve">Do you know? </w:t>
      </w:r>
      <w:proofErr w:type="gramStart"/>
      <w:r w:rsidRPr="00127301">
        <w:rPr>
          <w:sz w:val="24"/>
          <w:szCs w:val="24"/>
        </w:rPr>
        <w:t>class</w:t>
      </w:r>
      <w:proofErr w:type="gramEnd"/>
      <w:r w:rsidRPr="00127301">
        <w:rPr>
          <w:sz w:val="24"/>
          <w:szCs w:val="24"/>
        </w:rPr>
        <w:t xml:space="preserve"> implements interface but an interface extends another interface.</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proofErr w:type="gramStart"/>
      <w:r w:rsidRPr="006877E9">
        <w:rPr>
          <w:rFonts w:ascii="Consolas" w:eastAsia="Calibri" w:hAnsi="Consolas" w:cs="Consolas"/>
          <w:b/>
          <w:bCs/>
          <w:color w:val="7F0055"/>
          <w:sz w:val="20"/>
          <w:szCs w:val="20"/>
        </w:rPr>
        <w:t>interface</w:t>
      </w:r>
      <w:proofErr w:type="gramEnd"/>
      <w:r w:rsidRPr="006877E9">
        <w:rPr>
          <w:rFonts w:ascii="Consolas" w:eastAsia="Calibri" w:hAnsi="Consolas" w:cs="Consolas"/>
          <w:b/>
          <w:bCs/>
          <w:color w:val="7F0055"/>
          <w:sz w:val="20"/>
          <w:szCs w:val="20"/>
        </w:rPr>
        <w:t xml:space="preserve"> </w:t>
      </w:r>
      <w:proofErr w:type="spellStart"/>
      <w:r w:rsidRPr="006877E9">
        <w:rPr>
          <w:rFonts w:ascii="Consolas" w:eastAsia="Calibri" w:hAnsi="Consolas" w:cs="Consolas"/>
          <w:b/>
          <w:bCs/>
          <w:color w:val="7F0055"/>
          <w:sz w:val="20"/>
          <w:szCs w:val="20"/>
        </w:rPr>
        <w:t>MyInterface</w:t>
      </w:r>
      <w:proofErr w:type="spellEnd"/>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compiler will treat them as: </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w:t>
      </w:r>
      <w:proofErr w:type="gramStart"/>
      <w:r w:rsidRPr="006877E9">
        <w:rPr>
          <w:rFonts w:ascii="Consolas" w:eastAsia="Calibri" w:hAnsi="Consolas" w:cs="Consolas"/>
          <w:b/>
          <w:bCs/>
          <w:color w:val="7F0055"/>
          <w:sz w:val="20"/>
          <w:szCs w:val="20"/>
        </w:rPr>
        <w:t>public</w:t>
      </w:r>
      <w:proofErr w:type="gramEnd"/>
      <w:r w:rsidRPr="006877E9">
        <w:rPr>
          <w:rFonts w:ascii="Consolas" w:eastAsia="Calibri" w:hAnsi="Consolas" w:cs="Consolas"/>
          <w:b/>
          <w:bCs/>
          <w:color w:val="7F0055"/>
          <w:sz w:val="20"/>
          <w:szCs w:val="20"/>
        </w:rPr>
        <w:t xml:space="preserve"> abstract void method1();</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w:t>
      </w:r>
      <w:proofErr w:type="gramStart"/>
      <w:r w:rsidRPr="006877E9">
        <w:rPr>
          <w:rFonts w:ascii="Consolas" w:eastAsia="Calibri" w:hAnsi="Consolas" w:cs="Consolas"/>
          <w:b/>
          <w:bCs/>
          <w:color w:val="7F0055"/>
          <w:sz w:val="20"/>
          <w:szCs w:val="20"/>
        </w:rPr>
        <w:t>public</w:t>
      </w:r>
      <w:proofErr w:type="gramEnd"/>
      <w:r w:rsidRPr="006877E9">
        <w:rPr>
          <w:rFonts w:ascii="Consolas" w:eastAsia="Calibri" w:hAnsi="Consolas" w:cs="Consolas"/>
          <w:b/>
          <w:bCs/>
          <w:color w:val="7F0055"/>
          <w:sz w:val="20"/>
          <w:szCs w:val="20"/>
        </w:rPr>
        <w:t xml:space="preserve"> abstract void method2();</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roofErr w:type="gramStart"/>
      <w:r w:rsidRPr="006877E9">
        <w:rPr>
          <w:rFonts w:ascii="Consolas" w:eastAsia="Calibri" w:hAnsi="Consolas" w:cs="Consolas"/>
          <w:b/>
          <w:bCs/>
          <w:color w:val="7F0055"/>
          <w:sz w:val="20"/>
          <w:szCs w:val="20"/>
        </w:rPr>
        <w:t>public</w:t>
      </w:r>
      <w:proofErr w:type="gramEnd"/>
      <w:r w:rsidRPr="006877E9">
        <w:rPr>
          <w:rFonts w:ascii="Consolas" w:eastAsia="Calibri" w:hAnsi="Consolas" w:cs="Consolas"/>
          <w:b/>
          <w:bCs/>
          <w:color w:val="7F0055"/>
          <w:sz w:val="20"/>
          <w:szCs w:val="20"/>
        </w:rPr>
        <w:t xml:space="preserve"> void method1();</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roofErr w:type="gramStart"/>
      <w:r w:rsidRPr="006877E9">
        <w:rPr>
          <w:rFonts w:ascii="Consolas" w:eastAsia="Calibri" w:hAnsi="Consolas" w:cs="Consolas"/>
          <w:b/>
          <w:bCs/>
          <w:color w:val="7F0055"/>
          <w:sz w:val="20"/>
          <w:szCs w:val="20"/>
        </w:rPr>
        <w:t>public</w:t>
      </w:r>
      <w:proofErr w:type="gramEnd"/>
      <w:r w:rsidRPr="006877E9">
        <w:rPr>
          <w:rFonts w:ascii="Consolas" w:eastAsia="Calibri" w:hAnsi="Consolas" w:cs="Consolas"/>
          <w:b/>
          <w:bCs/>
          <w:color w:val="7F0055"/>
          <w:sz w:val="20"/>
          <w:szCs w:val="20"/>
        </w:rPr>
        <w:t xml:space="preserve"> void method2();</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proofErr w:type="gramStart"/>
      <w:r w:rsidRPr="006877E9">
        <w:rPr>
          <w:rFonts w:ascii="Consolas" w:eastAsia="Calibri" w:hAnsi="Consolas" w:cs="Consolas"/>
          <w:b/>
          <w:bCs/>
          <w:color w:val="7F0055"/>
          <w:sz w:val="20"/>
          <w:szCs w:val="20"/>
        </w:rPr>
        <w:t>class</w:t>
      </w:r>
      <w:proofErr w:type="gramEnd"/>
      <w:r w:rsidRPr="006877E9">
        <w:rPr>
          <w:rFonts w:ascii="Consolas" w:eastAsia="Calibri" w:hAnsi="Consolas" w:cs="Consolas"/>
          <w:b/>
          <w:bCs/>
          <w:color w:val="7F0055"/>
          <w:sz w:val="20"/>
          <w:szCs w:val="20"/>
        </w:rPr>
        <w:t xml:space="preserve"> Demo implements </w:t>
      </w:r>
      <w:proofErr w:type="spellStart"/>
      <w:r w:rsidRPr="006877E9">
        <w:rPr>
          <w:rFonts w:ascii="Consolas" w:eastAsia="Calibri" w:hAnsi="Consolas" w:cs="Consolas"/>
          <w:b/>
          <w:bCs/>
          <w:color w:val="7F0055"/>
          <w:sz w:val="20"/>
          <w:szCs w:val="20"/>
        </w:rPr>
        <w:t>MyInterface</w:t>
      </w:r>
      <w:proofErr w:type="spellEnd"/>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w:t>
      </w:r>
      <w:proofErr w:type="gramStart"/>
      <w:r w:rsidRPr="006877E9">
        <w:rPr>
          <w:rFonts w:ascii="Consolas" w:eastAsia="Calibri" w:hAnsi="Consolas" w:cs="Consolas"/>
          <w:b/>
          <w:bCs/>
          <w:color w:val="7F0055"/>
          <w:sz w:val="20"/>
          <w:szCs w:val="20"/>
        </w:rPr>
        <w:t>This</w:t>
      </w:r>
      <w:proofErr w:type="gramEnd"/>
      <w:r w:rsidRPr="006877E9">
        <w:rPr>
          <w:rFonts w:ascii="Consolas" w:eastAsia="Calibri" w:hAnsi="Consolas" w:cs="Consolas"/>
          <w:b/>
          <w:bCs/>
          <w:color w:val="7F0055"/>
          <w:sz w:val="20"/>
          <w:szCs w:val="20"/>
        </w:rPr>
        <w:t xml:space="preserve"> class must have to implement both the abstract methods</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 </w:t>
      </w:r>
      <w:proofErr w:type="gramStart"/>
      <w:r w:rsidRPr="006877E9">
        <w:rPr>
          <w:rFonts w:ascii="Consolas" w:eastAsia="Calibri" w:hAnsi="Consolas" w:cs="Consolas"/>
          <w:b/>
          <w:bCs/>
          <w:color w:val="7F0055"/>
          <w:sz w:val="20"/>
          <w:szCs w:val="20"/>
        </w:rPr>
        <w:t>else</w:t>
      </w:r>
      <w:proofErr w:type="gramEnd"/>
      <w:r w:rsidRPr="006877E9">
        <w:rPr>
          <w:rFonts w:ascii="Consolas" w:eastAsia="Calibri" w:hAnsi="Consolas" w:cs="Consolas"/>
          <w:b/>
          <w:bCs/>
          <w:color w:val="7F0055"/>
          <w:sz w:val="20"/>
          <w:szCs w:val="20"/>
        </w:rPr>
        <w:t xml:space="preserve"> you will get compilation error</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roofErr w:type="gramStart"/>
      <w:r w:rsidRPr="006877E9">
        <w:rPr>
          <w:rFonts w:ascii="Consolas" w:eastAsia="Calibri" w:hAnsi="Consolas" w:cs="Consolas"/>
          <w:b/>
          <w:bCs/>
          <w:color w:val="7F0055"/>
          <w:sz w:val="20"/>
          <w:szCs w:val="20"/>
        </w:rPr>
        <w:t>public</w:t>
      </w:r>
      <w:proofErr w:type="gramEnd"/>
      <w:r w:rsidRPr="006877E9">
        <w:rPr>
          <w:rFonts w:ascii="Consolas" w:eastAsia="Calibri" w:hAnsi="Consolas" w:cs="Consolas"/>
          <w:b/>
          <w:bCs/>
          <w:color w:val="7F0055"/>
          <w:sz w:val="20"/>
          <w:szCs w:val="20"/>
        </w:rPr>
        <w:t xml:space="preserve"> void method1()</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lastRenderedPageBreak/>
        <w:t xml:space="preserve">   {</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ab/>
      </w:r>
      <w:proofErr w:type="gramStart"/>
      <w:r w:rsidRPr="006877E9">
        <w:rPr>
          <w:rFonts w:ascii="Consolas" w:eastAsia="Calibri" w:hAnsi="Consolas" w:cs="Consolas"/>
          <w:b/>
          <w:bCs/>
          <w:color w:val="7F0055"/>
          <w:sz w:val="20"/>
          <w:szCs w:val="20"/>
        </w:rPr>
        <w:t>System.out.println(</w:t>
      </w:r>
      <w:proofErr w:type="gramEnd"/>
      <w:r w:rsidRPr="006877E9">
        <w:rPr>
          <w:rFonts w:ascii="Consolas" w:eastAsia="Calibri" w:hAnsi="Consolas" w:cs="Consolas"/>
          <w:b/>
          <w:bCs/>
          <w:color w:val="7F0055"/>
          <w:sz w:val="20"/>
          <w:szCs w:val="20"/>
        </w:rPr>
        <w:t>"implementation of method1");</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roofErr w:type="gramStart"/>
      <w:r w:rsidRPr="006877E9">
        <w:rPr>
          <w:rFonts w:ascii="Consolas" w:eastAsia="Calibri" w:hAnsi="Consolas" w:cs="Consolas"/>
          <w:b/>
          <w:bCs/>
          <w:color w:val="7F0055"/>
          <w:sz w:val="20"/>
          <w:szCs w:val="20"/>
        </w:rPr>
        <w:t>public</w:t>
      </w:r>
      <w:proofErr w:type="gramEnd"/>
      <w:r w:rsidRPr="006877E9">
        <w:rPr>
          <w:rFonts w:ascii="Consolas" w:eastAsia="Calibri" w:hAnsi="Consolas" w:cs="Consolas"/>
          <w:b/>
          <w:bCs/>
          <w:color w:val="7F0055"/>
          <w:sz w:val="20"/>
          <w:szCs w:val="20"/>
        </w:rPr>
        <w:t xml:space="preserve"> void method2()</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ab/>
      </w:r>
      <w:proofErr w:type="gramStart"/>
      <w:r w:rsidRPr="006877E9">
        <w:rPr>
          <w:rFonts w:ascii="Consolas" w:eastAsia="Calibri" w:hAnsi="Consolas" w:cs="Consolas"/>
          <w:b/>
          <w:bCs/>
          <w:color w:val="7F0055"/>
          <w:sz w:val="20"/>
          <w:szCs w:val="20"/>
        </w:rPr>
        <w:t>System.out.println(</w:t>
      </w:r>
      <w:proofErr w:type="gramEnd"/>
      <w:r w:rsidRPr="006877E9">
        <w:rPr>
          <w:rFonts w:ascii="Consolas" w:eastAsia="Calibri" w:hAnsi="Consolas" w:cs="Consolas"/>
          <w:b/>
          <w:bCs/>
          <w:color w:val="7F0055"/>
          <w:sz w:val="20"/>
          <w:szCs w:val="20"/>
        </w:rPr>
        <w:t>"implementation of method2");</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roofErr w:type="gramStart"/>
      <w:r w:rsidRPr="006877E9">
        <w:rPr>
          <w:rFonts w:ascii="Consolas" w:eastAsia="Calibri" w:hAnsi="Consolas" w:cs="Consolas"/>
          <w:b/>
          <w:bCs/>
          <w:color w:val="7F0055"/>
          <w:sz w:val="20"/>
          <w:szCs w:val="20"/>
        </w:rPr>
        <w:t>public</w:t>
      </w:r>
      <w:proofErr w:type="gramEnd"/>
      <w:r w:rsidRPr="006877E9">
        <w:rPr>
          <w:rFonts w:ascii="Consolas" w:eastAsia="Calibri" w:hAnsi="Consolas" w:cs="Consolas"/>
          <w:b/>
          <w:bCs/>
          <w:color w:val="7F0055"/>
          <w:sz w:val="20"/>
          <w:szCs w:val="20"/>
        </w:rPr>
        <w:t xml:space="preserve"> static void main(String </w:t>
      </w:r>
      <w:proofErr w:type="spellStart"/>
      <w:r w:rsidRPr="006877E9">
        <w:rPr>
          <w:rFonts w:ascii="Consolas" w:eastAsia="Calibri" w:hAnsi="Consolas" w:cs="Consolas"/>
          <w:b/>
          <w:bCs/>
          <w:color w:val="7F0055"/>
          <w:sz w:val="20"/>
          <w:szCs w:val="20"/>
        </w:rPr>
        <w:t>arg</w:t>
      </w:r>
      <w:proofErr w:type="spellEnd"/>
      <w:r w:rsidRPr="006877E9">
        <w:rPr>
          <w:rFonts w:ascii="Consolas" w:eastAsia="Calibri" w:hAnsi="Consolas" w:cs="Consolas"/>
          <w:b/>
          <w:bCs/>
          <w:color w:val="7F0055"/>
          <w:sz w:val="20"/>
          <w:szCs w:val="20"/>
        </w:rPr>
        <w:t>[])</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ab/>
      </w:r>
      <w:proofErr w:type="spellStart"/>
      <w:r w:rsidRPr="006877E9">
        <w:rPr>
          <w:rFonts w:ascii="Consolas" w:eastAsia="Calibri" w:hAnsi="Consolas" w:cs="Consolas"/>
          <w:b/>
          <w:bCs/>
          <w:color w:val="7F0055"/>
          <w:sz w:val="20"/>
          <w:szCs w:val="20"/>
        </w:rPr>
        <w:t>MyInterface</w:t>
      </w:r>
      <w:proofErr w:type="spellEnd"/>
      <w:r w:rsidRPr="006877E9">
        <w:rPr>
          <w:rFonts w:ascii="Consolas" w:eastAsia="Calibri" w:hAnsi="Consolas" w:cs="Consolas"/>
          <w:b/>
          <w:bCs/>
          <w:color w:val="7F0055"/>
          <w:sz w:val="20"/>
          <w:szCs w:val="20"/>
        </w:rPr>
        <w:t xml:space="preserve"> </w:t>
      </w:r>
      <w:proofErr w:type="spellStart"/>
      <w:r w:rsidRPr="006877E9">
        <w:rPr>
          <w:rFonts w:ascii="Consolas" w:eastAsia="Calibri" w:hAnsi="Consolas" w:cs="Consolas"/>
          <w:b/>
          <w:bCs/>
          <w:color w:val="7F0055"/>
          <w:sz w:val="20"/>
          <w:szCs w:val="20"/>
        </w:rPr>
        <w:t>obj</w:t>
      </w:r>
      <w:proofErr w:type="spellEnd"/>
      <w:r w:rsidRPr="006877E9">
        <w:rPr>
          <w:rFonts w:ascii="Consolas" w:eastAsia="Calibri" w:hAnsi="Consolas" w:cs="Consolas"/>
          <w:b/>
          <w:bCs/>
          <w:color w:val="7F0055"/>
          <w:sz w:val="20"/>
          <w:szCs w:val="20"/>
        </w:rPr>
        <w:t xml:space="preserve"> = new </w:t>
      </w:r>
      <w:proofErr w:type="gramStart"/>
      <w:r w:rsidRPr="006877E9">
        <w:rPr>
          <w:rFonts w:ascii="Consolas" w:eastAsia="Calibri" w:hAnsi="Consolas" w:cs="Consolas"/>
          <w:b/>
          <w:bCs/>
          <w:color w:val="7F0055"/>
          <w:sz w:val="20"/>
          <w:szCs w:val="20"/>
        </w:rPr>
        <w:t>Demo(</w:t>
      </w:r>
      <w:proofErr w:type="gramEnd"/>
      <w:r w:rsidRPr="006877E9">
        <w:rPr>
          <w:rFonts w:ascii="Consolas" w:eastAsia="Calibri" w:hAnsi="Consolas" w:cs="Consolas"/>
          <w:b/>
          <w:bCs/>
          <w:color w:val="7F0055"/>
          <w:sz w:val="20"/>
          <w:szCs w:val="20"/>
        </w:rPr>
        <w:t>);</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ab/>
      </w:r>
      <w:proofErr w:type="gramStart"/>
      <w:r w:rsidRPr="006877E9">
        <w:rPr>
          <w:rFonts w:ascii="Consolas" w:eastAsia="Calibri" w:hAnsi="Consolas" w:cs="Consolas"/>
          <w:b/>
          <w:bCs/>
          <w:color w:val="7F0055"/>
          <w:sz w:val="20"/>
          <w:szCs w:val="20"/>
        </w:rPr>
        <w:t>obj.method1(</w:t>
      </w:r>
      <w:proofErr w:type="gramEnd"/>
      <w:r w:rsidRPr="006877E9">
        <w:rPr>
          <w:rFonts w:ascii="Consolas" w:eastAsia="Calibri" w:hAnsi="Consolas" w:cs="Consolas"/>
          <w:b/>
          <w:bCs/>
          <w:color w:val="7F0055"/>
          <w:sz w:val="20"/>
          <w:szCs w:val="20"/>
        </w:rPr>
        <w:t>);</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 xml:space="preserve">   }</w:t>
      </w:r>
    </w:p>
    <w:p w:rsidR="00127301" w:rsidRPr="006877E9"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6877E9">
        <w:rPr>
          <w:rFonts w:ascii="Consolas" w:eastAsia="Calibri" w:hAnsi="Consolas" w:cs="Consolas"/>
          <w:b/>
          <w:bCs/>
          <w:color w:val="7F0055"/>
          <w:sz w:val="20"/>
          <w:szCs w:val="20"/>
        </w:rPr>
        <w:t>}</w:t>
      </w:r>
    </w:p>
    <w:p w:rsidR="00127301" w:rsidRPr="00127301" w:rsidRDefault="00127301" w:rsidP="00D761F7">
      <w:pPr>
        <w:jc w:val="both"/>
        <w:rPr>
          <w:sz w:val="24"/>
          <w:szCs w:val="24"/>
        </w:rPr>
      </w:pPr>
      <w:r w:rsidRPr="00127301">
        <w:rPr>
          <w:sz w:val="24"/>
          <w:szCs w:val="24"/>
        </w:rPr>
        <w:t>Output:</w:t>
      </w:r>
    </w:p>
    <w:p w:rsidR="00127301" w:rsidRPr="00127301" w:rsidRDefault="00127301" w:rsidP="00D761F7">
      <w:pPr>
        <w:jc w:val="both"/>
        <w:rPr>
          <w:sz w:val="24"/>
          <w:szCs w:val="24"/>
        </w:rPr>
      </w:pPr>
      <w:proofErr w:type="gramStart"/>
      <w:r w:rsidRPr="00127301">
        <w:rPr>
          <w:sz w:val="24"/>
          <w:szCs w:val="24"/>
        </w:rPr>
        <w:t>implementation</w:t>
      </w:r>
      <w:proofErr w:type="gramEnd"/>
      <w:r w:rsidRPr="00127301">
        <w:rPr>
          <w:sz w:val="24"/>
          <w:szCs w:val="24"/>
        </w:rPr>
        <w:t xml:space="preserve"> of method1</w:t>
      </w:r>
    </w:p>
    <w:p w:rsidR="00127301" w:rsidRPr="0056256A" w:rsidRDefault="00127301" w:rsidP="00D761F7">
      <w:pPr>
        <w:jc w:val="both"/>
        <w:rPr>
          <w:b/>
          <w:sz w:val="24"/>
          <w:szCs w:val="24"/>
        </w:rPr>
      </w:pPr>
      <w:r w:rsidRPr="0056256A">
        <w:rPr>
          <w:b/>
          <w:sz w:val="24"/>
          <w:szCs w:val="24"/>
        </w:rPr>
        <w:t>Interface and Inheritance</w:t>
      </w:r>
    </w:p>
    <w:p w:rsidR="00127301" w:rsidRPr="00127301" w:rsidRDefault="00127301" w:rsidP="00D761F7">
      <w:pPr>
        <w:jc w:val="both"/>
        <w:rPr>
          <w:sz w:val="24"/>
          <w:szCs w:val="24"/>
        </w:rPr>
      </w:pPr>
      <w:r w:rsidRPr="00127301">
        <w:rPr>
          <w:sz w:val="24"/>
          <w:szCs w:val="24"/>
        </w:rPr>
        <w:t xml:space="preserve">As discussed above, an interface </w:t>
      </w:r>
      <w:proofErr w:type="spellStart"/>
      <w:r w:rsidRPr="00127301">
        <w:rPr>
          <w:sz w:val="24"/>
          <w:szCs w:val="24"/>
        </w:rPr>
        <w:t>can not</w:t>
      </w:r>
      <w:proofErr w:type="spellEnd"/>
      <w:r w:rsidRPr="00127301">
        <w:rPr>
          <w:sz w:val="24"/>
          <w:szCs w:val="24"/>
        </w:rPr>
        <w:t xml:space="preserve"> implement another interface. It has to extend the other interface. See the below example where we have two interfaces Inf1 and Inf2. Inf2 extends Inf1 so </w:t>
      </w:r>
      <w:proofErr w:type="gramStart"/>
      <w:r w:rsidRPr="00127301">
        <w:rPr>
          <w:sz w:val="24"/>
          <w:szCs w:val="24"/>
        </w:rPr>
        <w:t>If</w:t>
      </w:r>
      <w:proofErr w:type="gramEnd"/>
      <w:r w:rsidRPr="00127301">
        <w:rPr>
          <w:sz w:val="24"/>
          <w:szCs w:val="24"/>
        </w:rPr>
        <w:t xml:space="preserve"> class implements the Inf2 it has to provide implementation of all the methods of interfaces Inf2 as well as Inf1.</w:t>
      </w:r>
    </w:p>
    <w:p w:rsidR="00127301" w:rsidRPr="00127301" w:rsidRDefault="00127301" w:rsidP="00D761F7">
      <w:pPr>
        <w:jc w:val="both"/>
        <w:rPr>
          <w:sz w:val="24"/>
          <w:szCs w:val="24"/>
        </w:rPr>
      </w:pPr>
      <w:r w:rsidRPr="00127301">
        <w:rPr>
          <w:sz w:val="24"/>
          <w:szCs w:val="24"/>
        </w:rPr>
        <w:t>Learn more about inheritance here: Java Inheritance</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proofErr w:type="gramStart"/>
      <w:r w:rsidRPr="00B75D45">
        <w:rPr>
          <w:rFonts w:ascii="Consolas" w:eastAsia="Calibri" w:hAnsi="Consolas" w:cs="Consolas"/>
          <w:b/>
          <w:bCs/>
          <w:color w:val="7F0055"/>
          <w:sz w:val="20"/>
          <w:szCs w:val="20"/>
        </w:rPr>
        <w:t>interface</w:t>
      </w:r>
      <w:proofErr w:type="gramEnd"/>
      <w:r w:rsidRPr="00B75D45">
        <w:rPr>
          <w:rFonts w:ascii="Consolas" w:eastAsia="Calibri" w:hAnsi="Consolas" w:cs="Consolas"/>
          <w:b/>
          <w:bCs/>
          <w:color w:val="7F0055"/>
          <w:sz w:val="20"/>
          <w:szCs w:val="20"/>
        </w:rPr>
        <w:t xml:space="preserve"> Inf1{</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roofErr w:type="gramStart"/>
      <w:r w:rsidRPr="00B75D45">
        <w:rPr>
          <w:rFonts w:ascii="Consolas" w:eastAsia="Calibri" w:hAnsi="Consolas" w:cs="Consolas"/>
          <w:b/>
          <w:bCs/>
          <w:color w:val="7F0055"/>
          <w:sz w:val="20"/>
          <w:szCs w:val="20"/>
        </w:rPr>
        <w:t>public</w:t>
      </w:r>
      <w:proofErr w:type="gramEnd"/>
      <w:r w:rsidRPr="00B75D45">
        <w:rPr>
          <w:rFonts w:ascii="Consolas" w:eastAsia="Calibri" w:hAnsi="Consolas" w:cs="Consolas"/>
          <w:b/>
          <w:bCs/>
          <w:color w:val="7F0055"/>
          <w:sz w:val="20"/>
          <w:szCs w:val="20"/>
        </w:rPr>
        <w:t xml:space="preserve"> void method1();</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proofErr w:type="gramStart"/>
      <w:r w:rsidRPr="00B75D45">
        <w:rPr>
          <w:rFonts w:ascii="Consolas" w:eastAsia="Calibri" w:hAnsi="Consolas" w:cs="Consolas"/>
          <w:b/>
          <w:bCs/>
          <w:color w:val="7F0055"/>
          <w:sz w:val="20"/>
          <w:szCs w:val="20"/>
        </w:rPr>
        <w:t>interface</w:t>
      </w:r>
      <w:proofErr w:type="gramEnd"/>
      <w:r w:rsidRPr="00B75D45">
        <w:rPr>
          <w:rFonts w:ascii="Consolas" w:eastAsia="Calibri" w:hAnsi="Consolas" w:cs="Consolas"/>
          <w:b/>
          <w:bCs/>
          <w:color w:val="7F0055"/>
          <w:sz w:val="20"/>
          <w:szCs w:val="20"/>
        </w:rPr>
        <w:t xml:space="preserve"> Inf2 extends Inf1 {</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roofErr w:type="gramStart"/>
      <w:r w:rsidRPr="00B75D45">
        <w:rPr>
          <w:rFonts w:ascii="Consolas" w:eastAsia="Calibri" w:hAnsi="Consolas" w:cs="Consolas"/>
          <w:b/>
          <w:bCs/>
          <w:color w:val="7F0055"/>
          <w:sz w:val="20"/>
          <w:szCs w:val="20"/>
        </w:rPr>
        <w:t>public</w:t>
      </w:r>
      <w:proofErr w:type="gramEnd"/>
      <w:r w:rsidRPr="00B75D45">
        <w:rPr>
          <w:rFonts w:ascii="Consolas" w:eastAsia="Calibri" w:hAnsi="Consolas" w:cs="Consolas"/>
          <w:b/>
          <w:bCs/>
          <w:color w:val="7F0055"/>
          <w:sz w:val="20"/>
          <w:szCs w:val="20"/>
        </w:rPr>
        <w:t xml:space="preserve"> void method2();</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proofErr w:type="gramStart"/>
      <w:r w:rsidRPr="00B75D45">
        <w:rPr>
          <w:rFonts w:ascii="Consolas" w:eastAsia="Calibri" w:hAnsi="Consolas" w:cs="Consolas"/>
          <w:b/>
          <w:bCs/>
          <w:color w:val="7F0055"/>
          <w:sz w:val="20"/>
          <w:szCs w:val="20"/>
        </w:rPr>
        <w:t>public</w:t>
      </w:r>
      <w:proofErr w:type="gramEnd"/>
      <w:r w:rsidRPr="00B75D45">
        <w:rPr>
          <w:rFonts w:ascii="Consolas" w:eastAsia="Calibri" w:hAnsi="Consolas" w:cs="Consolas"/>
          <w:b/>
          <w:bCs/>
          <w:color w:val="7F0055"/>
          <w:sz w:val="20"/>
          <w:szCs w:val="20"/>
        </w:rPr>
        <w:t xml:space="preserve"> class Demo implements Inf2{</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 Even though this class is only implementing the</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 interface Inf2, it has to implement all the methods </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 </w:t>
      </w:r>
      <w:proofErr w:type="gramStart"/>
      <w:r w:rsidRPr="00B75D45">
        <w:rPr>
          <w:rFonts w:ascii="Consolas" w:eastAsia="Calibri" w:hAnsi="Consolas" w:cs="Consolas"/>
          <w:b/>
          <w:bCs/>
          <w:color w:val="7F0055"/>
          <w:sz w:val="20"/>
          <w:szCs w:val="20"/>
        </w:rPr>
        <w:t>of</w:t>
      </w:r>
      <w:proofErr w:type="gramEnd"/>
      <w:r w:rsidRPr="00B75D45">
        <w:rPr>
          <w:rFonts w:ascii="Consolas" w:eastAsia="Calibri" w:hAnsi="Consolas" w:cs="Consolas"/>
          <w:b/>
          <w:bCs/>
          <w:color w:val="7F0055"/>
          <w:sz w:val="20"/>
          <w:szCs w:val="20"/>
        </w:rPr>
        <w:t xml:space="preserve"> Inf1 as well because the interface Inf2 extends Inf1</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roofErr w:type="gramStart"/>
      <w:r w:rsidRPr="00B75D45">
        <w:rPr>
          <w:rFonts w:ascii="Consolas" w:eastAsia="Calibri" w:hAnsi="Consolas" w:cs="Consolas"/>
          <w:b/>
          <w:bCs/>
          <w:color w:val="7F0055"/>
          <w:sz w:val="20"/>
          <w:szCs w:val="20"/>
        </w:rPr>
        <w:t>public</w:t>
      </w:r>
      <w:proofErr w:type="gramEnd"/>
      <w:r w:rsidRPr="00B75D45">
        <w:rPr>
          <w:rFonts w:ascii="Consolas" w:eastAsia="Calibri" w:hAnsi="Consolas" w:cs="Consolas"/>
          <w:b/>
          <w:bCs/>
          <w:color w:val="7F0055"/>
          <w:sz w:val="20"/>
          <w:szCs w:val="20"/>
        </w:rPr>
        <w:t xml:space="preserve"> void method1(){</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ab/>
      </w:r>
      <w:proofErr w:type="gramStart"/>
      <w:r w:rsidRPr="00B75D45">
        <w:rPr>
          <w:rFonts w:ascii="Consolas" w:eastAsia="Calibri" w:hAnsi="Consolas" w:cs="Consolas"/>
          <w:b/>
          <w:bCs/>
          <w:color w:val="7F0055"/>
          <w:sz w:val="20"/>
          <w:szCs w:val="20"/>
        </w:rPr>
        <w:t>System.out.println(</w:t>
      </w:r>
      <w:proofErr w:type="gramEnd"/>
      <w:r w:rsidRPr="00B75D45">
        <w:rPr>
          <w:rFonts w:ascii="Consolas" w:eastAsia="Calibri" w:hAnsi="Consolas" w:cs="Consolas"/>
          <w:b/>
          <w:bCs/>
          <w:color w:val="7F0055"/>
          <w:sz w:val="20"/>
          <w:szCs w:val="20"/>
        </w:rPr>
        <w:t>"method1");</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roofErr w:type="gramStart"/>
      <w:r w:rsidRPr="00B75D45">
        <w:rPr>
          <w:rFonts w:ascii="Consolas" w:eastAsia="Calibri" w:hAnsi="Consolas" w:cs="Consolas"/>
          <w:b/>
          <w:bCs/>
          <w:color w:val="7F0055"/>
          <w:sz w:val="20"/>
          <w:szCs w:val="20"/>
        </w:rPr>
        <w:t>public</w:t>
      </w:r>
      <w:proofErr w:type="gramEnd"/>
      <w:r w:rsidRPr="00B75D45">
        <w:rPr>
          <w:rFonts w:ascii="Consolas" w:eastAsia="Calibri" w:hAnsi="Consolas" w:cs="Consolas"/>
          <w:b/>
          <w:bCs/>
          <w:color w:val="7F0055"/>
          <w:sz w:val="20"/>
          <w:szCs w:val="20"/>
        </w:rPr>
        <w:t xml:space="preserve"> void method2(){</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ab/>
      </w:r>
      <w:proofErr w:type="gramStart"/>
      <w:r w:rsidRPr="00B75D45">
        <w:rPr>
          <w:rFonts w:ascii="Consolas" w:eastAsia="Calibri" w:hAnsi="Consolas" w:cs="Consolas"/>
          <w:b/>
          <w:bCs/>
          <w:color w:val="7F0055"/>
          <w:sz w:val="20"/>
          <w:szCs w:val="20"/>
        </w:rPr>
        <w:t>System.out.println(</w:t>
      </w:r>
      <w:proofErr w:type="gramEnd"/>
      <w:r w:rsidRPr="00B75D45">
        <w:rPr>
          <w:rFonts w:ascii="Consolas" w:eastAsia="Calibri" w:hAnsi="Consolas" w:cs="Consolas"/>
          <w:b/>
          <w:bCs/>
          <w:color w:val="7F0055"/>
          <w:sz w:val="20"/>
          <w:szCs w:val="20"/>
        </w:rPr>
        <w:t>"method2");</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roofErr w:type="gramStart"/>
      <w:r w:rsidRPr="00B75D45">
        <w:rPr>
          <w:rFonts w:ascii="Consolas" w:eastAsia="Calibri" w:hAnsi="Consolas" w:cs="Consolas"/>
          <w:b/>
          <w:bCs/>
          <w:color w:val="7F0055"/>
          <w:sz w:val="20"/>
          <w:szCs w:val="20"/>
        </w:rPr>
        <w:t>public</w:t>
      </w:r>
      <w:proofErr w:type="gramEnd"/>
      <w:r w:rsidRPr="00B75D45">
        <w:rPr>
          <w:rFonts w:ascii="Consolas" w:eastAsia="Calibri" w:hAnsi="Consolas" w:cs="Consolas"/>
          <w:b/>
          <w:bCs/>
          <w:color w:val="7F0055"/>
          <w:sz w:val="20"/>
          <w:szCs w:val="20"/>
        </w:rPr>
        <w:t xml:space="preserve"> static void main(String </w:t>
      </w:r>
      <w:proofErr w:type="spellStart"/>
      <w:r w:rsidRPr="00B75D45">
        <w:rPr>
          <w:rFonts w:ascii="Consolas" w:eastAsia="Calibri" w:hAnsi="Consolas" w:cs="Consolas"/>
          <w:b/>
          <w:bCs/>
          <w:color w:val="7F0055"/>
          <w:sz w:val="20"/>
          <w:szCs w:val="20"/>
        </w:rPr>
        <w:t>args</w:t>
      </w:r>
      <w:proofErr w:type="spellEnd"/>
      <w:r w:rsidRPr="00B75D45">
        <w:rPr>
          <w:rFonts w:ascii="Consolas" w:eastAsia="Calibri" w:hAnsi="Consolas" w:cs="Consolas"/>
          <w:b/>
          <w:bCs/>
          <w:color w:val="7F0055"/>
          <w:sz w:val="20"/>
          <w:szCs w:val="20"/>
        </w:rPr>
        <w:t>[]){</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ab/>
        <w:t xml:space="preserve">Inf2 </w:t>
      </w:r>
      <w:proofErr w:type="spellStart"/>
      <w:r w:rsidRPr="00B75D45">
        <w:rPr>
          <w:rFonts w:ascii="Consolas" w:eastAsia="Calibri" w:hAnsi="Consolas" w:cs="Consolas"/>
          <w:b/>
          <w:bCs/>
          <w:color w:val="7F0055"/>
          <w:sz w:val="20"/>
          <w:szCs w:val="20"/>
        </w:rPr>
        <w:t>obj</w:t>
      </w:r>
      <w:proofErr w:type="spellEnd"/>
      <w:r w:rsidRPr="00B75D45">
        <w:rPr>
          <w:rFonts w:ascii="Consolas" w:eastAsia="Calibri" w:hAnsi="Consolas" w:cs="Consolas"/>
          <w:b/>
          <w:bCs/>
          <w:color w:val="7F0055"/>
          <w:sz w:val="20"/>
          <w:szCs w:val="20"/>
        </w:rPr>
        <w:t xml:space="preserve"> = new </w:t>
      </w:r>
      <w:proofErr w:type="gramStart"/>
      <w:r w:rsidRPr="00B75D45">
        <w:rPr>
          <w:rFonts w:ascii="Consolas" w:eastAsia="Calibri" w:hAnsi="Consolas" w:cs="Consolas"/>
          <w:b/>
          <w:bCs/>
          <w:color w:val="7F0055"/>
          <w:sz w:val="20"/>
          <w:szCs w:val="20"/>
        </w:rPr>
        <w:t>Demo(</w:t>
      </w:r>
      <w:proofErr w:type="gramEnd"/>
      <w:r w:rsidRPr="00B75D45">
        <w:rPr>
          <w:rFonts w:ascii="Consolas" w:eastAsia="Calibri" w:hAnsi="Consolas" w:cs="Consolas"/>
          <w:b/>
          <w:bCs/>
          <w:color w:val="7F0055"/>
          <w:sz w:val="20"/>
          <w:szCs w:val="20"/>
        </w:rPr>
        <w:t>);</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ab/>
      </w:r>
      <w:proofErr w:type="gramStart"/>
      <w:r w:rsidRPr="00B75D45">
        <w:rPr>
          <w:rFonts w:ascii="Consolas" w:eastAsia="Calibri" w:hAnsi="Consolas" w:cs="Consolas"/>
          <w:b/>
          <w:bCs/>
          <w:color w:val="7F0055"/>
          <w:sz w:val="20"/>
          <w:szCs w:val="20"/>
        </w:rPr>
        <w:t>obj.method2(</w:t>
      </w:r>
      <w:proofErr w:type="gramEnd"/>
      <w:r w:rsidRPr="00B75D45">
        <w:rPr>
          <w:rFonts w:ascii="Consolas" w:eastAsia="Calibri" w:hAnsi="Consolas" w:cs="Consolas"/>
          <w:b/>
          <w:bCs/>
          <w:color w:val="7F0055"/>
          <w:sz w:val="20"/>
          <w:szCs w:val="20"/>
        </w:rPr>
        <w:t>);</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
    <w:p w:rsidR="00127301"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w:t>
      </w:r>
    </w:p>
    <w:p w:rsidR="00B75D45" w:rsidRPr="00B75D45" w:rsidRDefault="00B75D45" w:rsidP="00D761F7">
      <w:pPr>
        <w:autoSpaceDE w:val="0"/>
        <w:autoSpaceDN w:val="0"/>
        <w:adjustRightInd w:val="0"/>
        <w:spacing w:after="0" w:line="240" w:lineRule="auto"/>
        <w:rPr>
          <w:rFonts w:ascii="Consolas" w:eastAsia="Calibri" w:hAnsi="Consolas" w:cs="Consolas"/>
          <w:b/>
          <w:bCs/>
          <w:color w:val="7F0055"/>
          <w:sz w:val="20"/>
          <w:szCs w:val="20"/>
        </w:rPr>
      </w:pPr>
    </w:p>
    <w:p w:rsidR="00127301" w:rsidRPr="00127301" w:rsidRDefault="00127301" w:rsidP="00D761F7">
      <w:pPr>
        <w:jc w:val="both"/>
        <w:rPr>
          <w:sz w:val="24"/>
          <w:szCs w:val="24"/>
        </w:rPr>
      </w:pPr>
      <w:r w:rsidRPr="00127301">
        <w:rPr>
          <w:sz w:val="24"/>
          <w:szCs w:val="24"/>
        </w:rPr>
        <w:lastRenderedPageBreak/>
        <w:t>In this program, the class Demo only implements interface Inf2, however it has to provide the implementation of all the methods of interface Inf1 as well, because interface Inf2 extends Inf1.</w:t>
      </w:r>
    </w:p>
    <w:p w:rsidR="00127301" w:rsidRPr="00127301" w:rsidRDefault="00127301" w:rsidP="00D761F7">
      <w:pPr>
        <w:jc w:val="both"/>
        <w:rPr>
          <w:b/>
          <w:sz w:val="24"/>
          <w:szCs w:val="24"/>
        </w:rPr>
      </w:pPr>
      <w:r w:rsidRPr="00127301">
        <w:rPr>
          <w:b/>
          <w:sz w:val="24"/>
          <w:szCs w:val="24"/>
        </w:rPr>
        <w:t>Tag or Marker interface in Java</w:t>
      </w:r>
    </w:p>
    <w:p w:rsidR="00127301" w:rsidRPr="00127301" w:rsidRDefault="00127301" w:rsidP="00D761F7">
      <w:pPr>
        <w:jc w:val="both"/>
        <w:rPr>
          <w:sz w:val="24"/>
          <w:szCs w:val="24"/>
        </w:rPr>
      </w:pPr>
      <w:r w:rsidRPr="00127301">
        <w:rPr>
          <w:sz w:val="24"/>
          <w:szCs w:val="24"/>
        </w:rPr>
        <w:t xml:space="preserve">An empty interface is known as tag or marker interface. For example </w:t>
      </w:r>
      <w:proofErr w:type="spellStart"/>
      <w:r w:rsidRPr="00127301">
        <w:rPr>
          <w:sz w:val="24"/>
          <w:szCs w:val="24"/>
        </w:rPr>
        <w:t>Serializable</w:t>
      </w:r>
      <w:proofErr w:type="spellEnd"/>
      <w:r w:rsidRPr="00127301">
        <w:rPr>
          <w:sz w:val="24"/>
          <w:szCs w:val="24"/>
        </w:rPr>
        <w:t xml:space="preserve">, </w:t>
      </w:r>
      <w:proofErr w:type="spellStart"/>
      <w:r w:rsidRPr="00127301">
        <w:rPr>
          <w:sz w:val="24"/>
          <w:szCs w:val="24"/>
        </w:rPr>
        <w:t>EventListener</w:t>
      </w:r>
      <w:proofErr w:type="spellEnd"/>
      <w:r w:rsidRPr="00127301">
        <w:rPr>
          <w:sz w:val="24"/>
          <w:szCs w:val="24"/>
        </w:rPr>
        <w:t xml:space="preserve">, </w:t>
      </w:r>
      <w:proofErr w:type="gramStart"/>
      <w:r w:rsidRPr="00127301">
        <w:rPr>
          <w:sz w:val="24"/>
          <w:szCs w:val="24"/>
        </w:rPr>
        <w:t>Remote(</w:t>
      </w:r>
      <w:proofErr w:type="spellStart"/>
      <w:proofErr w:type="gramEnd"/>
      <w:r w:rsidRPr="00127301">
        <w:rPr>
          <w:sz w:val="24"/>
          <w:szCs w:val="24"/>
        </w:rPr>
        <w:t>java.rmi.Remote</w:t>
      </w:r>
      <w:proofErr w:type="spellEnd"/>
      <w:r w:rsidRPr="00127301">
        <w:rPr>
          <w:sz w:val="24"/>
          <w:szCs w:val="24"/>
        </w:rPr>
        <w:t>) are tag interfaces. These interfaces do not have any field and methods in it.</w:t>
      </w:r>
    </w:p>
    <w:p w:rsidR="00127301" w:rsidRPr="00127301" w:rsidRDefault="00127301" w:rsidP="00D761F7">
      <w:pPr>
        <w:jc w:val="both"/>
        <w:rPr>
          <w:b/>
          <w:sz w:val="24"/>
          <w:szCs w:val="24"/>
        </w:rPr>
      </w:pPr>
      <w:r w:rsidRPr="00127301">
        <w:rPr>
          <w:b/>
          <w:sz w:val="24"/>
          <w:szCs w:val="24"/>
        </w:rPr>
        <w:t>Nested interfaces</w:t>
      </w:r>
    </w:p>
    <w:p w:rsidR="00127301" w:rsidRPr="00127301" w:rsidRDefault="00127301" w:rsidP="00D761F7">
      <w:pPr>
        <w:jc w:val="both"/>
        <w:rPr>
          <w:sz w:val="24"/>
          <w:szCs w:val="24"/>
        </w:rPr>
      </w:pPr>
      <w:r w:rsidRPr="00127301">
        <w:rPr>
          <w:sz w:val="24"/>
          <w:szCs w:val="24"/>
        </w:rPr>
        <w:t xml:space="preserve">An interface which is declared inside another interface or class is called nested interface. They are also known as inner interface. For example Entry interface in collections framework is declared inside Map interface, that’s why we don’ use it directly, rather we use it like this: </w:t>
      </w:r>
      <w:proofErr w:type="spellStart"/>
      <w:r w:rsidRPr="00127301">
        <w:rPr>
          <w:sz w:val="24"/>
          <w:szCs w:val="24"/>
        </w:rPr>
        <w:t>Map.Entry</w:t>
      </w:r>
      <w:proofErr w:type="spellEnd"/>
      <w:r w:rsidRPr="00127301">
        <w:rPr>
          <w:sz w:val="24"/>
          <w:szCs w:val="24"/>
        </w:rPr>
        <w:t>.</w:t>
      </w:r>
    </w:p>
    <w:p w:rsidR="00127301" w:rsidRPr="00127301" w:rsidRDefault="00127301" w:rsidP="00D761F7">
      <w:pPr>
        <w:jc w:val="both"/>
        <w:rPr>
          <w:sz w:val="24"/>
          <w:szCs w:val="24"/>
        </w:rPr>
      </w:pPr>
      <w:r w:rsidRPr="008A7985">
        <w:rPr>
          <w:b/>
          <w:sz w:val="24"/>
          <w:szCs w:val="24"/>
        </w:rPr>
        <w:t>Key points:</w:t>
      </w:r>
      <w:r w:rsidRPr="00127301">
        <w:rPr>
          <w:sz w:val="24"/>
          <w:szCs w:val="24"/>
        </w:rPr>
        <w:t xml:space="preserve"> Here are the key points to remember about interfaces:</w:t>
      </w:r>
    </w:p>
    <w:p w:rsidR="00127301" w:rsidRPr="00127301" w:rsidRDefault="00127301" w:rsidP="00D761F7">
      <w:pPr>
        <w:jc w:val="both"/>
        <w:rPr>
          <w:sz w:val="24"/>
          <w:szCs w:val="24"/>
        </w:rPr>
      </w:pPr>
      <w:r w:rsidRPr="00127301">
        <w:rPr>
          <w:sz w:val="24"/>
          <w:szCs w:val="24"/>
        </w:rPr>
        <w:t>1) We can’t instantiate an interface in java. That means we cannot create the object of an interface</w:t>
      </w:r>
    </w:p>
    <w:p w:rsidR="00127301" w:rsidRPr="00127301" w:rsidRDefault="00127301" w:rsidP="00D761F7">
      <w:pPr>
        <w:jc w:val="both"/>
        <w:rPr>
          <w:sz w:val="24"/>
          <w:szCs w:val="24"/>
        </w:rPr>
      </w:pPr>
      <w:r w:rsidRPr="00127301">
        <w:rPr>
          <w:sz w:val="24"/>
          <w:szCs w:val="24"/>
        </w:rPr>
        <w:t xml:space="preserve">2) Interface provides full abstraction as none of its methods have body. On the other hand abstract class provides partial abstraction as it can have abstract and </w:t>
      </w:r>
      <w:proofErr w:type="gramStart"/>
      <w:r w:rsidRPr="00127301">
        <w:rPr>
          <w:sz w:val="24"/>
          <w:szCs w:val="24"/>
        </w:rPr>
        <w:t>concrete(</w:t>
      </w:r>
      <w:proofErr w:type="gramEnd"/>
      <w:r w:rsidRPr="00127301">
        <w:rPr>
          <w:sz w:val="24"/>
          <w:szCs w:val="24"/>
        </w:rPr>
        <w:t>methods with body) methods both.</w:t>
      </w:r>
    </w:p>
    <w:p w:rsidR="00127301" w:rsidRPr="00127301" w:rsidRDefault="00127301" w:rsidP="00D761F7">
      <w:pPr>
        <w:jc w:val="both"/>
        <w:rPr>
          <w:sz w:val="24"/>
          <w:szCs w:val="24"/>
        </w:rPr>
      </w:pPr>
      <w:r w:rsidRPr="00127301">
        <w:rPr>
          <w:sz w:val="24"/>
          <w:szCs w:val="24"/>
        </w:rPr>
        <w:t>3) Implements keyword is used by classes to implement an interface.</w:t>
      </w:r>
    </w:p>
    <w:p w:rsidR="00127301" w:rsidRPr="00127301" w:rsidRDefault="00127301" w:rsidP="00D761F7">
      <w:pPr>
        <w:jc w:val="both"/>
        <w:rPr>
          <w:sz w:val="24"/>
          <w:szCs w:val="24"/>
        </w:rPr>
      </w:pPr>
      <w:r w:rsidRPr="00127301">
        <w:rPr>
          <w:sz w:val="24"/>
          <w:szCs w:val="24"/>
        </w:rPr>
        <w:t>4) While providing implementation in class of any method of an interface, it needs to be mentioned as public.</w:t>
      </w:r>
    </w:p>
    <w:p w:rsidR="00127301" w:rsidRPr="00127301" w:rsidRDefault="00127301" w:rsidP="00D761F7">
      <w:pPr>
        <w:jc w:val="both"/>
        <w:rPr>
          <w:sz w:val="24"/>
          <w:szCs w:val="24"/>
        </w:rPr>
      </w:pPr>
      <w:r w:rsidRPr="00127301">
        <w:rPr>
          <w:sz w:val="24"/>
          <w:szCs w:val="24"/>
        </w:rPr>
        <w:t>5) Class that implements any interface must implement all the methods of that interface, else the class should be declared abstract.</w:t>
      </w:r>
    </w:p>
    <w:p w:rsidR="00127301" w:rsidRPr="00127301" w:rsidRDefault="00127301" w:rsidP="00D761F7">
      <w:pPr>
        <w:jc w:val="both"/>
        <w:rPr>
          <w:sz w:val="24"/>
          <w:szCs w:val="24"/>
        </w:rPr>
      </w:pPr>
      <w:r w:rsidRPr="00127301">
        <w:rPr>
          <w:sz w:val="24"/>
          <w:szCs w:val="24"/>
        </w:rPr>
        <w:t>6) Interface cannot be declared as private, protected or transient.</w:t>
      </w:r>
    </w:p>
    <w:p w:rsidR="00127301" w:rsidRPr="00127301" w:rsidRDefault="00127301" w:rsidP="00D761F7">
      <w:pPr>
        <w:jc w:val="both"/>
        <w:rPr>
          <w:sz w:val="24"/>
          <w:szCs w:val="24"/>
        </w:rPr>
      </w:pPr>
      <w:r w:rsidRPr="00127301">
        <w:rPr>
          <w:sz w:val="24"/>
          <w:szCs w:val="24"/>
        </w:rPr>
        <w:t>7) All the interface methods are by default abstract and public.</w:t>
      </w:r>
    </w:p>
    <w:p w:rsidR="00127301" w:rsidRPr="00127301" w:rsidRDefault="00127301" w:rsidP="00D761F7">
      <w:pPr>
        <w:jc w:val="both"/>
        <w:rPr>
          <w:sz w:val="24"/>
          <w:szCs w:val="24"/>
        </w:rPr>
      </w:pPr>
      <w:r w:rsidRPr="00127301">
        <w:rPr>
          <w:sz w:val="24"/>
          <w:szCs w:val="24"/>
        </w:rPr>
        <w:t>8) Variables declared in interface are public, static and final by default.</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proofErr w:type="gramStart"/>
      <w:r w:rsidRPr="00B75D45">
        <w:rPr>
          <w:rFonts w:ascii="Consolas" w:eastAsia="Calibri" w:hAnsi="Consolas" w:cs="Consolas"/>
          <w:b/>
          <w:bCs/>
          <w:color w:val="7F0055"/>
          <w:sz w:val="20"/>
          <w:szCs w:val="20"/>
        </w:rPr>
        <w:t>interface</w:t>
      </w:r>
      <w:proofErr w:type="gramEnd"/>
      <w:r w:rsidRPr="00B75D45">
        <w:rPr>
          <w:rFonts w:ascii="Consolas" w:eastAsia="Calibri" w:hAnsi="Consolas" w:cs="Consolas"/>
          <w:b/>
          <w:bCs/>
          <w:color w:val="7F0055"/>
          <w:sz w:val="20"/>
          <w:szCs w:val="20"/>
        </w:rPr>
        <w:t xml:space="preserve"> Try</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roofErr w:type="spellStart"/>
      <w:proofErr w:type="gramStart"/>
      <w:r w:rsidRPr="00B75D45">
        <w:rPr>
          <w:rFonts w:ascii="Consolas" w:eastAsia="Calibri" w:hAnsi="Consolas" w:cs="Consolas"/>
          <w:b/>
          <w:bCs/>
          <w:color w:val="7F0055"/>
          <w:sz w:val="20"/>
          <w:szCs w:val="20"/>
        </w:rPr>
        <w:t>int</w:t>
      </w:r>
      <w:proofErr w:type="spellEnd"/>
      <w:proofErr w:type="gramEnd"/>
      <w:r w:rsidRPr="00B75D45">
        <w:rPr>
          <w:rFonts w:ascii="Consolas" w:eastAsia="Calibri" w:hAnsi="Consolas" w:cs="Consolas"/>
          <w:b/>
          <w:bCs/>
          <w:color w:val="7F0055"/>
          <w:sz w:val="20"/>
          <w:szCs w:val="20"/>
        </w:rPr>
        <w:t xml:space="preserve"> a=10;</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roofErr w:type="gramStart"/>
      <w:r w:rsidRPr="00B75D45">
        <w:rPr>
          <w:rFonts w:ascii="Consolas" w:eastAsia="Calibri" w:hAnsi="Consolas" w:cs="Consolas"/>
          <w:b/>
          <w:bCs/>
          <w:color w:val="7F0055"/>
          <w:sz w:val="20"/>
          <w:szCs w:val="20"/>
        </w:rPr>
        <w:t>public</w:t>
      </w:r>
      <w:proofErr w:type="gramEnd"/>
      <w:r w:rsidRPr="00B75D45">
        <w:rPr>
          <w:rFonts w:ascii="Consolas" w:eastAsia="Calibri" w:hAnsi="Consolas" w:cs="Consolas"/>
          <w:b/>
          <w:bCs/>
          <w:color w:val="7F0055"/>
          <w:sz w:val="20"/>
          <w:szCs w:val="20"/>
        </w:rPr>
        <w:t xml:space="preserve"> </w:t>
      </w:r>
      <w:proofErr w:type="spellStart"/>
      <w:r w:rsidRPr="00B75D45">
        <w:rPr>
          <w:rFonts w:ascii="Consolas" w:eastAsia="Calibri" w:hAnsi="Consolas" w:cs="Consolas"/>
          <w:b/>
          <w:bCs/>
          <w:color w:val="7F0055"/>
          <w:sz w:val="20"/>
          <w:szCs w:val="20"/>
        </w:rPr>
        <w:t>int</w:t>
      </w:r>
      <w:proofErr w:type="spellEnd"/>
      <w:r w:rsidRPr="00B75D45">
        <w:rPr>
          <w:rFonts w:ascii="Consolas" w:eastAsia="Calibri" w:hAnsi="Consolas" w:cs="Consolas"/>
          <w:b/>
          <w:bCs/>
          <w:color w:val="7F0055"/>
          <w:sz w:val="20"/>
          <w:szCs w:val="20"/>
        </w:rPr>
        <w:t xml:space="preserve"> a=10;</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roofErr w:type="gramStart"/>
      <w:r w:rsidRPr="00B75D45">
        <w:rPr>
          <w:rFonts w:ascii="Consolas" w:eastAsia="Calibri" w:hAnsi="Consolas" w:cs="Consolas"/>
          <w:b/>
          <w:bCs/>
          <w:color w:val="7F0055"/>
          <w:sz w:val="20"/>
          <w:szCs w:val="20"/>
        </w:rPr>
        <w:t>public</w:t>
      </w:r>
      <w:proofErr w:type="gramEnd"/>
      <w:r w:rsidRPr="00B75D45">
        <w:rPr>
          <w:rFonts w:ascii="Consolas" w:eastAsia="Calibri" w:hAnsi="Consolas" w:cs="Consolas"/>
          <w:b/>
          <w:bCs/>
          <w:color w:val="7F0055"/>
          <w:sz w:val="20"/>
          <w:szCs w:val="20"/>
        </w:rPr>
        <w:t xml:space="preserve"> static final </w:t>
      </w:r>
      <w:proofErr w:type="spellStart"/>
      <w:r w:rsidRPr="00B75D45">
        <w:rPr>
          <w:rFonts w:ascii="Consolas" w:eastAsia="Calibri" w:hAnsi="Consolas" w:cs="Consolas"/>
          <w:b/>
          <w:bCs/>
          <w:color w:val="7F0055"/>
          <w:sz w:val="20"/>
          <w:szCs w:val="20"/>
        </w:rPr>
        <w:t>int</w:t>
      </w:r>
      <w:proofErr w:type="spellEnd"/>
      <w:r w:rsidRPr="00B75D45">
        <w:rPr>
          <w:rFonts w:ascii="Consolas" w:eastAsia="Calibri" w:hAnsi="Consolas" w:cs="Consolas"/>
          <w:b/>
          <w:bCs/>
          <w:color w:val="7F0055"/>
          <w:sz w:val="20"/>
          <w:szCs w:val="20"/>
        </w:rPr>
        <w:t xml:space="preserve"> a=10;</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roofErr w:type="gramStart"/>
      <w:r w:rsidRPr="00B75D45">
        <w:rPr>
          <w:rFonts w:ascii="Consolas" w:eastAsia="Calibri" w:hAnsi="Consolas" w:cs="Consolas"/>
          <w:b/>
          <w:bCs/>
          <w:color w:val="7F0055"/>
          <w:sz w:val="20"/>
          <w:szCs w:val="20"/>
        </w:rPr>
        <w:t>final</w:t>
      </w:r>
      <w:proofErr w:type="gramEnd"/>
      <w:r w:rsidRPr="00B75D45">
        <w:rPr>
          <w:rFonts w:ascii="Consolas" w:eastAsia="Calibri" w:hAnsi="Consolas" w:cs="Consolas"/>
          <w:b/>
          <w:bCs/>
          <w:color w:val="7F0055"/>
          <w:sz w:val="20"/>
          <w:szCs w:val="20"/>
        </w:rPr>
        <w:t xml:space="preserve"> </w:t>
      </w:r>
      <w:proofErr w:type="spellStart"/>
      <w:r w:rsidRPr="00B75D45">
        <w:rPr>
          <w:rFonts w:ascii="Consolas" w:eastAsia="Calibri" w:hAnsi="Consolas" w:cs="Consolas"/>
          <w:b/>
          <w:bCs/>
          <w:color w:val="7F0055"/>
          <w:sz w:val="20"/>
          <w:szCs w:val="20"/>
        </w:rPr>
        <w:t>int</w:t>
      </w:r>
      <w:proofErr w:type="spellEnd"/>
      <w:r w:rsidRPr="00B75D45">
        <w:rPr>
          <w:rFonts w:ascii="Consolas" w:eastAsia="Calibri" w:hAnsi="Consolas" w:cs="Consolas"/>
          <w:b/>
          <w:bCs/>
          <w:color w:val="7F0055"/>
          <w:sz w:val="20"/>
          <w:szCs w:val="20"/>
        </w:rPr>
        <w:t xml:space="preserve"> a=10;</w:t>
      </w:r>
    </w:p>
    <w:p w:rsidR="00127301" w:rsidRPr="00B75D45"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B75D45">
        <w:rPr>
          <w:rFonts w:ascii="Consolas" w:eastAsia="Calibri" w:hAnsi="Consolas" w:cs="Consolas"/>
          <w:b/>
          <w:bCs/>
          <w:color w:val="7F0055"/>
          <w:sz w:val="20"/>
          <w:szCs w:val="20"/>
        </w:rPr>
        <w:t xml:space="preserve">   </w:t>
      </w:r>
      <w:proofErr w:type="gramStart"/>
      <w:r w:rsidRPr="00B75D45">
        <w:rPr>
          <w:rFonts w:ascii="Consolas" w:eastAsia="Calibri" w:hAnsi="Consolas" w:cs="Consolas"/>
          <w:b/>
          <w:bCs/>
          <w:color w:val="7F0055"/>
          <w:sz w:val="20"/>
          <w:szCs w:val="20"/>
        </w:rPr>
        <w:t>static</w:t>
      </w:r>
      <w:proofErr w:type="gramEnd"/>
      <w:r w:rsidRPr="00B75D45">
        <w:rPr>
          <w:rFonts w:ascii="Consolas" w:eastAsia="Calibri" w:hAnsi="Consolas" w:cs="Consolas"/>
          <w:b/>
          <w:bCs/>
          <w:color w:val="7F0055"/>
          <w:sz w:val="20"/>
          <w:szCs w:val="20"/>
        </w:rPr>
        <w:t xml:space="preserve"> </w:t>
      </w:r>
      <w:proofErr w:type="spellStart"/>
      <w:r w:rsidRPr="00B75D45">
        <w:rPr>
          <w:rFonts w:ascii="Consolas" w:eastAsia="Calibri" w:hAnsi="Consolas" w:cs="Consolas"/>
          <w:b/>
          <w:bCs/>
          <w:color w:val="7F0055"/>
          <w:sz w:val="20"/>
          <w:szCs w:val="20"/>
        </w:rPr>
        <w:t>int</w:t>
      </w:r>
      <w:proofErr w:type="spellEnd"/>
      <w:r w:rsidRPr="00B75D45">
        <w:rPr>
          <w:rFonts w:ascii="Consolas" w:eastAsia="Calibri" w:hAnsi="Consolas" w:cs="Consolas"/>
          <w:b/>
          <w:bCs/>
          <w:color w:val="7F0055"/>
          <w:sz w:val="20"/>
          <w:szCs w:val="20"/>
        </w:rPr>
        <w:t xml:space="preserve"> a=0;</w:t>
      </w:r>
      <w:r w:rsidR="00F92371">
        <w:rPr>
          <w:rFonts w:ascii="Consolas" w:eastAsia="Calibri" w:hAnsi="Consolas" w:cs="Consolas"/>
          <w:b/>
          <w:bCs/>
          <w:color w:val="7F0055"/>
          <w:sz w:val="20"/>
          <w:szCs w:val="20"/>
        </w:rPr>
        <w:t xml:space="preserve"> </w:t>
      </w:r>
      <w:r w:rsidRPr="00B75D45">
        <w:rPr>
          <w:rFonts w:ascii="Consolas" w:eastAsia="Calibri" w:hAnsi="Consolas" w:cs="Consolas"/>
          <w:b/>
          <w:bCs/>
          <w:color w:val="7F0055"/>
          <w:sz w:val="20"/>
          <w:szCs w:val="20"/>
        </w:rPr>
        <w:t>}</w:t>
      </w:r>
    </w:p>
    <w:p w:rsidR="00127301" w:rsidRPr="00127301" w:rsidRDefault="00127301" w:rsidP="00D761F7">
      <w:pPr>
        <w:jc w:val="both"/>
        <w:rPr>
          <w:sz w:val="24"/>
          <w:szCs w:val="24"/>
        </w:rPr>
      </w:pPr>
      <w:r w:rsidRPr="00127301">
        <w:rPr>
          <w:sz w:val="24"/>
          <w:szCs w:val="24"/>
        </w:rPr>
        <w:lastRenderedPageBreak/>
        <w:t>All of the above statements are identical.</w:t>
      </w:r>
    </w:p>
    <w:p w:rsidR="00127301" w:rsidRPr="00127301" w:rsidRDefault="00127301" w:rsidP="00D761F7">
      <w:pPr>
        <w:jc w:val="both"/>
        <w:rPr>
          <w:sz w:val="24"/>
          <w:szCs w:val="24"/>
        </w:rPr>
      </w:pPr>
      <w:r w:rsidRPr="00127301">
        <w:rPr>
          <w:sz w:val="24"/>
          <w:szCs w:val="24"/>
        </w:rPr>
        <w:t>9) Interface variables must be initialized at the time of declaration otherwise compiler will throw an error.</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interface</w:t>
      </w:r>
      <w:proofErr w:type="gramEnd"/>
      <w:r w:rsidRPr="00F371EA">
        <w:rPr>
          <w:rFonts w:ascii="Consolas" w:eastAsia="Calibri" w:hAnsi="Consolas" w:cs="Consolas"/>
          <w:b/>
          <w:bCs/>
          <w:color w:val="7F0055"/>
          <w:sz w:val="20"/>
          <w:szCs w:val="20"/>
        </w:rPr>
        <w:t xml:space="preserve"> Try</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proofErr w:type="gramStart"/>
      <w:r w:rsidRPr="00F371EA">
        <w:rPr>
          <w:rFonts w:ascii="Consolas" w:eastAsia="Calibri" w:hAnsi="Consolas" w:cs="Consolas"/>
          <w:b/>
          <w:bCs/>
          <w:color w:val="7F0055"/>
          <w:sz w:val="20"/>
          <w:szCs w:val="20"/>
        </w:rPr>
        <w:t>int</w:t>
      </w:r>
      <w:proofErr w:type="spellEnd"/>
      <w:proofErr w:type="gramEnd"/>
      <w:r w:rsidRPr="00F371EA">
        <w:rPr>
          <w:rFonts w:ascii="Consolas" w:eastAsia="Calibri" w:hAnsi="Consolas" w:cs="Consolas"/>
          <w:b/>
          <w:bCs/>
          <w:color w:val="7F0055"/>
          <w:sz w:val="20"/>
          <w:szCs w:val="20"/>
        </w:rPr>
        <w:t xml:space="preserve"> x;//Compile-time error</w:t>
      </w:r>
    </w:p>
    <w:p w:rsidR="00127301"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F371EA" w:rsidRPr="00F371EA" w:rsidRDefault="00F371EA" w:rsidP="00D761F7">
      <w:pPr>
        <w:autoSpaceDE w:val="0"/>
        <w:autoSpaceDN w:val="0"/>
        <w:adjustRightInd w:val="0"/>
        <w:spacing w:after="0" w:line="240" w:lineRule="auto"/>
        <w:rPr>
          <w:rFonts w:ascii="Consolas" w:eastAsia="Calibri" w:hAnsi="Consolas" w:cs="Consolas"/>
          <w:b/>
          <w:bCs/>
          <w:color w:val="7F0055"/>
          <w:sz w:val="20"/>
          <w:szCs w:val="20"/>
        </w:rPr>
      </w:pPr>
    </w:p>
    <w:p w:rsidR="00127301" w:rsidRPr="00127301" w:rsidRDefault="00127301" w:rsidP="00D761F7">
      <w:pPr>
        <w:jc w:val="both"/>
        <w:rPr>
          <w:sz w:val="24"/>
          <w:szCs w:val="24"/>
        </w:rPr>
      </w:pPr>
      <w:r w:rsidRPr="00127301">
        <w:rPr>
          <w:sz w:val="24"/>
          <w:szCs w:val="24"/>
        </w:rPr>
        <w:t>Above code will throw a compile time error as the value of the variable x is not initialized at the time of declaration.</w:t>
      </w:r>
    </w:p>
    <w:p w:rsidR="00127301" w:rsidRPr="00127301" w:rsidRDefault="00127301" w:rsidP="00D761F7">
      <w:pPr>
        <w:jc w:val="both"/>
        <w:rPr>
          <w:sz w:val="24"/>
          <w:szCs w:val="24"/>
        </w:rPr>
      </w:pPr>
      <w:r w:rsidRPr="00127301">
        <w:rPr>
          <w:sz w:val="24"/>
          <w:szCs w:val="24"/>
        </w:rPr>
        <w:t xml:space="preserve">10) Inside any implementation class, you cannot change the variables declared in interface because by default, they are public, static and final. Here we are implementing the interface “Try” which has a variable x. When we tried to set the value for variable x we got compilation error as the variable x is public static final by default and final variables </w:t>
      </w:r>
      <w:proofErr w:type="spellStart"/>
      <w:r w:rsidRPr="00127301">
        <w:rPr>
          <w:sz w:val="24"/>
          <w:szCs w:val="24"/>
        </w:rPr>
        <w:t>can not</w:t>
      </w:r>
      <w:proofErr w:type="spellEnd"/>
      <w:r w:rsidRPr="00127301">
        <w:rPr>
          <w:sz w:val="24"/>
          <w:szCs w:val="24"/>
        </w:rPr>
        <w:t xml:space="preserve"> be re-initialized.</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class</w:t>
      </w:r>
      <w:proofErr w:type="gramEnd"/>
      <w:r w:rsidRPr="00F371EA">
        <w:rPr>
          <w:rFonts w:ascii="Consolas" w:eastAsia="Calibri" w:hAnsi="Consolas" w:cs="Consolas"/>
          <w:b/>
          <w:bCs/>
          <w:color w:val="7F0055"/>
          <w:sz w:val="20"/>
          <w:szCs w:val="20"/>
        </w:rPr>
        <w:t xml:space="preserve"> Sample implements Try</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x=20; //compile time error</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127301" w:rsidRDefault="00127301" w:rsidP="00D761F7">
      <w:pPr>
        <w:jc w:val="both"/>
        <w:rPr>
          <w:sz w:val="24"/>
          <w:szCs w:val="24"/>
        </w:rPr>
      </w:pPr>
      <w:r w:rsidRPr="00127301">
        <w:rPr>
          <w:sz w:val="24"/>
          <w:szCs w:val="24"/>
        </w:rPr>
        <w:t>11) An interface can extend any interface but cannot implement it. Class implements interface and interface extends interface.</w:t>
      </w:r>
    </w:p>
    <w:p w:rsidR="00127301" w:rsidRPr="00127301" w:rsidRDefault="00127301" w:rsidP="00D761F7">
      <w:pPr>
        <w:jc w:val="both"/>
        <w:rPr>
          <w:sz w:val="24"/>
          <w:szCs w:val="24"/>
        </w:rPr>
      </w:pPr>
      <w:r w:rsidRPr="00127301">
        <w:rPr>
          <w:sz w:val="24"/>
          <w:szCs w:val="24"/>
        </w:rPr>
        <w:t>12) A class can implement any number of interfaces.</w:t>
      </w:r>
    </w:p>
    <w:p w:rsidR="00127301" w:rsidRPr="00127301" w:rsidRDefault="00127301" w:rsidP="00D761F7">
      <w:pPr>
        <w:jc w:val="both"/>
        <w:rPr>
          <w:sz w:val="24"/>
          <w:szCs w:val="24"/>
        </w:rPr>
      </w:pPr>
      <w:r w:rsidRPr="00127301">
        <w:rPr>
          <w:sz w:val="24"/>
          <w:szCs w:val="24"/>
        </w:rPr>
        <w:t>13) If there are two or more same methods in two interfaces and a class implements both interfaces, implementation of the method once is enough.</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interface</w:t>
      </w:r>
      <w:proofErr w:type="gramEnd"/>
      <w:r w:rsidRPr="00F371EA">
        <w:rPr>
          <w:rFonts w:ascii="Consolas" w:eastAsia="Calibri" w:hAnsi="Consolas" w:cs="Consolas"/>
          <w:b/>
          <w:bCs/>
          <w:color w:val="7F0055"/>
          <w:sz w:val="20"/>
          <w:szCs w:val="20"/>
        </w:rPr>
        <w:t xml:space="preserve"> A</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void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interface</w:t>
      </w:r>
      <w:proofErr w:type="gramEnd"/>
      <w:r w:rsidRPr="00F371EA">
        <w:rPr>
          <w:rFonts w:ascii="Consolas" w:eastAsia="Calibri" w:hAnsi="Consolas" w:cs="Consolas"/>
          <w:b/>
          <w:bCs/>
          <w:color w:val="7F0055"/>
          <w:sz w:val="20"/>
          <w:szCs w:val="20"/>
        </w:rPr>
        <w:t xml:space="preserve"> B</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void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class</w:t>
      </w:r>
      <w:proofErr w:type="gramEnd"/>
      <w:r w:rsidRPr="00F371EA">
        <w:rPr>
          <w:rFonts w:ascii="Consolas" w:eastAsia="Calibri" w:hAnsi="Consolas" w:cs="Consolas"/>
          <w:b/>
          <w:bCs/>
          <w:color w:val="7F0055"/>
          <w:sz w:val="20"/>
          <w:szCs w:val="20"/>
        </w:rPr>
        <w:t xml:space="preserve"> Central implements A,B</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void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//Any Code here</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//Statements</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lastRenderedPageBreak/>
        <w:t xml:space="preserve">    }</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127301" w:rsidRDefault="00127301" w:rsidP="00D761F7">
      <w:pPr>
        <w:jc w:val="both"/>
        <w:rPr>
          <w:sz w:val="24"/>
          <w:szCs w:val="24"/>
        </w:rPr>
      </w:pPr>
      <w:r w:rsidRPr="00127301">
        <w:rPr>
          <w:sz w:val="24"/>
          <w:szCs w:val="24"/>
        </w:rPr>
        <w:t>14) A class cannot implement two interfaces that have methods with same name but different return type.</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interface</w:t>
      </w:r>
      <w:proofErr w:type="gramEnd"/>
      <w:r w:rsidRPr="00F371EA">
        <w:rPr>
          <w:rFonts w:ascii="Consolas" w:eastAsia="Calibri" w:hAnsi="Consolas" w:cs="Consolas"/>
          <w:b/>
          <w:bCs/>
          <w:color w:val="7F0055"/>
          <w:sz w:val="20"/>
          <w:szCs w:val="20"/>
        </w:rPr>
        <w:t xml:space="preserve"> A</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void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interface</w:t>
      </w:r>
      <w:proofErr w:type="gramEnd"/>
      <w:r w:rsidRPr="00F371EA">
        <w:rPr>
          <w:rFonts w:ascii="Consolas" w:eastAsia="Calibri" w:hAnsi="Consolas" w:cs="Consolas"/>
          <w:b/>
          <w:bCs/>
          <w:color w:val="7F0055"/>
          <w:sz w:val="20"/>
          <w:szCs w:val="20"/>
        </w:rPr>
        <w:t xml:space="preserve"> B</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int</w:t>
      </w:r>
      <w:proofErr w:type="spellEnd"/>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class</w:t>
      </w:r>
      <w:proofErr w:type="gramEnd"/>
      <w:r w:rsidRPr="00F371EA">
        <w:rPr>
          <w:rFonts w:ascii="Consolas" w:eastAsia="Calibri" w:hAnsi="Consolas" w:cs="Consolas"/>
          <w:b/>
          <w:bCs/>
          <w:color w:val="7F0055"/>
          <w:sz w:val="20"/>
          <w:szCs w:val="20"/>
        </w:rPr>
        <w:t xml:space="preserve"> Central implements A,B</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void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 // error</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int</w:t>
      </w:r>
      <w:proofErr w:type="spellEnd"/>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aaa</w:t>
      </w:r>
      <w:proofErr w:type="spellEnd"/>
      <w:r w:rsidRPr="00F371EA">
        <w:rPr>
          <w:rFonts w:ascii="Consolas" w:eastAsia="Calibri" w:hAnsi="Consolas" w:cs="Consolas"/>
          <w:b/>
          <w:bCs/>
          <w:color w:val="7F0055"/>
          <w:sz w:val="20"/>
          <w:szCs w:val="20"/>
        </w:rPr>
        <w:t>() // error</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D761F7">
      <w:pPr>
        <w:autoSpaceDE w:val="0"/>
        <w:autoSpaceDN w:val="0"/>
        <w:adjustRightInd w:val="0"/>
        <w:spacing w:after="0" w:line="240" w:lineRule="auto"/>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127301" w:rsidRDefault="00127301" w:rsidP="00D761F7">
      <w:pPr>
        <w:jc w:val="both"/>
        <w:rPr>
          <w:sz w:val="24"/>
          <w:szCs w:val="24"/>
        </w:rPr>
      </w:pPr>
      <w:r w:rsidRPr="00127301">
        <w:rPr>
          <w:sz w:val="24"/>
          <w:szCs w:val="24"/>
        </w:rPr>
        <w:t>15) Variable names conflicts can be resolved by interface name.</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interface</w:t>
      </w:r>
      <w:proofErr w:type="gramEnd"/>
      <w:r w:rsidRPr="00F371EA">
        <w:rPr>
          <w:rFonts w:ascii="Consolas" w:eastAsia="Calibri" w:hAnsi="Consolas" w:cs="Consolas"/>
          <w:b/>
          <w:bCs/>
          <w:color w:val="7F0055"/>
          <w:sz w:val="20"/>
          <w:szCs w:val="20"/>
        </w:rPr>
        <w:t xml:space="preserve"> A</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proofErr w:type="gramStart"/>
      <w:r w:rsidRPr="00F371EA">
        <w:rPr>
          <w:rFonts w:ascii="Consolas" w:eastAsia="Calibri" w:hAnsi="Consolas" w:cs="Consolas"/>
          <w:b/>
          <w:bCs/>
          <w:color w:val="7F0055"/>
          <w:sz w:val="20"/>
          <w:szCs w:val="20"/>
        </w:rPr>
        <w:t>int</w:t>
      </w:r>
      <w:proofErr w:type="spellEnd"/>
      <w:proofErr w:type="gramEnd"/>
      <w:r w:rsidRPr="00F371EA">
        <w:rPr>
          <w:rFonts w:ascii="Consolas" w:eastAsia="Calibri" w:hAnsi="Consolas" w:cs="Consolas"/>
          <w:b/>
          <w:bCs/>
          <w:color w:val="7F0055"/>
          <w:sz w:val="20"/>
          <w:szCs w:val="20"/>
        </w:rPr>
        <w:t xml:space="preserve"> x=10;</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interface</w:t>
      </w:r>
      <w:proofErr w:type="gramEnd"/>
      <w:r w:rsidRPr="00F371EA">
        <w:rPr>
          <w:rFonts w:ascii="Consolas" w:eastAsia="Calibri" w:hAnsi="Consolas" w:cs="Consolas"/>
          <w:b/>
          <w:bCs/>
          <w:color w:val="7F0055"/>
          <w:sz w:val="20"/>
          <w:szCs w:val="20"/>
        </w:rPr>
        <w:t xml:space="preserve"> B</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proofErr w:type="gramStart"/>
      <w:r w:rsidRPr="00F371EA">
        <w:rPr>
          <w:rFonts w:ascii="Consolas" w:eastAsia="Calibri" w:hAnsi="Consolas" w:cs="Consolas"/>
          <w:b/>
          <w:bCs/>
          <w:color w:val="7F0055"/>
          <w:sz w:val="20"/>
          <w:szCs w:val="20"/>
        </w:rPr>
        <w:t>int</w:t>
      </w:r>
      <w:proofErr w:type="spellEnd"/>
      <w:proofErr w:type="gramEnd"/>
      <w:r w:rsidRPr="00F371EA">
        <w:rPr>
          <w:rFonts w:ascii="Consolas" w:eastAsia="Calibri" w:hAnsi="Consolas" w:cs="Consolas"/>
          <w:b/>
          <w:bCs/>
          <w:color w:val="7F0055"/>
          <w:sz w:val="20"/>
          <w:szCs w:val="20"/>
        </w:rPr>
        <w:t xml:space="preserve"> x=100;</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class</w:t>
      </w:r>
      <w:proofErr w:type="gramEnd"/>
      <w:r w:rsidRPr="00F371EA">
        <w:rPr>
          <w:rFonts w:ascii="Consolas" w:eastAsia="Calibri" w:hAnsi="Consolas" w:cs="Consolas"/>
          <w:b/>
          <w:bCs/>
          <w:color w:val="7F0055"/>
          <w:sz w:val="20"/>
          <w:szCs w:val="20"/>
        </w:rPr>
        <w:t xml:space="preserve"> Hello implements A,B</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reference to x is ambiguous both variables are x</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w:t>
      </w:r>
      <w:proofErr w:type="gramStart"/>
      <w:r w:rsidRPr="00F371EA">
        <w:rPr>
          <w:rFonts w:ascii="Consolas" w:eastAsia="Calibri" w:hAnsi="Consolas" w:cs="Consolas"/>
          <w:b/>
          <w:bCs/>
          <w:color w:val="7F0055"/>
          <w:sz w:val="20"/>
          <w:szCs w:val="20"/>
        </w:rPr>
        <w:t>so</w:t>
      </w:r>
      <w:proofErr w:type="gramEnd"/>
      <w:r w:rsidRPr="00F371EA">
        <w:rPr>
          <w:rFonts w:ascii="Consolas" w:eastAsia="Calibri" w:hAnsi="Consolas" w:cs="Consolas"/>
          <w:b/>
          <w:bCs/>
          <w:color w:val="7F0055"/>
          <w:sz w:val="20"/>
          <w:szCs w:val="20"/>
        </w:rPr>
        <w:t xml:space="preserve"> we are using interface name to resolve the </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w:t>
      </w:r>
      <w:proofErr w:type="gramStart"/>
      <w:r w:rsidRPr="00F371EA">
        <w:rPr>
          <w:rFonts w:ascii="Consolas" w:eastAsia="Calibri" w:hAnsi="Consolas" w:cs="Consolas"/>
          <w:b/>
          <w:bCs/>
          <w:color w:val="7F0055"/>
          <w:sz w:val="20"/>
          <w:szCs w:val="20"/>
        </w:rPr>
        <w:t>variable</w:t>
      </w:r>
      <w:proofErr w:type="gramEnd"/>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System.out.println(x); </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proofErr w:type="gramStart"/>
      <w:r w:rsidRPr="00F371EA">
        <w:rPr>
          <w:rFonts w:ascii="Consolas" w:eastAsia="Calibri" w:hAnsi="Consolas" w:cs="Consolas"/>
          <w:b/>
          <w:bCs/>
          <w:color w:val="7F0055"/>
          <w:sz w:val="20"/>
          <w:szCs w:val="20"/>
        </w:rPr>
        <w:t>System.out.println</w:t>
      </w:r>
      <w:proofErr w:type="spellEnd"/>
      <w:r w:rsidRPr="00F371EA">
        <w:rPr>
          <w:rFonts w:ascii="Consolas" w:eastAsia="Calibri" w:hAnsi="Consolas" w:cs="Consolas"/>
          <w:b/>
          <w:bCs/>
          <w:color w:val="7F0055"/>
          <w:sz w:val="20"/>
          <w:szCs w:val="20"/>
        </w:rPr>
        <w:t>(</w:t>
      </w:r>
      <w:proofErr w:type="spellStart"/>
      <w:proofErr w:type="gramEnd"/>
      <w:r w:rsidRPr="00F371EA">
        <w:rPr>
          <w:rFonts w:ascii="Consolas" w:eastAsia="Calibri" w:hAnsi="Consolas" w:cs="Consolas"/>
          <w:b/>
          <w:bCs/>
          <w:color w:val="7F0055"/>
          <w:sz w:val="20"/>
          <w:szCs w:val="20"/>
        </w:rPr>
        <w:t>A.x</w:t>
      </w:r>
      <w:proofErr w:type="spellEnd"/>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proofErr w:type="gramStart"/>
      <w:r w:rsidRPr="00F371EA">
        <w:rPr>
          <w:rFonts w:ascii="Consolas" w:eastAsia="Calibri" w:hAnsi="Consolas" w:cs="Consolas"/>
          <w:b/>
          <w:bCs/>
          <w:color w:val="7F0055"/>
          <w:sz w:val="20"/>
          <w:szCs w:val="20"/>
        </w:rPr>
        <w:t>System.out.println</w:t>
      </w:r>
      <w:proofErr w:type="spellEnd"/>
      <w:r w:rsidRPr="00F371EA">
        <w:rPr>
          <w:rFonts w:ascii="Consolas" w:eastAsia="Calibri" w:hAnsi="Consolas" w:cs="Consolas"/>
          <w:b/>
          <w:bCs/>
          <w:color w:val="7F0055"/>
          <w:sz w:val="20"/>
          <w:szCs w:val="20"/>
        </w:rPr>
        <w:t>(</w:t>
      </w:r>
      <w:proofErr w:type="spellStart"/>
      <w:proofErr w:type="gramEnd"/>
      <w:r w:rsidRPr="00F371EA">
        <w:rPr>
          <w:rFonts w:ascii="Consolas" w:eastAsia="Calibri" w:hAnsi="Consolas" w:cs="Consolas"/>
          <w:b/>
          <w:bCs/>
          <w:color w:val="7F0055"/>
          <w:sz w:val="20"/>
          <w:szCs w:val="20"/>
        </w:rPr>
        <w:t>B.x</w:t>
      </w:r>
      <w:proofErr w:type="spellEnd"/>
      <w:r w:rsidRPr="00F371EA">
        <w:rPr>
          <w:rFonts w:ascii="Consolas" w:eastAsia="Calibri" w:hAnsi="Consolas" w:cs="Consolas"/>
          <w:b/>
          <w:bCs/>
          <w:color w:val="7F0055"/>
          <w:sz w:val="20"/>
          <w:szCs w:val="20"/>
        </w:rPr>
        <w:t>);</w:t>
      </w:r>
    </w:p>
    <w:p w:rsidR="00127301" w:rsidRPr="00F371EA"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127301" w:rsidRDefault="00127301"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8C7B4B" w:rsidRDefault="008C7B4B" w:rsidP="00D761F7">
      <w:pPr>
        <w:autoSpaceDE w:val="0"/>
        <w:autoSpaceDN w:val="0"/>
        <w:adjustRightInd w:val="0"/>
        <w:spacing w:after="0" w:line="240" w:lineRule="auto"/>
        <w:ind w:left="720"/>
        <w:rPr>
          <w:rFonts w:ascii="Consolas" w:eastAsia="Calibri" w:hAnsi="Consolas" w:cs="Consolas"/>
          <w:b/>
          <w:bCs/>
          <w:color w:val="7F0055"/>
          <w:sz w:val="20"/>
          <w:szCs w:val="20"/>
        </w:rPr>
      </w:pPr>
    </w:p>
    <w:p w:rsidR="008C7B4B" w:rsidRDefault="008C7B4B" w:rsidP="00D761F7">
      <w:pPr>
        <w:autoSpaceDE w:val="0"/>
        <w:autoSpaceDN w:val="0"/>
        <w:adjustRightInd w:val="0"/>
        <w:spacing w:after="0" w:line="240" w:lineRule="auto"/>
        <w:ind w:left="720"/>
        <w:rPr>
          <w:rFonts w:ascii="Consolas" w:eastAsia="Calibri" w:hAnsi="Consolas" w:cs="Consolas"/>
          <w:b/>
          <w:bCs/>
          <w:color w:val="7F0055"/>
          <w:sz w:val="20"/>
          <w:szCs w:val="20"/>
        </w:rPr>
      </w:pPr>
    </w:p>
    <w:p w:rsidR="00911A81" w:rsidRDefault="00911A81" w:rsidP="00D761F7">
      <w:pPr>
        <w:autoSpaceDE w:val="0"/>
        <w:autoSpaceDN w:val="0"/>
        <w:adjustRightInd w:val="0"/>
        <w:spacing w:after="0" w:line="240" w:lineRule="auto"/>
        <w:ind w:left="720"/>
        <w:rPr>
          <w:rFonts w:ascii="Consolas" w:eastAsia="Calibri" w:hAnsi="Consolas" w:cs="Consolas"/>
          <w:b/>
          <w:bCs/>
          <w:color w:val="7F0055"/>
          <w:sz w:val="20"/>
          <w:szCs w:val="20"/>
        </w:rPr>
      </w:pPr>
    </w:p>
    <w:p w:rsidR="008C7B4B" w:rsidRPr="00F371EA" w:rsidRDefault="008C7B4B" w:rsidP="00D761F7">
      <w:pPr>
        <w:autoSpaceDE w:val="0"/>
        <w:autoSpaceDN w:val="0"/>
        <w:adjustRightInd w:val="0"/>
        <w:spacing w:after="0" w:line="240" w:lineRule="auto"/>
        <w:ind w:left="720"/>
        <w:rPr>
          <w:rFonts w:ascii="Consolas" w:eastAsia="Calibri" w:hAnsi="Consolas" w:cs="Consolas"/>
          <w:b/>
          <w:bCs/>
          <w:color w:val="7F0055"/>
          <w:sz w:val="20"/>
          <w:szCs w:val="20"/>
        </w:rPr>
      </w:pPr>
    </w:p>
    <w:p w:rsidR="002A692D" w:rsidRDefault="002A692D" w:rsidP="00D761F7">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2A692D">
        <w:rPr>
          <w:rFonts w:eastAsia="Times New Roman" w:cs="Arial"/>
          <w:b/>
          <w:bCs/>
          <w:color w:val="000000"/>
          <w:kern w:val="36"/>
          <w:sz w:val="28"/>
          <w:szCs w:val="28"/>
        </w:rPr>
        <w:lastRenderedPageBreak/>
        <w:t>Abstract Class in Java</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A class that is declared using “abstract” keyword is known as abstract class. It can have abstract </w:t>
      </w:r>
      <w:proofErr w:type="gramStart"/>
      <w:r w:rsidRPr="000338B3">
        <w:rPr>
          <w:rFonts w:eastAsia="Times New Roman" w:cs="Arial"/>
          <w:bCs/>
          <w:color w:val="000000"/>
          <w:kern w:val="36"/>
          <w:sz w:val="28"/>
          <w:szCs w:val="28"/>
        </w:rPr>
        <w:t>methods(</w:t>
      </w:r>
      <w:proofErr w:type="gramEnd"/>
      <w:r w:rsidRPr="000338B3">
        <w:rPr>
          <w:rFonts w:eastAsia="Times New Roman" w:cs="Arial"/>
          <w:bCs/>
          <w:color w:val="000000"/>
          <w:kern w:val="36"/>
          <w:sz w:val="28"/>
          <w:szCs w:val="28"/>
        </w:rPr>
        <w:t xml:space="preserve">methods without body) as well as concrete methods (regular methods with body). A normal </w:t>
      </w:r>
      <w:proofErr w:type="gramStart"/>
      <w:r w:rsidRPr="000338B3">
        <w:rPr>
          <w:rFonts w:eastAsia="Times New Roman" w:cs="Arial"/>
          <w:bCs/>
          <w:color w:val="000000"/>
          <w:kern w:val="36"/>
          <w:sz w:val="28"/>
          <w:szCs w:val="28"/>
        </w:rPr>
        <w:t>class(</w:t>
      </w:r>
      <w:proofErr w:type="gramEnd"/>
      <w:r w:rsidRPr="000338B3">
        <w:rPr>
          <w:rFonts w:eastAsia="Times New Roman" w:cs="Arial"/>
          <w:bCs/>
          <w:color w:val="000000"/>
          <w:kern w:val="36"/>
          <w:sz w:val="28"/>
          <w:szCs w:val="28"/>
        </w:rPr>
        <w:t>non-abstract class) cannot have abstract methods</w:t>
      </w:r>
      <w:r w:rsidR="00036651">
        <w:rPr>
          <w:rFonts w:eastAsia="Times New Roman" w:cs="Arial"/>
          <w:bCs/>
          <w:color w:val="000000"/>
          <w:kern w:val="36"/>
          <w:sz w:val="28"/>
          <w:szCs w:val="28"/>
        </w:rPr>
        <w:t>.</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An abstract class </w:t>
      </w:r>
      <w:r w:rsidR="009173CF" w:rsidRPr="000338B3">
        <w:rPr>
          <w:rFonts w:eastAsia="Times New Roman" w:cs="Arial"/>
          <w:bCs/>
          <w:color w:val="000000"/>
          <w:kern w:val="36"/>
          <w:sz w:val="28"/>
          <w:szCs w:val="28"/>
        </w:rPr>
        <w:t>cannot</w:t>
      </w:r>
      <w:r w:rsidRPr="000338B3">
        <w:rPr>
          <w:rFonts w:eastAsia="Times New Roman" w:cs="Arial"/>
          <w:bCs/>
          <w:color w:val="000000"/>
          <w:kern w:val="36"/>
          <w:sz w:val="28"/>
          <w:szCs w:val="28"/>
        </w:rPr>
        <w:t xml:space="preserve"> be instantiated, which means you are not allowed to create an object of it. Why? We will discuss that later in this guide.</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
          <w:bCs/>
          <w:color w:val="000000"/>
          <w:kern w:val="36"/>
          <w:sz w:val="28"/>
          <w:szCs w:val="28"/>
        </w:rPr>
      </w:pPr>
      <w:r w:rsidRPr="000338B3">
        <w:rPr>
          <w:rFonts w:eastAsia="Times New Roman" w:cs="Arial"/>
          <w:b/>
          <w:bCs/>
          <w:color w:val="000000"/>
          <w:kern w:val="36"/>
          <w:sz w:val="28"/>
          <w:szCs w:val="28"/>
        </w:rPr>
        <w:t>Why we need an abstract class?</w:t>
      </w:r>
    </w:p>
    <w:p w:rsidR="000338B3" w:rsidRPr="000338B3" w:rsidRDefault="009173CF"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Let’s</w:t>
      </w:r>
      <w:r w:rsidR="000338B3" w:rsidRPr="000338B3">
        <w:rPr>
          <w:rFonts w:eastAsia="Times New Roman" w:cs="Arial"/>
          <w:bCs/>
          <w:color w:val="000000"/>
          <w:kern w:val="36"/>
          <w:sz w:val="28"/>
          <w:szCs w:val="28"/>
        </w:rPr>
        <w:t xml:space="preserve"> say we have a class Animal that has a method </w:t>
      </w:r>
      <w:proofErr w:type="gramStart"/>
      <w:r w:rsidR="000338B3" w:rsidRPr="000338B3">
        <w:rPr>
          <w:rFonts w:eastAsia="Times New Roman" w:cs="Arial"/>
          <w:bCs/>
          <w:color w:val="000000"/>
          <w:kern w:val="36"/>
          <w:sz w:val="28"/>
          <w:szCs w:val="28"/>
        </w:rPr>
        <w:t>sound(</w:t>
      </w:r>
      <w:proofErr w:type="gramEnd"/>
      <w:r w:rsidR="000338B3" w:rsidRPr="000338B3">
        <w:rPr>
          <w:rFonts w:eastAsia="Times New Roman" w:cs="Arial"/>
          <w:bCs/>
          <w:color w:val="000000"/>
          <w:kern w:val="36"/>
          <w:sz w:val="28"/>
          <w:szCs w:val="28"/>
        </w:rPr>
        <w:t>) and the subclasses(see inheritance) of it like Dog, Lion, Horse, Cat etc. Since the animal sound differs from one animal to another, there is no point to implement this method in parent class. This is because every child class must override this method to give its own implementation details, like Lion class will say “Roar” in this method and Dog class will say “Woof”.</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So when we know that all the animal child classes will and should override this method, then there is no point to implement this method in parent class. Thus, making this method abstract would be the good choice as by making this method abstract we force all the sub classes to implement this method( otherwise you will get compilation error), also we need not to give any implementation to this method in parent class.</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Since the Animal class has an abstract method, you must need to declare this class abstract.</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Now each animal must have a sound, by making this method abstract we made it compulsory to the child class to give implementation details to this method. This way we </w:t>
      </w:r>
      <w:proofErr w:type="gramStart"/>
      <w:r w:rsidRPr="000338B3">
        <w:rPr>
          <w:rFonts w:eastAsia="Times New Roman" w:cs="Arial"/>
          <w:bCs/>
          <w:color w:val="000000"/>
          <w:kern w:val="36"/>
          <w:sz w:val="28"/>
          <w:szCs w:val="28"/>
        </w:rPr>
        <w:t>ensures</w:t>
      </w:r>
      <w:proofErr w:type="gramEnd"/>
      <w:r w:rsidRPr="000338B3">
        <w:rPr>
          <w:rFonts w:eastAsia="Times New Roman" w:cs="Arial"/>
          <w:bCs/>
          <w:color w:val="000000"/>
          <w:kern w:val="36"/>
          <w:sz w:val="28"/>
          <w:szCs w:val="28"/>
        </w:rPr>
        <w:t xml:space="preserve"> that every animal has a sound.</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Abstract class Example</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//abstract parent class</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abstract</w:t>
      </w:r>
      <w:proofErr w:type="gramEnd"/>
      <w:r w:rsidRPr="00F371EA">
        <w:rPr>
          <w:rFonts w:ascii="Consolas" w:eastAsia="Calibri" w:hAnsi="Consolas" w:cs="Consolas"/>
          <w:b/>
          <w:bCs/>
          <w:color w:val="7F0055"/>
          <w:sz w:val="20"/>
          <w:szCs w:val="20"/>
        </w:rPr>
        <w:t xml:space="preserve"> class Animal{</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//abstract method</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abstract void sound();</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//Dog class extends Animal class</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class Dog extends Animal{</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void sound(){</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lastRenderedPageBreak/>
        <w:tab/>
      </w:r>
      <w:proofErr w:type="gramStart"/>
      <w:r w:rsidRPr="00F371EA">
        <w:rPr>
          <w:rFonts w:ascii="Consolas" w:eastAsia="Calibri" w:hAnsi="Consolas" w:cs="Consolas"/>
          <w:b/>
          <w:bCs/>
          <w:color w:val="7F0055"/>
          <w:sz w:val="20"/>
          <w:szCs w:val="20"/>
        </w:rPr>
        <w:t>System.out.println(</w:t>
      </w:r>
      <w:proofErr w:type="gramEnd"/>
      <w:r w:rsidRPr="00F371EA">
        <w:rPr>
          <w:rFonts w:ascii="Consolas" w:eastAsia="Calibri" w:hAnsi="Consolas" w:cs="Consolas"/>
          <w:b/>
          <w:bCs/>
          <w:color w:val="7F0055"/>
          <w:sz w:val="20"/>
          <w:szCs w:val="20"/>
        </w:rPr>
        <w:t>"Woof");</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Animal </w:t>
      </w:r>
      <w:proofErr w:type="spellStart"/>
      <w:r w:rsidRPr="00F371EA">
        <w:rPr>
          <w:rFonts w:ascii="Consolas" w:eastAsia="Calibri" w:hAnsi="Consolas" w:cs="Consolas"/>
          <w:b/>
          <w:bCs/>
          <w:color w:val="7F0055"/>
          <w:sz w:val="20"/>
          <w:szCs w:val="20"/>
        </w:rPr>
        <w:t>obj</w:t>
      </w:r>
      <w:proofErr w:type="spellEnd"/>
      <w:r w:rsidRPr="00F371EA">
        <w:rPr>
          <w:rFonts w:ascii="Consolas" w:eastAsia="Calibri" w:hAnsi="Consolas" w:cs="Consolas"/>
          <w:b/>
          <w:bCs/>
          <w:color w:val="7F0055"/>
          <w:sz w:val="20"/>
          <w:szCs w:val="20"/>
        </w:rPr>
        <w:t xml:space="preserve"> = new </w:t>
      </w:r>
      <w:proofErr w:type="gramStart"/>
      <w:r w:rsidRPr="00F371EA">
        <w:rPr>
          <w:rFonts w:ascii="Consolas" w:eastAsia="Calibri" w:hAnsi="Consolas" w:cs="Consolas"/>
          <w:b/>
          <w:bCs/>
          <w:color w:val="7F0055"/>
          <w:sz w:val="20"/>
          <w:szCs w:val="20"/>
        </w:rPr>
        <w:t>Dog(</w:t>
      </w:r>
      <w:proofErr w:type="gram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r>
      <w:proofErr w:type="spellStart"/>
      <w:proofErr w:type="gramStart"/>
      <w:r w:rsidRPr="00F371EA">
        <w:rPr>
          <w:rFonts w:ascii="Consolas" w:eastAsia="Calibri" w:hAnsi="Consolas" w:cs="Consolas"/>
          <w:b/>
          <w:bCs/>
          <w:color w:val="7F0055"/>
          <w:sz w:val="20"/>
          <w:szCs w:val="20"/>
        </w:rPr>
        <w:t>obj.sound</w:t>
      </w:r>
      <w:proofErr w:type="spellEnd"/>
      <w:r w:rsidRPr="00F371EA">
        <w:rPr>
          <w:rFonts w:ascii="Consolas" w:eastAsia="Calibri" w:hAnsi="Consolas" w:cs="Consolas"/>
          <w:b/>
          <w:bCs/>
          <w:color w:val="7F0055"/>
          <w:sz w:val="20"/>
          <w:szCs w:val="20"/>
        </w:rPr>
        <w:t>(</w:t>
      </w:r>
      <w:proofErr w:type="gram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Output:</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Woof</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Hence for such kind of scenarios we generally declare the class as abstract and later concrete classes extend these classes and override the methods accordingly and can have their own methods as well.</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Abstract class declaration</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An abstract class outlines the methods but not necessarily implements all the methods.</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//Declaration using abstract keyword</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abstract</w:t>
      </w:r>
      <w:proofErr w:type="gramEnd"/>
      <w:r w:rsidRPr="00F371EA">
        <w:rPr>
          <w:rFonts w:ascii="Consolas" w:eastAsia="Calibri" w:hAnsi="Consolas" w:cs="Consolas"/>
          <w:b/>
          <w:bCs/>
          <w:color w:val="7F0055"/>
          <w:sz w:val="20"/>
          <w:szCs w:val="20"/>
        </w:rPr>
        <w:t xml:space="preserve"> class A{</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//This is abstract method</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abstract</w:t>
      </w:r>
      <w:proofErr w:type="gramEnd"/>
      <w:r w:rsidRPr="00F371EA">
        <w:rPr>
          <w:rFonts w:ascii="Consolas" w:eastAsia="Calibri" w:hAnsi="Consolas" w:cs="Consolas"/>
          <w:b/>
          <w:bCs/>
          <w:color w:val="7F0055"/>
          <w:sz w:val="20"/>
          <w:szCs w:val="20"/>
        </w:rPr>
        <w:t xml:space="preserve"> void </w:t>
      </w:r>
      <w:proofErr w:type="spellStart"/>
      <w:r w:rsidRPr="00F371EA">
        <w:rPr>
          <w:rFonts w:ascii="Consolas" w:eastAsia="Calibri" w:hAnsi="Consolas" w:cs="Consolas"/>
          <w:b/>
          <w:bCs/>
          <w:color w:val="7F0055"/>
          <w:sz w:val="20"/>
          <w:szCs w:val="20"/>
        </w:rPr>
        <w:t>myMethod</w:t>
      </w:r>
      <w:proofErr w:type="spell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//This is concrete method with body</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void</w:t>
      </w:r>
      <w:proofErr w:type="gramEnd"/>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anotherMethod</w:t>
      </w:r>
      <w:proofErr w:type="spell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//Does something</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0338B3" w:rsidRDefault="000338B3" w:rsidP="00D761F7">
      <w:pPr>
        <w:pStyle w:val="ListParagraph"/>
        <w:shd w:val="clear" w:color="auto" w:fill="FFFFFF"/>
        <w:spacing w:after="240" w:line="240" w:lineRule="auto"/>
        <w:jc w:val="both"/>
        <w:outlineLvl w:val="0"/>
        <w:rPr>
          <w:rFonts w:eastAsia="Times New Roman" w:cs="Arial"/>
          <w:b/>
          <w:bCs/>
          <w:color w:val="000000"/>
          <w:kern w:val="36"/>
          <w:sz w:val="28"/>
          <w:szCs w:val="28"/>
        </w:rPr>
      </w:pPr>
      <w:r w:rsidRPr="000338B3">
        <w:rPr>
          <w:rFonts w:eastAsia="Times New Roman" w:cs="Arial"/>
          <w:b/>
          <w:bCs/>
          <w:color w:val="000000"/>
          <w:kern w:val="36"/>
          <w:sz w:val="28"/>
          <w:szCs w:val="28"/>
        </w:rPr>
        <w:t>Rules</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Note 1: As we seen in the above example, there are cases when it is difficult or often unnecessary to implement all the methods in parent class. In these cases, we can declare the parent class as abstract, which makes it a special class which is not complete on its own.</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 class derived from the abstract class must implement all those methods that are declared as abstract in the parent class.</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Note 2: Abstract class cannot be instantiated which means you cannot create the object of it. To use this class, you need to create another class that extends this this class and provides the implementation of abstract methods, then you can use the object of that child class to call non-abstract </w:t>
      </w:r>
      <w:r w:rsidRPr="000338B3">
        <w:rPr>
          <w:rFonts w:eastAsia="Times New Roman" w:cs="Arial"/>
          <w:bCs/>
          <w:color w:val="000000"/>
          <w:kern w:val="36"/>
          <w:sz w:val="28"/>
          <w:szCs w:val="28"/>
        </w:rPr>
        <w:lastRenderedPageBreak/>
        <w:t xml:space="preserve">methods of parent class as well as implemented </w:t>
      </w:r>
      <w:proofErr w:type="gramStart"/>
      <w:r w:rsidRPr="000338B3">
        <w:rPr>
          <w:rFonts w:eastAsia="Times New Roman" w:cs="Arial"/>
          <w:bCs/>
          <w:color w:val="000000"/>
          <w:kern w:val="36"/>
          <w:sz w:val="28"/>
          <w:szCs w:val="28"/>
        </w:rPr>
        <w:t>methods(</w:t>
      </w:r>
      <w:proofErr w:type="gramEnd"/>
      <w:r w:rsidRPr="000338B3">
        <w:rPr>
          <w:rFonts w:eastAsia="Times New Roman" w:cs="Arial"/>
          <w:bCs/>
          <w:color w:val="000000"/>
          <w:kern w:val="36"/>
          <w:sz w:val="28"/>
          <w:szCs w:val="28"/>
        </w:rPr>
        <w:t>those that were abstract in parent but implemented in child class).</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Note 3: If a child does not implement all the abstract methods of abstract parent class, then the child class must need to be declared abstract as well.</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Do you know? Since abstract class allows concrete methods as well, it does not provide 100% abstraction. You can say that it provides partial abstraction. Abstraction is a process where you show only “relevant” data and “hide” unnecessary details of an object from the user.</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Interfaces on the other hand are used for 100% abstraction (See more about abstraction here).</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You may also want to read this: Difference between abstract class and Interface in Java</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
          <w:bCs/>
          <w:color w:val="000000"/>
          <w:kern w:val="36"/>
          <w:sz w:val="28"/>
          <w:szCs w:val="28"/>
        </w:rPr>
      </w:pPr>
      <w:r w:rsidRPr="000338B3">
        <w:rPr>
          <w:rFonts w:eastAsia="Times New Roman" w:cs="Arial"/>
          <w:b/>
          <w:bCs/>
          <w:color w:val="000000"/>
          <w:kern w:val="36"/>
          <w:sz w:val="28"/>
          <w:szCs w:val="28"/>
        </w:rPr>
        <w:t>Why can’t we create the object of an abstract class?</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Because these classes are incomplete, they have abstract methods that have no body so if java allows you to create object of this class then if someone calls the abstract method using that object then </w:t>
      </w:r>
      <w:r w:rsidR="00764F62" w:rsidRPr="000338B3">
        <w:rPr>
          <w:rFonts w:eastAsia="Times New Roman" w:cs="Arial"/>
          <w:bCs/>
          <w:color w:val="000000"/>
          <w:kern w:val="36"/>
          <w:sz w:val="28"/>
          <w:szCs w:val="28"/>
        </w:rPr>
        <w:t>what</w:t>
      </w:r>
      <w:r w:rsidRPr="000338B3">
        <w:rPr>
          <w:rFonts w:eastAsia="Times New Roman" w:cs="Arial"/>
          <w:bCs/>
          <w:color w:val="000000"/>
          <w:kern w:val="36"/>
          <w:sz w:val="28"/>
          <w:szCs w:val="28"/>
        </w:rPr>
        <w:t xml:space="preserve"> would </w:t>
      </w:r>
      <w:r w:rsidR="00764F62" w:rsidRPr="000338B3">
        <w:rPr>
          <w:rFonts w:eastAsia="Times New Roman" w:cs="Arial"/>
          <w:bCs/>
          <w:color w:val="000000"/>
          <w:kern w:val="36"/>
          <w:sz w:val="28"/>
          <w:szCs w:val="28"/>
        </w:rPr>
        <w:t>happen? There</w:t>
      </w:r>
      <w:r w:rsidRPr="000338B3">
        <w:rPr>
          <w:rFonts w:eastAsia="Times New Roman" w:cs="Arial"/>
          <w:bCs/>
          <w:color w:val="000000"/>
          <w:kern w:val="36"/>
          <w:sz w:val="28"/>
          <w:szCs w:val="28"/>
        </w:rPr>
        <w:t xml:space="preserve"> would be no actual implementation of the method to invoke.</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Also because an object is concrete. An abstract class is like a template, so you have to extend it and build on it before you can use it.</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Example to demonstrate that object creation of abstract class is not allowed</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As discussed above, we cannot instantiate an abstract class. This program throws a compilation error.</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abstract</w:t>
      </w:r>
      <w:proofErr w:type="gramEnd"/>
      <w:r w:rsidRPr="00F371EA">
        <w:rPr>
          <w:rFonts w:ascii="Consolas" w:eastAsia="Calibri" w:hAnsi="Consolas" w:cs="Consolas"/>
          <w:b/>
          <w:bCs/>
          <w:color w:val="7F0055"/>
          <w:sz w:val="20"/>
          <w:szCs w:val="20"/>
        </w:rPr>
        <w:t xml:space="preserve"> class </w:t>
      </w:r>
      <w:proofErr w:type="spellStart"/>
      <w:r w:rsidRPr="00F371EA">
        <w:rPr>
          <w:rFonts w:ascii="Consolas" w:eastAsia="Calibri" w:hAnsi="Consolas" w:cs="Consolas"/>
          <w:b/>
          <w:bCs/>
          <w:color w:val="7F0055"/>
          <w:sz w:val="20"/>
          <w:szCs w:val="20"/>
        </w:rPr>
        <w:t>AbstractDemo</w:t>
      </w:r>
      <w:proofErr w:type="spell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void </w:t>
      </w:r>
      <w:proofErr w:type="spellStart"/>
      <w:r w:rsidRPr="00F371EA">
        <w:rPr>
          <w:rFonts w:ascii="Consolas" w:eastAsia="Calibri" w:hAnsi="Consolas" w:cs="Consolas"/>
          <w:b/>
          <w:bCs/>
          <w:color w:val="7F0055"/>
          <w:sz w:val="20"/>
          <w:szCs w:val="20"/>
        </w:rPr>
        <w:t>myMethod</w:t>
      </w:r>
      <w:proofErr w:type="spell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System.out.println(</w:t>
      </w:r>
      <w:proofErr w:type="gramEnd"/>
      <w:r w:rsidRPr="00F371EA">
        <w:rPr>
          <w:rFonts w:ascii="Consolas" w:eastAsia="Calibri" w:hAnsi="Consolas" w:cs="Consolas"/>
          <w:b/>
          <w:bCs/>
          <w:color w:val="7F0055"/>
          <w:sz w:val="20"/>
          <w:szCs w:val="20"/>
        </w:rPr>
        <w:t>"Hello");</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abstract</w:t>
      </w:r>
      <w:proofErr w:type="gramEnd"/>
      <w:r w:rsidRPr="00F371EA">
        <w:rPr>
          <w:rFonts w:ascii="Consolas" w:eastAsia="Calibri" w:hAnsi="Consolas" w:cs="Consolas"/>
          <w:b/>
          <w:bCs/>
          <w:color w:val="7F0055"/>
          <w:sz w:val="20"/>
          <w:szCs w:val="20"/>
        </w:rPr>
        <w:t xml:space="preserve"> public void </w:t>
      </w:r>
      <w:proofErr w:type="spellStart"/>
      <w:r w:rsidRPr="00F371EA">
        <w:rPr>
          <w:rFonts w:ascii="Consolas" w:eastAsia="Calibri" w:hAnsi="Consolas" w:cs="Consolas"/>
          <w:b/>
          <w:bCs/>
          <w:color w:val="7F0055"/>
          <w:sz w:val="20"/>
          <w:szCs w:val="20"/>
        </w:rPr>
        <w:t>anotherMethod</w:t>
      </w:r>
      <w:proofErr w:type="spell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class Demo extends </w:t>
      </w:r>
      <w:proofErr w:type="spellStart"/>
      <w:r w:rsidRPr="00F371EA">
        <w:rPr>
          <w:rFonts w:ascii="Consolas" w:eastAsia="Calibri" w:hAnsi="Consolas" w:cs="Consolas"/>
          <w:b/>
          <w:bCs/>
          <w:color w:val="7F0055"/>
          <w:sz w:val="20"/>
          <w:szCs w:val="20"/>
        </w:rPr>
        <w:t>AbstractDemo</w:t>
      </w:r>
      <w:proofErr w:type="spell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void </w:t>
      </w:r>
      <w:proofErr w:type="spellStart"/>
      <w:r w:rsidRPr="00F371EA">
        <w:rPr>
          <w:rFonts w:ascii="Consolas" w:eastAsia="Calibri" w:hAnsi="Consolas" w:cs="Consolas"/>
          <w:b/>
          <w:bCs/>
          <w:color w:val="7F0055"/>
          <w:sz w:val="20"/>
          <w:szCs w:val="20"/>
        </w:rPr>
        <w:t>anotherMethod</w:t>
      </w:r>
      <w:proofErr w:type="spellEnd"/>
      <w:r w:rsidRPr="00F371EA">
        <w:rPr>
          <w:rFonts w:ascii="Consolas" w:eastAsia="Calibri" w:hAnsi="Consolas" w:cs="Consolas"/>
          <w:b/>
          <w:bCs/>
          <w:color w:val="7F0055"/>
          <w:sz w:val="20"/>
          <w:szCs w:val="20"/>
        </w:rPr>
        <w:t xml:space="preserve">() { </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proofErr w:type="gramStart"/>
      <w:r w:rsidRPr="00F371EA">
        <w:rPr>
          <w:rFonts w:ascii="Consolas" w:eastAsia="Calibri" w:hAnsi="Consolas" w:cs="Consolas"/>
          <w:b/>
          <w:bCs/>
          <w:color w:val="7F0055"/>
          <w:sz w:val="20"/>
          <w:szCs w:val="20"/>
        </w:rPr>
        <w:t>System.out.print</w:t>
      </w:r>
      <w:proofErr w:type="spellEnd"/>
      <w:r w:rsidRPr="00F371EA">
        <w:rPr>
          <w:rFonts w:ascii="Consolas" w:eastAsia="Calibri" w:hAnsi="Consolas" w:cs="Consolas"/>
          <w:b/>
          <w:bCs/>
          <w:color w:val="7F0055"/>
          <w:sz w:val="20"/>
          <w:szCs w:val="20"/>
        </w:rPr>
        <w:t>(</w:t>
      </w:r>
      <w:proofErr w:type="gramEnd"/>
      <w:r w:rsidRPr="00F371EA">
        <w:rPr>
          <w:rFonts w:ascii="Consolas" w:eastAsia="Calibri" w:hAnsi="Consolas" w:cs="Consolas"/>
          <w:b/>
          <w:bCs/>
          <w:color w:val="7F0055"/>
          <w:sz w:val="20"/>
          <w:szCs w:val="20"/>
        </w:rPr>
        <w:t xml:space="preserve">"Abstract method"); </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lastRenderedPageBreak/>
        <w:t xml:space="preserve">   }</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//error: You can't create object of it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AbstractDemo</w:t>
      </w:r>
      <w:proofErr w:type="spellEnd"/>
      <w:r w:rsidRPr="00F371EA">
        <w:rPr>
          <w:rFonts w:ascii="Consolas" w:eastAsia="Calibri" w:hAnsi="Consolas" w:cs="Consolas"/>
          <w:b/>
          <w:bCs/>
          <w:color w:val="7F0055"/>
          <w:sz w:val="20"/>
          <w:szCs w:val="20"/>
        </w:rPr>
        <w:t xml:space="preserve"> </w:t>
      </w:r>
      <w:proofErr w:type="spellStart"/>
      <w:r w:rsidRPr="00F371EA">
        <w:rPr>
          <w:rFonts w:ascii="Consolas" w:eastAsia="Calibri" w:hAnsi="Consolas" w:cs="Consolas"/>
          <w:b/>
          <w:bCs/>
          <w:color w:val="7F0055"/>
          <w:sz w:val="20"/>
          <w:szCs w:val="20"/>
        </w:rPr>
        <w:t>obj</w:t>
      </w:r>
      <w:proofErr w:type="spellEnd"/>
      <w:r w:rsidRPr="00F371EA">
        <w:rPr>
          <w:rFonts w:ascii="Consolas" w:eastAsia="Calibri" w:hAnsi="Consolas" w:cs="Consolas"/>
          <w:b/>
          <w:bCs/>
          <w:color w:val="7F0055"/>
          <w:sz w:val="20"/>
          <w:szCs w:val="20"/>
        </w:rPr>
        <w:t xml:space="preserve"> = new </w:t>
      </w:r>
      <w:proofErr w:type="spellStart"/>
      <w:proofErr w:type="gramStart"/>
      <w:r w:rsidRPr="00F371EA">
        <w:rPr>
          <w:rFonts w:ascii="Consolas" w:eastAsia="Calibri" w:hAnsi="Consolas" w:cs="Consolas"/>
          <w:b/>
          <w:bCs/>
          <w:color w:val="7F0055"/>
          <w:sz w:val="20"/>
          <w:szCs w:val="20"/>
        </w:rPr>
        <w:t>AbstractDemo</w:t>
      </w:r>
      <w:proofErr w:type="spellEnd"/>
      <w:r w:rsidRPr="00F371EA">
        <w:rPr>
          <w:rFonts w:ascii="Consolas" w:eastAsia="Calibri" w:hAnsi="Consolas" w:cs="Consolas"/>
          <w:b/>
          <w:bCs/>
          <w:color w:val="7F0055"/>
          <w:sz w:val="20"/>
          <w:szCs w:val="20"/>
        </w:rPr>
        <w:t>(</w:t>
      </w:r>
      <w:proofErr w:type="gram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proofErr w:type="gramStart"/>
      <w:r w:rsidRPr="00F371EA">
        <w:rPr>
          <w:rFonts w:ascii="Consolas" w:eastAsia="Calibri" w:hAnsi="Consolas" w:cs="Consolas"/>
          <w:b/>
          <w:bCs/>
          <w:color w:val="7F0055"/>
          <w:sz w:val="20"/>
          <w:szCs w:val="20"/>
        </w:rPr>
        <w:t>obj.anotherMethod</w:t>
      </w:r>
      <w:proofErr w:type="spellEnd"/>
      <w:r w:rsidRPr="00F371EA">
        <w:rPr>
          <w:rFonts w:ascii="Consolas" w:eastAsia="Calibri" w:hAnsi="Consolas" w:cs="Consolas"/>
          <w:b/>
          <w:bCs/>
          <w:color w:val="7F0055"/>
          <w:sz w:val="20"/>
          <w:szCs w:val="20"/>
        </w:rPr>
        <w:t>(</w:t>
      </w:r>
      <w:proofErr w:type="gram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Output:</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Unresolved compilation problem: Cannot instantiate the type </w:t>
      </w:r>
      <w:proofErr w:type="spellStart"/>
      <w:r w:rsidRPr="000338B3">
        <w:rPr>
          <w:rFonts w:eastAsia="Times New Roman" w:cs="Arial"/>
          <w:bCs/>
          <w:color w:val="000000"/>
          <w:kern w:val="36"/>
          <w:sz w:val="28"/>
          <w:szCs w:val="28"/>
        </w:rPr>
        <w:t>AbstractDemo</w:t>
      </w:r>
      <w:proofErr w:type="spellEnd"/>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Note: The class that extends the abstract class, have to implement all the abstract methods of it, else you have to declare that class abstract as well.</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
          <w:bCs/>
          <w:color w:val="000000"/>
          <w:kern w:val="36"/>
          <w:sz w:val="28"/>
          <w:szCs w:val="28"/>
        </w:rPr>
      </w:pPr>
      <w:r w:rsidRPr="000338B3">
        <w:rPr>
          <w:rFonts w:eastAsia="Times New Roman" w:cs="Arial"/>
          <w:b/>
          <w:bCs/>
          <w:color w:val="000000"/>
          <w:kern w:val="36"/>
          <w:sz w:val="28"/>
          <w:szCs w:val="28"/>
        </w:rPr>
        <w:t xml:space="preserve">Abstract class </w:t>
      </w:r>
      <w:proofErr w:type="spellStart"/>
      <w:r w:rsidRPr="000338B3">
        <w:rPr>
          <w:rFonts w:eastAsia="Times New Roman" w:cs="Arial"/>
          <w:b/>
          <w:bCs/>
          <w:color w:val="000000"/>
          <w:kern w:val="36"/>
          <w:sz w:val="28"/>
          <w:szCs w:val="28"/>
        </w:rPr>
        <w:t>vs</w:t>
      </w:r>
      <w:proofErr w:type="spellEnd"/>
      <w:r w:rsidRPr="000338B3">
        <w:rPr>
          <w:rFonts w:eastAsia="Times New Roman" w:cs="Arial"/>
          <w:b/>
          <w:bCs/>
          <w:color w:val="000000"/>
          <w:kern w:val="36"/>
          <w:sz w:val="28"/>
          <w:szCs w:val="28"/>
        </w:rPr>
        <w:t xml:space="preserve"> Concrete class</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A class which is not abstract is referred as Concrete class. In the above example that we have seen in the beginning of this guide, Animal is </w:t>
      </w:r>
      <w:proofErr w:type="spellStart"/>
      <w:proofErr w:type="gramStart"/>
      <w:r w:rsidRPr="000338B3">
        <w:rPr>
          <w:rFonts w:eastAsia="Times New Roman" w:cs="Arial"/>
          <w:bCs/>
          <w:color w:val="000000"/>
          <w:kern w:val="36"/>
          <w:sz w:val="28"/>
          <w:szCs w:val="28"/>
        </w:rPr>
        <w:t>a</w:t>
      </w:r>
      <w:proofErr w:type="spellEnd"/>
      <w:proofErr w:type="gramEnd"/>
      <w:r w:rsidRPr="000338B3">
        <w:rPr>
          <w:rFonts w:eastAsia="Times New Roman" w:cs="Arial"/>
          <w:bCs/>
          <w:color w:val="000000"/>
          <w:kern w:val="36"/>
          <w:sz w:val="28"/>
          <w:szCs w:val="28"/>
        </w:rPr>
        <w:t xml:space="preserve"> abstract class and Cat, Dog &amp; Lion are concrete classes.</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
          <w:bCs/>
          <w:color w:val="000000"/>
          <w:kern w:val="36"/>
          <w:sz w:val="28"/>
          <w:szCs w:val="28"/>
        </w:rPr>
      </w:pPr>
      <w:r w:rsidRPr="000338B3">
        <w:rPr>
          <w:rFonts w:eastAsia="Times New Roman" w:cs="Arial"/>
          <w:b/>
          <w:bCs/>
          <w:color w:val="000000"/>
          <w:kern w:val="36"/>
          <w:sz w:val="28"/>
          <w:szCs w:val="28"/>
        </w:rPr>
        <w:t>Key Points:</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An abstract class has no use until unless it is extended by some other class.</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If you declare an abstract method in a class then you must declare the class abstract as well. </w:t>
      </w:r>
      <w:proofErr w:type="gramStart"/>
      <w:r w:rsidRPr="000338B3">
        <w:rPr>
          <w:rFonts w:eastAsia="Times New Roman" w:cs="Arial"/>
          <w:bCs/>
          <w:color w:val="000000"/>
          <w:kern w:val="36"/>
          <w:sz w:val="28"/>
          <w:szCs w:val="28"/>
        </w:rPr>
        <w:t>you</w:t>
      </w:r>
      <w:proofErr w:type="gramEnd"/>
      <w:r w:rsidRPr="000338B3">
        <w:rPr>
          <w:rFonts w:eastAsia="Times New Roman" w:cs="Arial"/>
          <w:bCs/>
          <w:color w:val="000000"/>
          <w:kern w:val="36"/>
          <w:sz w:val="28"/>
          <w:szCs w:val="28"/>
        </w:rPr>
        <w:t xml:space="preserve"> can’t have abstract method in a concrete class. It’s vice versa is not always true: If a class is not having any abstract method then also it can be marked as abstract.</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It can have non-abstract method (concrete) as well.</w:t>
      </w:r>
    </w:p>
    <w:p w:rsid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For now </w:t>
      </w:r>
      <w:proofErr w:type="spellStart"/>
      <w:proofErr w:type="gramStart"/>
      <w:r w:rsidRPr="000338B3">
        <w:rPr>
          <w:rFonts w:eastAsia="Times New Roman" w:cs="Arial"/>
          <w:bCs/>
          <w:color w:val="000000"/>
          <w:kern w:val="36"/>
          <w:sz w:val="28"/>
          <w:szCs w:val="28"/>
        </w:rPr>
        <w:t>lets</w:t>
      </w:r>
      <w:proofErr w:type="spellEnd"/>
      <w:proofErr w:type="gramEnd"/>
      <w:r w:rsidRPr="000338B3">
        <w:rPr>
          <w:rFonts w:eastAsia="Times New Roman" w:cs="Arial"/>
          <w:bCs/>
          <w:color w:val="000000"/>
          <w:kern w:val="36"/>
          <w:sz w:val="28"/>
          <w:szCs w:val="28"/>
        </w:rPr>
        <w:t xml:space="preserve"> just see some basics and example of abstract method.</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1) Abstract method has no body.</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 xml:space="preserve">2) Always end the declaration with a </w:t>
      </w:r>
      <w:proofErr w:type="gramStart"/>
      <w:r w:rsidRPr="000338B3">
        <w:rPr>
          <w:rFonts w:eastAsia="Times New Roman" w:cs="Arial"/>
          <w:bCs/>
          <w:color w:val="000000"/>
          <w:kern w:val="36"/>
          <w:sz w:val="28"/>
          <w:szCs w:val="28"/>
        </w:rPr>
        <w:t>semicolon(</w:t>
      </w:r>
      <w:proofErr w:type="gramEnd"/>
      <w:r w:rsidRPr="000338B3">
        <w:rPr>
          <w:rFonts w:eastAsia="Times New Roman" w:cs="Arial"/>
          <w:bCs/>
          <w:color w:val="000000"/>
          <w:kern w:val="36"/>
          <w:sz w:val="28"/>
          <w:szCs w:val="28"/>
        </w:rPr>
        <w:t>;).</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3) It must be overridden. An abstract class must be extended and in a same way abstract method must be overridden.</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4) A class has to be declared abstract to have abstract methods.</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Note: The class which is extending abstract class must override all the abstract methods.</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Example of Abstract class and method</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lastRenderedPageBreak/>
        <w:t>abstract</w:t>
      </w:r>
      <w:proofErr w:type="gramEnd"/>
      <w:r w:rsidRPr="00F371EA">
        <w:rPr>
          <w:rFonts w:ascii="Consolas" w:eastAsia="Calibri" w:hAnsi="Consolas" w:cs="Consolas"/>
          <w:b/>
          <w:bCs/>
          <w:color w:val="7F0055"/>
          <w:sz w:val="20"/>
          <w:szCs w:val="20"/>
        </w:rPr>
        <w:t xml:space="preserve"> class </w:t>
      </w:r>
      <w:proofErr w:type="spellStart"/>
      <w:r w:rsidRPr="00F371EA">
        <w:rPr>
          <w:rFonts w:ascii="Consolas" w:eastAsia="Calibri" w:hAnsi="Consolas" w:cs="Consolas"/>
          <w:b/>
          <w:bCs/>
          <w:color w:val="7F0055"/>
          <w:sz w:val="20"/>
          <w:szCs w:val="20"/>
        </w:rPr>
        <w:t>MyClass</w:t>
      </w:r>
      <w:proofErr w:type="spell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void </w:t>
      </w:r>
      <w:proofErr w:type="spellStart"/>
      <w:r w:rsidRPr="00F371EA">
        <w:rPr>
          <w:rFonts w:ascii="Consolas" w:eastAsia="Calibri" w:hAnsi="Consolas" w:cs="Consolas"/>
          <w:b/>
          <w:bCs/>
          <w:color w:val="7F0055"/>
          <w:sz w:val="20"/>
          <w:szCs w:val="20"/>
        </w:rPr>
        <w:t>disp</w:t>
      </w:r>
      <w:proofErr w:type="spell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System.out.println(</w:t>
      </w:r>
      <w:proofErr w:type="gramEnd"/>
      <w:r w:rsidRPr="00F371EA">
        <w:rPr>
          <w:rFonts w:ascii="Consolas" w:eastAsia="Calibri" w:hAnsi="Consolas" w:cs="Consolas"/>
          <w:b/>
          <w:bCs/>
          <w:color w:val="7F0055"/>
          <w:sz w:val="20"/>
          <w:szCs w:val="20"/>
        </w:rPr>
        <w:t>"Concrete method of parent class");</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abstract</w:t>
      </w:r>
      <w:proofErr w:type="gramEnd"/>
      <w:r w:rsidRPr="00F371EA">
        <w:rPr>
          <w:rFonts w:ascii="Consolas" w:eastAsia="Calibri" w:hAnsi="Consolas" w:cs="Consolas"/>
          <w:b/>
          <w:bCs/>
          <w:color w:val="7F0055"/>
          <w:sz w:val="20"/>
          <w:szCs w:val="20"/>
        </w:rPr>
        <w:t xml:space="preserve"> public void disp2();</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class</w:t>
      </w:r>
      <w:proofErr w:type="gramEnd"/>
      <w:r w:rsidRPr="00F371EA">
        <w:rPr>
          <w:rFonts w:ascii="Consolas" w:eastAsia="Calibri" w:hAnsi="Consolas" w:cs="Consolas"/>
          <w:b/>
          <w:bCs/>
          <w:color w:val="7F0055"/>
          <w:sz w:val="20"/>
          <w:szCs w:val="20"/>
        </w:rPr>
        <w:t xml:space="preserve"> Demo extends </w:t>
      </w:r>
      <w:proofErr w:type="spellStart"/>
      <w:r w:rsidRPr="00F371EA">
        <w:rPr>
          <w:rFonts w:ascii="Consolas" w:eastAsia="Calibri" w:hAnsi="Consolas" w:cs="Consolas"/>
          <w:b/>
          <w:bCs/>
          <w:color w:val="7F0055"/>
          <w:sz w:val="20"/>
          <w:szCs w:val="20"/>
        </w:rPr>
        <w:t>MyClass</w:t>
      </w:r>
      <w:proofErr w:type="spell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Must Override this method while extending</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 </w:t>
      </w:r>
      <w:proofErr w:type="spellStart"/>
      <w:r w:rsidRPr="00F371EA">
        <w:rPr>
          <w:rFonts w:ascii="Consolas" w:eastAsia="Calibri" w:hAnsi="Consolas" w:cs="Consolas"/>
          <w:b/>
          <w:bCs/>
          <w:color w:val="7F0055"/>
          <w:sz w:val="20"/>
          <w:szCs w:val="20"/>
        </w:rPr>
        <w:t>MyClas</w:t>
      </w:r>
      <w:proofErr w:type="spellEnd"/>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void disp2()</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System.out.println(</w:t>
      </w:r>
      <w:proofErr w:type="gramEnd"/>
      <w:r w:rsidRPr="00F371EA">
        <w:rPr>
          <w:rFonts w:ascii="Consolas" w:eastAsia="Calibri" w:hAnsi="Consolas" w:cs="Consolas"/>
          <w:b/>
          <w:bCs/>
          <w:color w:val="7F0055"/>
          <w:sz w:val="20"/>
          <w:szCs w:val="20"/>
        </w:rPr>
        <w:t>"overriding abstract method");</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static void main(String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Demo </w:t>
      </w:r>
      <w:proofErr w:type="spellStart"/>
      <w:r w:rsidRPr="00F371EA">
        <w:rPr>
          <w:rFonts w:ascii="Consolas" w:eastAsia="Calibri" w:hAnsi="Consolas" w:cs="Consolas"/>
          <w:b/>
          <w:bCs/>
          <w:color w:val="7F0055"/>
          <w:sz w:val="20"/>
          <w:szCs w:val="20"/>
        </w:rPr>
        <w:t>obj</w:t>
      </w:r>
      <w:proofErr w:type="spellEnd"/>
      <w:r w:rsidRPr="00F371EA">
        <w:rPr>
          <w:rFonts w:ascii="Consolas" w:eastAsia="Calibri" w:hAnsi="Consolas" w:cs="Consolas"/>
          <w:b/>
          <w:bCs/>
          <w:color w:val="7F0055"/>
          <w:sz w:val="20"/>
          <w:szCs w:val="20"/>
        </w:rPr>
        <w:t xml:space="preserve"> = new </w:t>
      </w:r>
      <w:proofErr w:type="gramStart"/>
      <w:r w:rsidRPr="00F371EA">
        <w:rPr>
          <w:rFonts w:ascii="Consolas" w:eastAsia="Calibri" w:hAnsi="Consolas" w:cs="Consolas"/>
          <w:b/>
          <w:bCs/>
          <w:color w:val="7F0055"/>
          <w:sz w:val="20"/>
          <w:szCs w:val="20"/>
        </w:rPr>
        <w:t>Demo(</w:t>
      </w:r>
      <w:proofErr w:type="gram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obj.disp2(</w:t>
      </w:r>
      <w:proofErr w:type="gramEnd"/>
      <w:r w:rsidRPr="00F371EA">
        <w:rPr>
          <w:rFonts w:ascii="Consolas" w:eastAsia="Calibri" w:hAnsi="Consolas" w:cs="Consolas"/>
          <w:b/>
          <w:bCs/>
          <w:color w:val="7F0055"/>
          <w:sz w:val="20"/>
          <w:szCs w:val="20"/>
        </w:rPr>
        <w:t>);</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0338B3" w:rsidRPr="00F371EA" w:rsidRDefault="000338B3"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r w:rsidRPr="000338B3">
        <w:rPr>
          <w:rFonts w:eastAsia="Times New Roman" w:cs="Arial"/>
          <w:bCs/>
          <w:color w:val="000000"/>
          <w:kern w:val="36"/>
          <w:sz w:val="28"/>
          <w:szCs w:val="28"/>
        </w:rPr>
        <w:t>Output:</w:t>
      </w:r>
    </w:p>
    <w:p w:rsidR="000338B3" w:rsidRPr="000338B3"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2A692D" w:rsidRDefault="000338B3" w:rsidP="00D761F7">
      <w:pPr>
        <w:pStyle w:val="ListParagraph"/>
        <w:shd w:val="clear" w:color="auto" w:fill="FFFFFF"/>
        <w:spacing w:after="240" w:line="240" w:lineRule="auto"/>
        <w:jc w:val="both"/>
        <w:outlineLvl w:val="0"/>
        <w:rPr>
          <w:rFonts w:eastAsia="Times New Roman" w:cs="Arial"/>
          <w:bCs/>
          <w:color w:val="000000"/>
          <w:kern w:val="36"/>
          <w:sz w:val="28"/>
          <w:szCs w:val="28"/>
        </w:rPr>
      </w:pPr>
      <w:proofErr w:type="gramStart"/>
      <w:r w:rsidRPr="000338B3">
        <w:rPr>
          <w:rFonts w:eastAsia="Times New Roman" w:cs="Arial"/>
          <w:bCs/>
          <w:color w:val="000000"/>
          <w:kern w:val="36"/>
          <w:sz w:val="28"/>
          <w:szCs w:val="28"/>
        </w:rPr>
        <w:t>overriding</w:t>
      </w:r>
      <w:proofErr w:type="gramEnd"/>
      <w:r w:rsidRPr="000338B3">
        <w:rPr>
          <w:rFonts w:eastAsia="Times New Roman" w:cs="Arial"/>
          <w:bCs/>
          <w:color w:val="000000"/>
          <w:kern w:val="36"/>
          <w:sz w:val="28"/>
          <w:szCs w:val="28"/>
        </w:rPr>
        <w:t xml:space="preserve"> abstract method</w:t>
      </w:r>
    </w:p>
    <w:p w:rsidR="008643C2" w:rsidRDefault="008643C2"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8643C2" w:rsidRPr="008643C2" w:rsidRDefault="008643C2" w:rsidP="00D761F7">
      <w:pPr>
        <w:pStyle w:val="ListParagraph"/>
        <w:numPr>
          <w:ilvl w:val="0"/>
          <w:numId w:val="1"/>
        </w:numPr>
        <w:shd w:val="clear" w:color="auto" w:fill="FFFFFF"/>
        <w:spacing w:after="240" w:line="240" w:lineRule="auto"/>
        <w:ind w:left="360"/>
        <w:outlineLvl w:val="0"/>
        <w:rPr>
          <w:rFonts w:eastAsia="Times New Roman" w:cs="Arial"/>
          <w:b/>
          <w:bCs/>
          <w:color w:val="000000"/>
          <w:kern w:val="36"/>
          <w:sz w:val="28"/>
          <w:szCs w:val="28"/>
        </w:rPr>
      </w:pPr>
      <w:r w:rsidRPr="008643C2">
        <w:rPr>
          <w:rFonts w:eastAsia="Times New Roman" w:cs="Arial"/>
          <w:b/>
          <w:bCs/>
          <w:color w:val="000000"/>
          <w:kern w:val="36"/>
          <w:sz w:val="28"/>
          <w:szCs w:val="28"/>
        </w:rPr>
        <w:t>Method overriding in java</w:t>
      </w:r>
    </w:p>
    <w:p w:rsid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Declaring a method in sub class which is already present in parent class is known as method overriding. Overriding is done so that a child class can give its own implementation to a method which is already provided by the parent class. In this case the </w:t>
      </w:r>
      <w:r w:rsidRPr="00F64B68">
        <w:rPr>
          <w:rFonts w:eastAsia="Times New Roman" w:cs="Arial"/>
          <w:b/>
          <w:bCs/>
          <w:color w:val="000000"/>
          <w:kern w:val="36"/>
          <w:sz w:val="28"/>
          <w:szCs w:val="28"/>
        </w:rPr>
        <w:t>method in parent class is called overridden method and the method in child class is called overriding method</w:t>
      </w:r>
      <w:r w:rsidR="00F64B68">
        <w:rPr>
          <w:rFonts w:eastAsia="Times New Roman" w:cs="Arial"/>
          <w:bCs/>
          <w:color w:val="000000"/>
          <w:kern w:val="36"/>
          <w:sz w:val="28"/>
          <w:szCs w:val="28"/>
        </w:rPr>
        <w:t>.</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
          <w:bCs/>
          <w:color w:val="000000"/>
          <w:kern w:val="36"/>
          <w:sz w:val="28"/>
          <w:szCs w:val="28"/>
        </w:rPr>
      </w:pPr>
      <w:r w:rsidRPr="008643C2">
        <w:rPr>
          <w:rFonts w:eastAsia="Times New Roman" w:cs="Arial"/>
          <w:b/>
          <w:bCs/>
          <w:color w:val="000000"/>
          <w:kern w:val="36"/>
          <w:sz w:val="28"/>
          <w:szCs w:val="28"/>
        </w:rPr>
        <w:t>Method Overriding Example</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roofErr w:type="spellStart"/>
      <w:proofErr w:type="gramStart"/>
      <w:r w:rsidRPr="008643C2">
        <w:rPr>
          <w:rFonts w:eastAsia="Times New Roman" w:cs="Arial"/>
          <w:bCs/>
          <w:color w:val="000000"/>
          <w:kern w:val="36"/>
          <w:sz w:val="28"/>
          <w:szCs w:val="28"/>
        </w:rPr>
        <w:t>Lets</w:t>
      </w:r>
      <w:proofErr w:type="spellEnd"/>
      <w:proofErr w:type="gramEnd"/>
      <w:r w:rsidRPr="008643C2">
        <w:rPr>
          <w:rFonts w:eastAsia="Times New Roman" w:cs="Arial"/>
          <w:bCs/>
          <w:color w:val="000000"/>
          <w:kern w:val="36"/>
          <w:sz w:val="28"/>
          <w:szCs w:val="28"/>
        </w:rPr>
        <w:t xml:space="preserve"> take a simple example to understand this. We have two classes: A child class Boy and a parent class Human. The Boy class extends Human class. Both the classes have a common method void </w:t>
      </w:r>
      <w:proofErr w:type="gramStart"/>
      <w:r w:rsidRPr="008643C2">
        <w:rPr>
          <w:rFonts w:eastAsia="Times New Roman" w:cs="Arial"/>
          <w:bCs/>
          <w:color w:val="000000"/>
          <w:kern w:val="36"/>
          <w:sz w:val="28"/>
          <w:szCs w:val="28"/>
        </w:rPr>
        <w:t>eat(</w:t>
      </w:r>
      <w:proofErr w:type="gramEnd"/>
      <w:r w:rsidRPr="008643C2">
        <w:rPr>
          <w:rFonts w:eastAsia="Times New Roman" w:cs="Arial"/>
          <w:bCs/>
          <w:color w:val="000000"/>
          <w:kern w:val="36"/>
          <w:sz w:val="28"/>
          <w:szCs w:val="28"/>
        </w:rPr>
        <w:t xml:space="preserve">). Boy class is giving its own implementation to the </w:t>
      </w:r>
      <w:proofErr w:type="gramStart"/>
      <w:r w:rsidRPr="008643C2">
        <w:rPr>
          <w:rFonts w:eastAsia="Times New Roman" w:cs="Arial"/>
          <w:bCs/>
          <w:color w:val="000000"/>
          <w:kern w:val="36"/>
          <w:sz w:val="28"/>
          <w:szCs w:val="28"/>
        </w:rPr>
        <w:t>eat(</w:t>
      </w:r>
      <w:proofErr w:type="gramEnd"/>
      <w:r w:rsidRPr="008643C2">
        <w:rPr>
          <w:rFonts w:eastAsia="Times New Roman" w:cs="Arial"/>
          <w:bCs/>
          <w:color w:val="000000"/>
          <w:kern w:val="36"/>
          <w:sz w:val="28"/>
          <w:szCs w:val="28"/>
        </w:rPr>
        <w:t>) method or in other words it is overriding the eat() method.</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The purpose of Method Overriding is clear here. Child class wants to give its own implementation so that when it calls this method, it prints Boy is eating instead of Human is eating.</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lastRenderedPageBreak/>
        <w:t>class</w:t>
      </w:r>
      <w:proofErr w:type="gramEnd"/>
      <w:r w:rsidRPr="00F371EA">
        <w:rPr>
          <w:rFonts w:ascii="Consolas" w:eastAsia="Calibri" w:hAnsi="Consolas" w:cs="Consolas"/>
          <w:b/>
          <w:bCs/>
          <w:color w:val="7F0055"/>
          <w:sz w:val="20"/>
          <w:szCs w:val="20"/>
        </w:rPr>
        <w:t xml:space="preserve"> Human{</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//Overridden method</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void eat()</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System.out.println(</w:t>
      </w:r>
      <w:proofErr w:type="gramEnd"/>
      <w:r w:rsidRPr="00F371EA">
        <w:rPr>
          <w:rFonts w:ascii="Consolas" w:eastAsia="Calibri" w:hAnsi="Consolas" w:cs="Consolas"/>
          <w:b/>
          <w:bCs/>
          <w:color w:val="7F0055"/>
          <w:sz w:val="20"/>
          <w:szCs w:val="20"/>
        </w:rPr>
        <w:t>"Human is eating");</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class</w:t>
      </w:r>
      <w:proofErr w:type="gramEnd"/>
      <w:r w:rsidRPr="00F371EA">
        <w:rPr>
          <w:rFonts w:ascii="Consolas" w:eastAsia="Calibri" w:hAnsi="Consolas" w:cs="Consolas"/>
          <w:b/>
          <w:bCs/>
          <w:color w:val="7F0055"/>
          <w:sz w:val="20"/>
          <w:szCs w:val="20"/>
        </w:rPr>
        <w:t xml:space="preserve"> Boy extends Human{</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//Overriding method</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void eat(){</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System.out.println(</w:t>
      </w:r>
      <w:proofErr w:type="gramEnd"/>
      <w:r w:rsidRPr="00F371EA">
        <w:rPr>
          <w:rFonts w:ascii="Consolas" w:eastAsia="Calibri" w:hAnsi="Consolas" w:cs="Consolas"/>
          <w:b/>
          <w:bCs/>
          <w:color w:val="7F0055"/>
          <w:sz w:val="20"/>
          <w:szCs w:val="20"/>
        </w:rPr>
        <w:t>"Boy is eating");</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static void main( 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 {</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Boy </w:t>
      </w:r>
      <w:proofErr w:type="spellStart"/>
      <w:r w:rsidRPr="00F371EA">
        <w:rPr>
          <w:rFonts w:ascii="Consolas" w:eastAsia="Calibri" w:hAnsi="Consolas" w:cs="Consolas"/>
          <w:b/>
          <w:bCs/>
          <w:color w:val="7F0055"/>
          <w:sz w:val="20"/>
          <w:szCs w:val="20"/>
        </w:rPr>
        <w:t>obj</w:t>
      </w:r>
      <w:proofErr w:type="spellEnd"/>
      <w:r w:rsidRPr="00F371EA">
        <w:rPr>
          <w:rFonts w:ascii="Consolas" w:eastAsia="Calibri" w:hAnsi="Consolas" w:cs="Consolas"/>
          <w:b/>
          <w:bCs/>
          <w:color w:val="7F0055"/>
          <w:sz w:val="20"/>
          <w:szCs w:val="20"/>
        </w:rPr>
        <w:t xml:space="preserve"> = new </w:t>
      </w:r>
      <w:proofErr w:type="gramStart"/>
      <w:r w:rsidRPr="00F371EA">
        <w:rPr>
          <w:rFonts w:ascii="Consolas" w:eastAsia="Calibri" w:hAnsi="Consolas" w:cs="Consolas"/>
          <w:b/>
          <w:bCs/>
          <w:color w:val="7F0055"/>
          <w:sz w:val="20"/>
          <w:szCs w:val="20"/>
        </w:rPr>
        <w:t>Boy(</w:t>
      </w:r>
      <w:proofErr w:type="gramEnd"/>
      <w:r w:rsidRPr="00F371EA">
        <w:rPr>
          <w:rFonts w:ascii="Consolas" w:eastAsia="Calibri" w:hAnsi="Consolas" w:cs="Consolas"/>
          <w:b/>
          <w:bCs/>
          <w:color w:val="7F0055"/>
          <w:sz w:val="20"/>
          <w:szCs w:val="20"/>
        </w:rPr>
        <w:t>);</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//This will call the child class version of </w:t>
      </w:r>
      <w:proofErr w:type="gramStart"/>
      <w:r w:rsidRPr="00F371EA">
        <w:rPr>
          <w:rFonts w:ascii="Consolas" w:eastAsia="Calibri" w:hAnsi="Consolas" w:cs="Consolas"/>
          <w:b/>
          <w:bCs/>
          <w:color w:val="7F0055"/>
          <w:sz w:val="20"/>
          <w:szCs w:val="20"/>
        </w:rPr>
        <w:t>eat()</w:t>
      </w:r>
      <w:proofErr w:type="gramEnd"/>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spellStart"/>
      <w:proofErr w:type="gramStart"/>
      <w:r w:rsidRPr="00F371EA">
        <w:rPr>
          <w:rFonts w:ascii="Consolas" w:eastAsia="Calibri" w:hAnsi="Consolas" w:cs="Consolas"/>
          <w:b/>
          <w:bCs/>
          <w:color w:val="7F0055"/>
          <w:sz w:val="20"/>
          <w:szCs w:val="20"/>
        </w:rPr>
        <w:t>obj.eat</w:t>
      </w:r>
      <w:proofErr w:type="spellEnd"/>
      <w:r w:rsidRPr="00F371EA">
        <w:rPr>
          <w:rFonts w:ascii="Consolas" w:eastAsia="Calibri" w:hAnsi="Consolas" w:cs="Consolas"/>
          <w:b/>
          <w:bCs/>
          <w:color w:val="7F0055"/>
          <w:sz w:val="20"/>
          <w:szCs w:val="20"/>
        </w:rPr>
        <w:t>(</w:t>
      </w:r>
      <w:proofErr w:type="gramEnd"/>
      <w:r w:rsidRPr="00F371EA">
        <w:rPr>
          <w:rFonts w:ascii="Consolas" w:eastAsia="Calibri" w:hAnsi="Consolas" w:cs="Consolas"/>
          <w:b/>
          <w:bCs/>
          <w:color w:val="7F0055"/>
          <w:sz w:val="20"/>
          <w:szCs w:val="20"/>
        </w:rPr>
        <w:t>);</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Output:</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Boy is eating</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
          <w:bCs/>
          <w:color w:val="000000"/>
          <w:kern w:val="36"/>
          <w:sz w:val="28"/>
          <w:szCs w:val="28"/>
        </w:rPr>
      </w:pPr>
      <w:r w:rsidRPr="008643C2">
        <w:rPr>
          <w:rFonts w:eastAsia="Times New Roman" w:cs="Arial"/>
          <w:b/>
          <w:bCs/>
          <w:color w:val="000000"/>
          <w:kern w:val="36"/>
          <w:sz w:val="28"/>
          <w:szCs w:val="28"/>
        </w:rPr>
        <w:t>Advantage of method overriding</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The main advantage of method overriding is that the class can give its own specific implementation to </w:t>
      </w:r>
      <w:proofErr w:type="spellStart"/>
      <w:proofErr w:type="gramStart"/>
      <w:r w:rsidRPr="008643C2">
        <w:rPr>
          <w:rFonts w:eastAsia="Times New Roman" w:cs="Arial"/>
          <w:bCs/>
          <w:color w:val="000000"/>
          <w:kern w:val="36"/>
          <w:sz w:val="28"/>
          <w:szCs w:val="28"/>
        </w:rPr>
        <w:t>a</w:t>
      </w:r>
      <w:proofErr w:type="spellEnd"/>
      <w:proofErr w:type="gramEnd"/>
      <w:r w:rsidRPr="008643C2">
        <w:rPr>
          <w:rFonts w:eastAsia="Times New Roman" w:cs="Arial"/>
          <w:bCs/>
          <w:color w:val="000000"/>
          <w:kern w:val="36"/>
          <w:sz w:val="28"/>
          <w:szCs w:val="28"/>
        </w:rPr>
        <w:t xml:space="preserve"> inherited method without even modifying the parent class code.</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This is helpful when a class has several child classes, so if a child class needs to use the parent class method, it can use it and the other classes that want to have different implementation can use overriding feature to make changes without touching the parent class code.</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8643C2" w:rsidRPr="00602146" w:rsidRDefault="008643C2" w:rsidP="00D761F7">
      <w:pPr>
        <w:pStyle w:val="ListParagraph"/>
        <w:shd w:val="clear" w:color="auto" w:fill="FFFFFF"/>
        <w:spacing w:after="240" w:line="240" w:lineRule="auto"/>
        <w:ind w:left="360"/>
        <w:jc w:val="both"/>
        <w:outlineLvl w:val="0"/>
        <w:rPr>
          <w:rFonts w:eastAsia="Times New Roman" w:cs="Arial"/>
          <w:b/>
          <w:bCs/>
          <w:color w:val="000000"/>
          <w:kern w:val="36"/>
          <w:sz w:val="28"/>
          <w:szCs w:val="28"/>
        </w:rPr>
      </w:pPr>
      <w:r w:rsidRPr="00602146">
        <w:rPr>
          <w:rFonts w:eastAsia="Times New Roman" w:cs="Arial"/>
          <w:b/>
          <w:bCs/>
          <w:color w:val="000000"/>
          <w:kern w:val="36"/>
          <w:sz w:val="28"/>
          <w:szCs w:val="28"/>
        </w:rPr>
        <w:t>Method Overriding and Dynamic Method Dispatch</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Method Overriding is an example of runtime polymorphism. When a parent class reference points to the child class object then the call to the overridden method is determined at runtime, because during method call which method(parent class or child class) is to be executed is determined by the type of object. This process in which call to the overridden method is resolved at runtime is known as dynamic method dispatch. </w:t>
      </w:r>
      <w:proofErr w:type="spellStart"/>
      <w:proofErr w:type="gramStart"/>
      <w:r w:rsidRPr="008643C2">
        <w:rPr>
          <w:rFonts w:eastAsia="Times New Roman" w:cs="Arial"/>
          <w:bCs/>
          <w:color w:val="000000"/>
          <w:kern w:val="36"/>
          <w:sz w:val="28"/>
          <w:szCs w:val="28"/>
        </w:rPr>
        <w:t>Lets</w:t>
      </w:r>
      <w:proofErr w:type="spellEnd"/>
      <w:proofErr w:type="gramEnd"/>
      <w:r w:rsidRPr="008643C2">
        <w:rPr>
          <w:rFonts w:eastAsia="Times New Roman" w:cs="Arial"/>
          <w:bCs/>
          <w:color w:val="000000"/>
          <w:kern w:val="36"/>
          <w:sz w:val="28"/>
          <w:szCs w:val="28"/>
        </w:rPr>
        <w:t xml:space="preserve"> see an example to understand this:</w:t>
      </w:r>
    </w:p>
    <w:p w:rsid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40164B" w:rsidRDefault="0040164B"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40164B" w:rsidRDefault="0040164B"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40164B" w:rsidRPr="008643C2" w:rsidRDefault="0040164B"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lastRenderedPageBreak/>
        <w:t>class</w:t>
      </w:r>
      <w:proofErr w:type="gramEnd"/>
      <w:r w:rsidRPr="00F371EA">
        <w:rPr>
          <w:rFonts w:ascii="Consolas" w:eastAsia="Calibri" w:hAnsi="Consolas" w:cs="Consolas"/>
          <w:b/>
          <w:bCs/>
          <w:color w:val="7F0055"/>
          <w:sz w:val="20"/>
          <w:szCs w:val="20"/>
        </w:rPr>
        <w:t xml:space="preserve"> ABC{</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//Overridden method</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void </w:t>
      </w:r>
      <w:proofErr w:type="spellStart"/>
      <w:r w:rsidRPr="00F371EA">
        <w:rPr>
          <w:rFonts w:ascii="Consolas" w:eastAsia="Calibri" w:hAnsi="Consolas" w:cs="Consolas"/>
          <w:b/>
          <w:bCs/>
          <w:color w:val="7F0055"/>
          <w:sz w:val="20"/>
          <w:szCs w:val="20"/>
        </w:rPr>
        <w:t>disp</w:t>
      </w:r>
      <w:proofErr w:type="spellEnd"/>
      <w:r w:rsidRPr="00F371EA">
        <w:rPr>
          <w:rFonts w:ascii="Consolas" w:eastAsia="Calibri" w:hAnsi="Consolas" w:cs="Consolas"/>
          <w:b/>
          <w:bCs/>
          <w:color w:val="7F0055"/>
          <w:sz w:val="20"/>
          <w:szCs w:val="20"/>
        </w:rPr>
        <w:t>()</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r>
      <w:proofErr w:type="spellStart"/>
      <w:proofErr w:type="gramStart"/>
      <w:r w:rsidRPr="00F371EA">
        <w:rPr>
          <w:rFonts w:ascii="Consolas" w:eastAsia="Calibri" w:hAnsi="Consolas" w:cs="Consolas"/>
          <w:b/>
          <w:bCs/>
          <w:color w:val="7F0055"/>
          <w:sz w:val="20"/>
          <w:szCs w:val="20"/>
        </w:rPr>
        <w:t>System.out.println</w:t>
      </w:r>
      <w:proofErr w:type="spellEnd"/>
      <w:r w:rsidRPr="00F371EA">
        <w:rPr>
          <w:rFonts w:ascii="Consolas" w:eastAsia="Calibri" w:hAnsi="Consolas" w:cs="Consolas"/>
          <w:b/>
          <w:bCs/>
          <w:color w:val="7F0055"/>
          <w:sz w:val="20"/>
          <w:szCs w:val="20"/>
        </w:rPr>
        <w:t>(</w:t>
      </w:r>
      <w:proofErr w:type="gramEnd"/>
      <w:r w:rsidRPr="00F371EA">
        <w:rPr>
          <w:rFonts w:ascii="Consolas" w:eastAsia="Calibri" w:hAnsi="Consolas" w:cs="Consolas"/>
          <w:b/>
          <w:bCs/>
          <w:color w:val="7F0055"/>
          <w:sz w:val="20"/>
          <w:szCs w:val="20"/>
        </w:rPr>
        <w:t>"</w:t>
      </w:r>
      <w:proofErr w:type="spellStart"/>
      <w:r w:rsidRPr="00F371EA">
        <w:rPr>
          <w:rFonts w:ascii="Consolas" w:eastAsia="Calibri" w:hAnsi="Consolas" w:cs="Consolas"/>
          <w:b/>
          <w:bCs/>
          <w:color w:val="7F0055"/>
          <w:sz w:val="20"/>
          <w:szCs w:val="20"/>
        </w:rPr>
        <w:t>disp</w:t>
      </w:r>
      <w:proofErr w:type="spellEnd"/>
      <w:r w:rsidRPr="00F371EA">
        <w:rPr>
          <w:rFonts w:ascii="Consolas" w:eastAsia="Calibri" w:hAnsi="Consolas" w:cs="Consolas"/>
          <w:b/>
          <w:bCs/>
          <w:color w:val="7F0055"/>
          <w:sz w:val="20"/>
          <w:szCs w:val="20"/>
        </w:rPr>
        <w:t>() method of parent class");</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r w:rsidRPr="00F371EA">
        <w:rPr>
          <w:rFonts w:ascii="Consolas" w:eastAsia="Calibri" w:hAnsi="Consolas" w:cs="Consolas"/>
          <w:b/>
          <w:bCs/>
          <w:color w:val="7F0055"/>
          <w:sz w:val="20"/>
          <w:szCs w:val="20"/>
        </w:rPr>
        <w:tab/>
        <w:t xml:space="preserve">   </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F371EA">
        <w:rPr>
          <w:rFonts w:ascii="Consolas" w:eastAsia="Calibri" w:hAnsi="Consolas" w:cs="Consolas"/>
          <w:b/>
          <w:bCs/>
          <w:color w:val="7F0055"/>
          <w:sz w:val="20"/>
          <w:szCs w:val="20"/>
        </w:rPr>
        <w:t>class</w:t>
      </w:r>
      <w:proofErr w:type="gramEnd"/>
      <w:r w:rsidRPr="00F371EA">
        <w:rPr>
          <w:rFonts w:ascii="Consolas" w:eastAsia="Calibri" w:hAnsi="Consolas" w:cs="Consolas"/>
          <w:b/>
          <w:bCs/>
          <w:color w:val="7F0055"/>
          <w:sz w:val="20"/>
          <w:szCs w:val="20"/>
        </w:rPr>
        <w:t xml:space="preserve"> Demo extends ABC{</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//Overriding method</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void </w:t>
      </w:r>
      <w:proofErr w:type="spellStart"/>
      <w:r w:rsidRPr="00F371EA">
        <w:rPr>
          <w:rFonts w:ascii="Consolas" w:eastAsia="Calibri" w:hAnsi="Consolas" w:cs="Consolas"/>
          <w:b/>
          <w:bCs/>
          <w:color w:val="7F0055"/>
          <w:sz w:val="20"/>
          <w:szCs w:val="20"/>
        </w:rPr>
        <w:t>disp</w:t>
      </w:r>
      <w:proofErr w:type="spellEnd"/>
      <w:r w:rsidRPr="00F371EA">
        <w:rPr>
          <w:rFonts w:ascii="Consolas" w:eastAsia="Calibri" w:hAnsi="Consolas" w:cs="Consolas"/>
          <w:b/>
          <w:bCs/>
          <w:color w:val="7F0055"/>
          <w:sz w:val="20"/>
          <w:szCs w:val="20"/>
        </w:rPr>
        <w:t>(){</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r>
      <w:proofErr w:type="spellStart"/>
      <w:proofErr w:type="gramStart"/>
      <w:r w:rsidRPr="00F371EA">
        <w:rPr>
          <w:rFonts w:ascii="Consolas" w:eastAsia="Calibri" w:hAnsi="Consolas" w:cs="Consolas"/>
          <w:b/>
          <w:bCs/>
          <w:color w:val="7F0055"/>
          <w:sz w:val="20"/>
          <w:szCs w:val="20"/>
        </w:rPr>
        <w:t>System.out.println</w:t>
      </w:r>
      <w:proofErr w:type="spellEnd"/>
      <w:r w:rsidRPr="00F371EA">
        <w:rPr>
          <w:rFonts w:ascii="Consolas" w:eastAsia="Calibri" w:hAnsi="Consolas" w:cs="Consolas"/>
          <w:b/>
          <w:bCs/>
          <w:color w:val="7F0055"/>
          <w:sz w:val="20"/>
          <w:szCs w:val="20"/>
        </w:rPr>
        <w:t>(</w:t>
      </w:r>
      <w:proofErr w:type="gramEnd"/>
      <w:r w:rsidRPr="00F371EA">
        <w:rPr>
          <w:rFonts w:ascii="Consolas" w:eastAsia="Calibri" w:hAnsi="Consolas" w:cs="Consolas"/>
          <w:b/>
          <w:bCs/>
          <w:color w:val="7F0055"/>
          <w:sz w:val="20"/>
          <w:szCs w:val="20"/>
        </w:rPr>
        <w:t>"</w:t>
      </w:r>
      <w:proofErr w:type="spellStart"/>
      <w:r w:rsidRPr="00F371EA">
        <w:rPr>
          <w:rFonts w:ascii="Consolas" w:eastAsia="Calibri" w:hAnsi="Consolas" w:cs="Consolas"/>
          <w:b/>
          <w:bCs/>
          <w:color w:val="7F0055"/>
          <w:sz w:val="20"/>
          <w:szCs w:val="20"/>
        </w:rPr>
        <w:t>disp</w:t>
      </w:r>
      <w:proofErr w:type="spellEnd"/>
      <w:r w:rsidRPr="00F371EA">
        <w:rPr>
          <w:rFonts w:ascii="Consolas" w:eastAsia="Calibri" w:hAnsi="Consolas" w:cs="Consolas"/>
          <w:b/>
          <w:bCs/>
          <w:color w:val="7F0055"/>
          <w:sz w:val="20"/>
          <w:szCs w:val="20"/>
        </w:rPr>
        <w:t>() method of Child class");</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void </w:t>
      </w:r>
      <w:proofErr w:type="spellStart"/>
      <w:r w:rsidRPr="00F371EA">
        <w:rPr>
          <w:rFonts w:ascii="Consolas" w:eastAsia="Calibri" w:hAnsi="Consolas" w:cs="Consolas"/>
          <w:b/>
          <w:bCs/>
          <w:color w:val="7F0055"/>
          <w:sz w:val="20"/>
          <w:szCs w:val="20"/>
        </w:rPr>
        <w:t>newMethod</w:t>
      </w:r>
      <w:proofErr w:type="spellEnd"/>
      <w:r w:rsidRPr="00F371EA">
        <w:rPr>
          <w:rFonts w:ascii="Consolas" w:eastAsia="Calibri" w:hAnsi="Consolas" w:cs="Consolas"/>
          <w:b/>
          <w:bCs/>
          <w:color w:val="7F0055"/>
          <w:sz w:val="20"/>
          <w:szCs w:val="20"/>
        </w:rPr>
        <w:t>(){</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r>
      <w:proofErr w:type="gramStart"/>
      <w:r w:rsidRPr="00F371EA">
        <w:rPr>
          <w:rFonts w:ascii="Consolas" w:eastAsia="Calibri" w:hAnsi="Consolas" w:cs="Consolas"/>
          <w:b/>
          <w:bCs/>
          <w:color w:val="7F0055"/>
          <w:sz w:val="20"/>
          <w:szCs w:val="20"/>
        </w:rPr>
        <w:t>System.out.println(</w:t>
      </w:r>
      <w:proofErr w:type="gramEnd"/>
      <w:r w:rsidRPr="00F371EA">
        <w:rPr>
          <w:rFonts w:ascii="Consolas" w:eastAsia="Calibri" w:hAnsi="Consolas" w:cs="Consolas"/>
          <w:b/>
          <w:bCs/>
          <w:color w:val="7F0055"/>
          <w:sz w:val="20"/>
          <w:szCs w:val="20"/>
        </w:rPr>
        <w:t>"new method of child class");</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roofErr w:type="gramStart"/>
      <w:r w:rsidRPr="00F371EA">
        <w:rPr>
          <w:rFonts w:ascii="Consolas" w:eastAsia="Calibri" w:hAnsi="Consolas" w:cs="Consolas"/>
          <w:b/>
          <w:bCs/>
          <w:color w:val="7F0055"/>
          <w:sz w:val="20"/>
          <w:szCs w:val="20"/>
        </w:rPr>
        <w:t>public</w:t>
      </w:r>
      <w:proofErr w:type="gramEnd"/>
      <w:r w:rsidRPr="00F371EA">
        <w:rPr>
          <w:rFonts w:ascii="Consolas" w:eastAsia="Calibri" w:hAnsi="Consolas" w:cs="Consolas"/>
          <w:b/>
          <w:bCs/>
          <w:color w:val="7F0055"/>
          <w:sz w:val="20"/>
          <w:szCs w:val="20"/>
        </w:rPr>
        <w:t xml:space="preserve"> static void main( String </w:t>
      </w:r>
      <w:proofErr w:type="spellStart"/>
      <w:r w:rsidRPr="00F371EA">
        <w:rPr>
          <w:rFonts w:ascii="Consolas" w:eastAsia="Calibri" w:hAnsi="Consolas" w:cs="Consolas"/>
          <w:b/>
          <w:bCs/>
          <w:color w:val="7F0055"/>
          <w:sz w:val="20"/>
          <w:szCs w:val="20"/>
        </w:rPr>
        <w:t>args</w:t>
      </w:r>
      <w:proofErr w:type="spellEnd"/>
      <w:r w:rsidRPr="00F371EA">
        <w:rPr>
          <w:rFonts w:ascii="Consolas" w:eastAsia="Calibri" w:hAnsi="Consolas" w:cs="Consolas"/>
          <w:b/>
          <w:bCs/>
          <w:color w:val="7F0055"/>
          <w:sz w:val="20"/>
          <w:szCs w:val="20"/>
        </w:rPr>
        <w:t>[]) {</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When Parent class reference refers to the parent class object</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 </w:t>
      </w:r>
      <w:proofErr w:type="gramStart"/>
      <w:r w:rsidRPr="00F371EA">
        <w:rPr>
          <w:rFonts w:ascii="Consolas" w:eastAsia="Calibri" w:hAnsi="Consolas" w:cs="Consolas"/>
          <w:b/>
          <w:bCs/>
          <w:color w:val="7F0055"/>
          <w:sz w:val="20"/>
          <w:szCs w:val="20"/>
        </w:rPr>
        <w:t>then</w:t>
      </w:r>
      <w:proofErr w:type="gramEnd"/>
      <w:r w:rsidRPr="00F371EA">
        <w:rPr>
          <w:rFonts w:ascii="Consolas" w:eastAsia="Calibri" w:hAnsi="Consolas" w:cs="Consolas"/>
          <w:b/>
          <w:bCs/>
          <w:color w:val="7F0055"/>
          <w:sz w:val="20"/>
          <w:szCs w:val="20"/>
        </w:rPr>
        <w:t xml:space="preserve"> in this case overridden method (the method of parent class)</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w:t>
      </w:r>
      <w:proofErr w:type="gramStart"/>
      <w:r w:rsidRPr="00F371EA">
        <w:rPr>
          <w:rFonts w:ascii="Consolas" w:eastAsia="Calibri" w:hAnsi="Consolas" w:cs="Consolas"/>
          <w:b/>
          <w:bCs/>
          <w:color w:val="7F0055"/>
          <w:sz w:val="20"/>
          <w:szCs w:val="20"/>
        </w:rPr>
        <w:t>*  is</w:t>
      </w:r>
      <w:proofErr w:type="gramEnd"/>
      <w:r w:rsidRPr="00F371EA">
        <w:rPr>
          <w:rFonts w:ascii="Consolas" w:eastAsia="Calibri" w:hAnsi="Consolas" w:cs="Consolas"/>
          <w:b/>
          <w:bCs/>
          <w:color w:val="7F0055"/>
          <w:sz w:val="20"/>
          <w:szCs w:val="20"/>
        </w:rPr>
        <w:t xml:space="preserve"> called.</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ABC </w:t>
      </w:r>
      <w:proofErr w:type="spellStart"/>
      <w:r w:rsidRPr="00F371EA">
        <w:rPr>
          <w:rFonts w:ascii="Consolas" w:eastAsia="Calibri" w:hAnsi="Consolas" w:cs="Consolas"/>
          <w:b/>
          <w:bCs/>
          <w:color w:val="7F0055"/>
          <w:sz w:val="20"/>
          <w:szCs w:val="20"/>
        </w:rPr>
        <w:t>obj</w:t>
      </w:r>
      <w:proofErr w:type="spellEnd"/>
      <w:r w:rsidRPr="00F371EA">
        <w:rPr>
          <w:rFonts w:ascii="Consolas" w:eastAsia="Calibri" w:hAnsi="Consolas" w:cs="Consolas"/>
          <w:b/>
          <w:bCs/>
          <w:color w:val="7F0055"/>
          <w:sz w:val="20"/>
          <w:szCs w:val="20"/>
        </w:rPr>
        <w:t xml:space="preserve"> = new </w:t>
      </w:r>
      <w:proofErr w:type="gramStart"/>
      <w:r w:rsidRPr="00F371EA">
        <w:rPr>
          <w:rFonts w:ascii="Consolas" w:eastAsia="Calibri" w:hAnsi="Consolas" w:cs="Consolas"/>
          <w:b/>
          <w:bCs/>
          <w:color w:val="7F0055"/>
          <w:sz w:val="20"/>
          <w:szCs w:val="20"/>
        </w:rPr>
        <w:t>ABC(</w:t>
      </w:r>
      <w:proofErr w:type="gramEnd"/>
      <w:r w:rsidRPr="00F371EA">
        <w:rPr>
          <w:rFonts w:ascii="Consolas" w:eastAsia="Calibri" w:hAnsi="Consolas" w:cs="Consolas"/>
          <w:b/>
          <w:bCs/>
          <w:color w:val="7F0055"/>
          <w:sz w:val="20"/>
          <w:szCs w:val="20"/>
        </w:rPr>
        <w:t>);</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r>
      <w:proofErr w:type="spellStart"/>
      <w:proofErr w:type="gramStart"/>
      <w:r w:rsidRPr="00F371EA">
        <w:rPr>
          <w:rFonts w:ascii="Consolas" w:eastAsia="Calibri" w:hAnsi="Consolas" w:cs="Consolas"/>
          <w:b/>
          <w:bCs/>
          <w:color w:val="7F0055"/>
          <w:sz w:val="20"/>
          <w:szCs w:val="20"/>
        </w:rPr>
        <w:t>obj.disp</w:t>
      </w:r>
      <w:proofErr w:type="spellEnd"/>
      <w:r w:rsidRPr="00F371EA">
        <w:rPr>
          <w:rFonts w:ascii="Consolas" w:eastAsia="Calibri" w:hAnsi="Consolas" w:cs="Consolas"/>
          <w:b/>
          <w:bCs/>
          <w:color w:val="7F0055"/>
          <w:sz w:val="20"/>
          <w:szCs w:val="20"/>
        </w:rPr>
        <w:t>(</w:t>
      </w:r>
      <w:proofErr w:type="gramEnd"/>
      <w:r w:rsidRPr="00F371EA">
        <w:rPr>
          <w:rFonts w:ascii="Consolas" w:eastAsia="Calibri" w:hAnsi="Consolas" w:cs="Consolas"/>
          <w:b/>
          <w:bCs/>
          <w:color w:val="7F0055"/>
          <w:sz w:val="20"/>
          <w:szCs w:val="20"/>
        </w:rPr>
        <w:t>);</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When parent class reference refers to the child class object</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 </w:t>
      </w:r>
      <w:proofErr w:type="gramStart"/>
      <w:r w:rsidRPr="00F371EA">
        <w:rPr>
          <w:rFonts w:ascii="Consolas" w:eastAsia="Calibri" w:hAnsi="Consolas" w:cs="Consolas"/>
          <w:b/>
          <w:bCs/>
          <w:color w:val="7F0055"/>
          <w:sz w:val="20"/>
          <w:szCs w:val="20"/>
        </w:rPr>
        <w:t>then</w:t>
      </w:r>
      <w:proofErr w:type="gramEnd"/>
      <w:r w:rsidRPr="00F371EA">
        <w:rPr>
          <w:rFonts w:ascii="Consolas" w:eastAsia="Calibri" w:hAnsi="Consolas" w:cs="Consolas"/>
          <w:b/>
          <w:bCs/>
          <w:color w:val="7F0055"/>
          <w:sz w:val="20"/>
          <w:szCs w:val="20"/>
        </w:rPr>
        <w:t xml:space="preserve"> the overriding method (method of child class) is called.</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 This is called dynamic method dispatch and runtime polymorphism</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 */</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t xml:space="preserve">ABC obj2 = new </w:t>
      </w:r>
      <w:proofErr w:type="gramStart"/>
      <w:r w:rsidRPr="00F371EA">
        <w:rPr>
          <w:rFonts w:ascii="Consolas" w:eastAsia="Calibri" w:hAnsi="Consolas" w:cs="Consolas"/>
          <w:b/>
          <w:bCs/>
          <w:color w:val="7F0055"/>
          <w:sz w:val="20"/>
          <w:szCs w:val="20"/>
        </w:rPr>
        <w:t>Demo(</w:t>
      </w:r>
      <w:proofErr w:type="gramEnd"/>
      <w:r w:rsidRPr="00F371EA">
        <w:rPr>
          <w:rFonts w:ascii="Consolas" w:eastAsia="Calibri" w:hAnsi="Consolas" w:cs="Consolas"/>
          <w:b/>
          <w:bCs/>
          <w:color w:val="7F0055"/>
          <w:sz w:val="20"/>
          <w:szCs w:val="20"/>
        </w:rPr>
        <w:t>);</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ab/>
      </w:r>
      <w:proofErr w:type="gramStart"/>
      <w:r w:rsidRPr="00F371EA">
        <w:rPr>
          <w:rFonts w:ascii="Consolas" w:eastAsia="Calibri" w:hAnsi="Consolas" w:cs="Consolas"/>
          <w:b/>
          <w:bCs/>
          <w:color w:val="7F0055"/>
          <w:sz w:val="20"/>
          <w:szCs w:val="20"/>
        </w:rPr>
        <w:t>obj2.disp(</w:t>
      </w:r>
      <w:proofErr w:type="gramEnd"/>
      <w:r w:rsidRPr="00F371EA">
        <w:rPr>
          <w:rFonts w:ascii="Consolas" w:eastAsia="Calibri" w:hAnsi="Consolas" w:cs="Consolas"/>
          <w:b/>
          <w:bCs/>
          <w:color w:val="7F0055"/>
          <w:sz w:val="20"/>
          <w:szCs w:val="20"/>
        </w:rPr>
        <w:t>);</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 xml:space="preserve">   }</w:t>
      </w:r>
    </w:p>
    <w:p w:rsidR="008643C2" w:rsidRPr="00F371EA"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F371EA">
        <w:rPr>
          <w:rFonts w:ascii="Consolas" w:eastAsia="Calibri" w:hAnsi="Consolas" w:cs="Consolas"/>
          <w:b/>
          <w:bCs/>
          <w:color w:val="7F0055"/>
          <w:sz w:val="20"/>
          <w:szCs w:val="20"/>
        </w:rPr>
        <w:t>}</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Output:</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roofErr w:type="spellStart"/>
      <w:proofErr w:type="gramStart"/>
      <w:r w:rsidRPr="008643C2">
        <w:rPr>
          <w:rFonts w:eastAsia="Times New Roman" w:cs="Arial"/>
          <w:bCs/>
          <w:color w:val="000000"/>
          <w:kern w:val="36"/>
          <w:sz w:val="28"/>
          <w:szCs w:val="28"/>
        </w:rPr>
        <w:t>disp</w:t>
      </w:r>
      <w:proofErr w:type="spellEnd"/>
      <w:r w:rsidRPr="008643C2">
        <w:rPr>
          <w:rFonts w:eastAsia="Times New Roman" w:cs="Arial"/>
          <w:bCs/>
          <w:color w:val="000000"/>
          <w:kern w:val="36"/>
          <w:sz w:val="28"/>
          <w:szCs w:val="28"/>
        </w:rPr>
        <w:t>(</w:t>
      </w:r>
      <w:proofErr w:type="gramEnd"/>
      <w:r w:rsidRPr="008643C2">
        <w:rPr>
          <w:rFonts w:eastAsia="Times New Roman" w:cs="Arial"/>
          <w:bCs/>
          <w:color w:val="000000"/>
          <w:kern w:val="36"/>
          <w:sz w:val="28"/>
          <w:szCs w:val="28"/>
        </w:rPr>
        <w:t>) method of parent class</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roofErr w:type="spellStart"/>
      <w:proofErr w:type="gramStart"/>
      <w:r w:rsidRPr="008643C2">
        <w:rPr>
          <w:rFonts w:eastAsia="Times New Roman" w:cs="Arial"/>
          <w:bCs/>
          <w:color w:val="000000"/>
          <w:kern w:val="36"/>
          <w:sz w:val="28"/>
          <w:szCs w:val="28"/>
        </w:rPr>
        <w:t>disp</w:t>
      </w:r>
      <w:proofErr w:type="spellEnd"/>
      <w:r w:rsidRPr="008643C2">
        <w:rPr>
          <w:rFonts w:eastAsia="Times New Roman" w:cs="Arial"/>
          <w:bCs/>
          <w:color w:val="000000"/>
          <w:kern w:val="36"/>
          <w:sz w:val="28"/>
          <w:szCs w:val="28"/>
        </w:rPr>
        <w:t>(</w:t>
      </w:r>
      <w:proofErr w:type="gramEnd"/>
      <w:r w:rsidRPr="008643C2">
        <w:rPr>
          <w:rFonts w:eastAsia="Times New Roman" w:cs="Arial"/>
          <w:bCs/>
          <w:color w:val="000000"/>
          <w:kern w:val="36"/>
          <w:sz w:val="28"/>
          <w:szCs w:val="28"/>
        </w:rPr>
        <w:t>) method of Child class</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In the above example the call to the </w:t>
      </w:r>
      <w:proofErr w:type="spellStart"/>
      <w:proofErr w:type="gramStart"/>
      <w:r w:rsidRPr="008643C2">
        <w:rPr>
          <w:rFonts w:eastAsia="Times New Roman" w:cs="Arial"/>
          <w:bCs/>
          <w:color w:val="000000"/>
          <w:kern w:val="36"/>
          <w:sz w:val="28"/>
          <w:szCs w:val="28"/>
        </w:rPr>
        <w:t>disp</w:t>
      </w:r>
      <w:proofErr w:type="spellEnd"/>
      <w:r w:rsidRPr="008643C2">
        <w:rPr>
          <w:rFonts w:eastAsia="Times New Roman" w:cs="Arial"/>
          <w:bCs/>
          <w:color w:val="000000"/>
          <w:kern w:val="36"/>
          <w:sz w:val="28"/>
          <w:szCs w:val="28"/>
        </w:rPr>
        <w:t>(</w:t>
      </w:r>
      <w:proofErr w:type="gramEnd"/>
      <w:r w:rsidRPr="008643C2">
        <w:rPr>
          <w:rFonts w:eastAsia="Times New Roman" w:cs="Arial"/>
          <w:bCs/>
          <w:color w:val="000000"/>
          <w:kern w:val="36"/>
          <w:sz w:val="28"/>
          <w:szCs w:val="28"/>
        </w:rPr>
        <w:t>) method using second object (obj2) is runtime polymorphism (or dynamic method dispatch).</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Note: In dynamic method dispatch the object can call the overriding methods of child class and all the non-overridden methods of base class but it cannot call the methods which are newly declared in the child class. In the above example the object obj2 is calling the </w:t>
      </w:r>
      <w:proofErr w:type="spellStart"/>
      <w:proofErr w:type="gramStart"/>
      <w:r w:rsidRPr="008643C2">
        <w:rPr>
          <w:rFonts w:eastAsia="Times New Roman" w:cs="Arial"/>
          <w:bCs/>
          <w:color w:val="000000"/>
          <w:kern w:val="36"/>
          <w:sz w:val="28"/>
          <w:szCs w:val="28"/>
        </w:rPr>
        <w:t>disp</w:t>
      </w:r>
      <w:proofErr w:type="spellEnd"/>
      <w:r w:rsidRPr="008643C2">
        <w:rPr>
          <w:rFonts w:eastAsia="Times New Roman" w:cs="Arial"/>
          <w:bCs/>
          <w:color w:val="000000"/>
          <w:kern w:val="36"/>
          <w:sz w:val="28"/>
          <w:szCs w:val="28"/>
        </w:rPr>
        <w:t>(</w:t>
      </w:r>
      <w:proofErr w:type="gramEnd"/>
      <w:r w:rsidRPr="008643C2">
        <w:rPr>
          <w:rFonts w:eastAsia="Times New Roman" w:cs="Arial"/>
          <w:bCs/>
          <w:color w:val="000000"/>
          <w:kern w:val="36"/>
          <w:sz w:val="28"/>
          <w:szCs w:val="28"/>
        </w:rPr>
        <w:t xml:space="preserve">). However if you try to call the </w:t>
      </w:r>
      <w:proofErr w:type="spellStart"/>
      <w:proofErr w:type="gramStart"/>
      <w:r w:rsidRPr="008643C2">
        <w:rPr>
          <w:rFonts w:eastAsia="Times New Roman" w:cs="Arial"/>
          <w:bCs/>
          <w:color w:val="000000"/>
          <w:kern w:val="36"/>
          <w:sz w:val="28"/>
          <w:szCs w:val="28"/>
        </w:rPr>
        <w:t>newMethod</w:t>
      </w:r>
      <w:proofErr w:type="spellEnd"/>
      <w:r w:rsidRPr="008643C2">
        <w:rPr>
          <w:rFonts w:eastAsia="Times New Roman" w:cs="Arial"/>
          <w:bCs/>
          <w:color w:val="000000"/>
          <w:kern w:val="36"/>
          <w:sz w:val="28"/>
          <w:szCs w:val="28"/>
        </w:rPr>
        <w:t>(</w:t>
      </w:r>
      <w:proofErr w:type="gramEnd"/>
      <w:r w:rsidRPr="008643C2">
        <w:rPr>
          <w:rFonts w:eastAsia="Times New Roman" w:cs="Arial"/>
          <w:bCs/>
          <w:color w:val="000000"/>
          <w:kern w:val="36"/>
          <w:sz w:val="28"/>
          <w:szCs w:val="28"/>
        </w:rPr>
        <w:t>) method (which has been newly declared in Demo class) using obj2 then you would give compilation error with the following message:</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Exception in thread "main" </w:t>
      </w:r>
      <w:proofErr w:type="spellStart"/>
      <w:r w:rsidRPr="008643C2">
        <w:rPr>
          <w:rFonts w:eastAsia="Times New Roman" w:cs="Arial"/>
          <w:bCs/>
          <w:color w:val="000000"/>
          <w:kern w:val="36"/>
          <w:sz w:val="28"/>
          <w:szCs w:val="28"/>
        </w:rPr>
        <w:t>java.lang.Error</w:t>
      </w:r>
      <w:proofErr w:type="spellEnd"/>
      <w:r w:rsidRPr="008643C2">
        <w:rPr>
          <w:rFonts w:eastAsia="Times New Roman" w:cs="Arial"/>
          <w:bCs/>
          <w:color w:val="000000"/>
          <w:kern w:val="36"/>
          <w:sz w:val="28"/>
          <w:szCs w:val="28"/>
        </w:rPr>
        <w:t xml:space="preserve">: Unresolved compilation </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roofErr w:type="gramStart"/>
      <w:r w:rsidRPr="008643C2">
        <w:rPr>
          <w:rFonts w:eastAsia="Times New Roman" w:cs="Arial"/>
          <w:bCs/>
          <w:color w:val="000000"/>
          <w:kern w:val="36"/>
          <w:sz w:val="28"/>
          <w:szCs w:val="28"/>
        </w:rPr>
        <w:t>problem</w:t>
      </w:r>
      <w:proofErr w:type="gramEnd"/>
      <w:r w:rsidRPr="008643C2">
        <w:rPr>
          <w:rFonts w:eastAsia="Times New Roman" w:cs="Arial"/>
          <w:bCs/>
          <w:color w:val="000000"/>
          <w:kern w:val="36"/>
          <w:sz w:val="28"/>
          <w:szCs w:val="28"/>
        </w:rPr>
        <w:t>: The method xyz() is undefined for the type ABC</w:t>
      </w:r>
    </w:p>
    <w:p w:rsidR="008643C2" w:rsidRPr="004F2085" w:rsidRDefault="008643C2" w:rsidP="00D761F7">
      <w:pPr>
        <w:pStyle w:val="ListParagraph"/>
        <w:shd w:val="clear" w:color="auto" w:fill="FFFFFF"/>
        <w:spacing w:after="240" w:line="240" w:lineRule="auto"/>
        <w:ind w:left="360"/>
        <w:jc w:val="both"/>
        <w:outlineLvl w:val="0"/>
        <w:rPr>
          <w:rFonts w:eastAsia="Times New Roman" w:cs="Arial"/>
          <w:b/>
          <w:bCs/>
          <w:color w:val="000000"/>
          <w:kern w:val="36"/>
          <w:sz w:val="28"/>
          <w:szCs w:val="28"/>
        </w:rPr>
      </w:pPr>
      <w:r w:rsidRPr="004F2085">
        <w:rPr>
          <w:rFonts w:eastAsia="Times New Roman" w:cs="Arial"/>
          <w:b/>
          <w:bCs/>
          <w:color w:val="000000"/>
          <w:kern w:val="36"/>
          <w:sz w:val="28"/>
          <w:szCs w:val="28"/>
        </w:rPr>
        <w:t>Rules of method overriding in Java</w:t>
      </w:r>
    </w:p>
    <w:p w:rsidR="00D710D5"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A7147">
        <w:rPr>
          <w:rFonts w:eastAsia="Times New Roman" w:cs="Arial"/>
          <w:b/>
          <w:bCs/>
          <w:color w:val="000000"/>
          <w:kern w:val="36"/>
          <w:sz w:val="28"/>
          <w:szCs w:val="28"/>
        </w:rPr>
        <w:lastRenderedPageBreak/>
        <w:t>Argument list:</w:t>
      </w:r>
      <w:r w:rsidRPr="008643C2">
        <w:rPr>
          <w:rFonts w:eastAsia="Times New Roman" w:cs="Arial"/>
          <w:bCs/>
          <w:color w:val="000000"/>
          <w:kern w:val="36"/>
          <w:sz w:val="28"/>
          <w:szCs w:val="28"/>
        </w:rPr>
        <w:t xml:space="preserve"> The argument list of overriding method (method of child class) must match the Overridden </w:t>
      </w:r>
      <w:r w:rsidR="00073483" w:rsidRPr="008643C2">
        <w:rPr>
          <w:rFonts w:eastAsia="Times New Roman" w:cs="Arial"/>
          <w:bCs/>
          <w:color w:val="000000"/>
          <w:kern w:val="36"/>
          <w:sz w:val="28"/>
          <w:szCs w:val="28"/>
        </w:rPr>
        <w:t>method (</w:t>
      </w:r>
      <w:r w:rsidRPr="008643C2">
        <w:rPr>
          <w:rFonts w:eastAsia="Times New Roman" w:cs="Arial"/>
          <w:bCs/>
          <w:color w:val="000000"/>
          <w:kern w:val="36"/>
          <w:sz w:val="28"/>
          <w:szCs w:val="28"/>
        </w:rPr>
        <w:t xml:space="preserve">the method of parent class). </w:t>
      </w:r>
    </w:p>
    <w:p w:rsidR="00D710D5" w:rsidRDefault="00D710D5"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The </w:t>
      </w:r>
      <w:r w:rsidRPr="00E42EBE">
        <w:rPr>
          <w:rFonts w:eastAsia="Times New Roman" w:cs="Arial"/>
          <w:b/>
          <w:bCs/>
          <w:color w:val="000000"/>
          <w:kern w:val="36"/>
          <w:sz w:val="28"/>
          <w:szCs w:val="28"/>
        </w:rPr>
        <w:t>data types</w:t>
      </w:r>
      <w:r w:rsidRPr="008643C2">
        <w:rPr>
          <w:rFonts w:eastAsia="Times New Roman" w:cs="Arial"/>
          <w:bCs/>
          <w:color w:val="000000"/>
          <w:kern w:val="36"/>
          <w:sz w:val="28"/>
          <w:szCs w:val="28"/>
        </w:rPr>
        <w:t xml:space="preserve"> of the arguments and their sequence should exactly match.</w:t>
      </w:r>
    </w:p>
    <w:p w:rsidR="00D313B1" w:rsidRPr="008643C2" w:rsidRDefault="00D313B1"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E42EBE">
        <w:rPr>
          <w:rFonts w:eastAsia="Times New Roman" w:cs="Arial"/>
          <w:b/>
          <w:bCs/>
          <w:color w:val="000000"/>
          <w:kern w:val="36"/>
          <w:sz w:val="28"/>
          <w:szCs w:val="28"/>
        </w:rPr>
        <w:t>Access Modifier</w:t>
      </w:r>
      <w:r w:rsidRPr="008643C2">
        <w:rPr>
          <w:rFonts w:eastAsia="Times New Roman" w:cs="Arial"/>
          <w:bCs/>
          <w:color w:val="000000"/>
          <w:kern w:val="36"/>
          <w:sz w:val="28"/>
          <w:szCs w:val="28"/>
        </w:rPr>
        <w:t xml:space="preserve"> of the overriding method (method of subclass) cannot be more restrictive than the overridden method of parent class. For e.g. if the Access Modifier of parent class method is public then the overriding method (child class method ) cannot have private, protected and default Access </w:t>
      </w:r>
      <w:r w:rsidR="00B5115B" w:rsidRPr="008643C2">
        <w:rPr>
          <w:rFonts w:eastAsia="Times New Roman" w:cs="Arial"/>
          <w:bCs/>
          <w:color w:val="000000"/>
          <w:kern w:val="36"/>
          <w:sz w:val="28"/>
          <w:szCs w:val="28"/>
        </w:rPr>
        <w:t>modifier, because</w:t>
      </w:r>
      <w:r w:rsidRPr="008643C2">
        <w:rPr>
          <w:rFonts w:eastAsia="Times New Roman" w:cs="Arial"/>
          <w:bCs/>
          <w:color w:val="000000"/>
          <w:kern w:val="36"/>
          <w:sz w:val="28"/>
          <w:szCs w:val="28"/>
        </w:rPr>
        <w:t xml:space="preserve"> all of these three access modifiers are more restrictive than public.</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For e.g. This is not allowed as child class </w:t>
      </w:r>
      <w:proofErr w:type="spellStart"/>
      <w:r w:rsidRPr="008643C2">
        <w:rPr>
          <w:rFonts w:eastAsia="Times New Roman" w:cs="Arial"/>
          <w:bCs/>
          <w:color w:val="000000"/>
          <w:kern w:val="36"/>
          <w:sz w:val="28"/>
          <w:szCs w:val="28"/>
        </w:rPr>
        <w:t>disp</w:t>
      </w:r>
      <w:proofErr w:type="spellEnd"/>
      <w:r w:rsidRPr="008643C2">
        <w:rPr>
          <w:rFonts w:eastAsia="Times New Roman" w:cs="Arial"/>
          <w:bCs/>
          <w:color w:val="000000"/>
          <w:kern w:val="36"/>
          <w:sz w:val="28"/>
          <w:szCs w:val="28"/>
        </w:rPr>
        <w:t xml:space="preserve"> method is more </w:t>
      </w:r>
      <w:proofErr w:type="gramStart"/>
      <w:r w:rsidRPr="008643C2">
        <w:rPr>
          <w:rFonts w:eastAsia="Times New Roman" w:cs="Arial"/>
          <w:bCs/>
          <w:color w:val="000000"/>
          <w:kern w:val="36"/>
          <w:sz w:val="28"/>
          <w:szCs w:val="28"/>
        </w:rPr>
        <w:t>restrictive(</w:t>
      </w:r>
      <w:proofErr w:type="gramEnd"/>
      <w:r w:rsidRPr="008643C2">
        <w:rPr>
          <w:rFonts w:eastAsia="Times New Roman" w:cs="Arial"/>
          <w:bCs/>
          <w:color w:val="000000"/>
          <w:kern w:val="36"/>
          <w:sz w:val="28"/>
          <w:szCs w:val="28"/>
        </w:rPr>
        <w:t>protected) than base class(public)</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0B3326">
        <w:rPr>
          <w:rFonts w:ascii="Consolas" w:eastAsia="Calibri" w:hAnsi="Consolas" w:cs="Consolas"/>
          <w:b/>
          <w:bCs/>
          <w:color w:val="7F0055"/>
          <w:sz w:val="20"/>
          <w:szCs w:val="20"/>
        </w:rPr>
        <w:t>class</w:t>
      </w:r>
      <w:proofErr w:type="gramEnd"/>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MyBaseClass</w:t>
      </w:r>
      <w:proofErr w:type="spellEnd"/>
      <w:r w:rsidRPr="000B3326">
        <w:rPr>
          <w:rFonts w:ascii="Consolas" w:eastAsia="Calibri" w:hAnsi="Consolas" w:cs="Consolas"/>
          <w:b/>
          <w:bCs/>
          <w:color w:val="7F0055"/>
          <w:sz w:val="20"/>
          <w:szCs w:val="20"/>
        </w:rPr>
        <w:t>{</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public</w:t>
      </w:r>
      <w:proofErr w:type="gramEnd"/>
      <w:r w:rsidRPr="000B3326">
        <w:rPr>
          <w:rFonts w:ascii="Consolas" w:eastAsia="Calibri" w:hAnsi="Consolas" w:cs="Consolas"/>
          <w:b/>
          <w:bCs/>
          <w:color w:val="7F0055"/>
          <w:sz w:val="20"/>
          <w:szCs w:val="20"/>
        </w:rPr>
        <w:t xml:space="preserve"> void </w:t>
      </w:r>
      <w:proofErr w:type="spellStart"/>
      <w:r w:rsidRPr="000B3326">
        <w:rPr>
          <w:rFonts w:ascii="Consolas" w:eastAsia="Calibri" w:hAnsi="Consolas" w:cs="Consolas"/>
          <w:b/>
          <w:bCs/>
          <w:color w:val="7F0055"/>
          <w:sz w:val="20"/>
          <w:szCs w:val="20"/>
        </w:rPr>
        <w:t>disp</w:t>
      </w:r>
      <w:proofErr w:type="spellEnd"/>
      <w:r w:rsidRPr="000B3326">
        <w:rPr>
          <w:rFonts w:ascii="Consolas" w:eastAsia="Calibri" w:hAnsi="Consolas" w:cs="Consolas"/>
          <w:b/>
          <w:bCs/>
          <w:color w:val="7F0055"/>
          <w:sz w:val="20"/>
          <w:szCs w:val="20"/>
        </w:rPr>
        <w:t>()</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System.out.println(</w:t>
      </w:r>
      <w:proofErr w:type="gramEnd"/>
      <w:r w:rsidRPr="000B3326">
        <w:rPr>
          <w:rFonts w:ascii="Consolas" w:eastAsia="Calibri" w:hAnsi="Consolas" w:cs="Consolas"/>
          <w:b/>
          <w:bCs/>
          <w:color w:val="7F0055"/>
          <w:sz w:val="20"/>
          <w:szCs w:val="20"/>
        </w:rPr>
        <w:t>"Parent class method");</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0B3326">
        <w:rPr>
          <w:rFonts w:ascii="Consolas" w:eastAsia="Calibri" w:hAnsi="Consolas" w:cs="Consolas"/>
          <w:b/>
          <w:bCs/>
          <w:color w:val="7F0055"/>
          <w:sz w:val="20"/>
          <w:szCs w:val="20"/>
        </w:rPr>
        <w:t>class</w:t>
      </w:r>
      <w:proofErr w:type="gramEnd"/>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 xml:space="preserve"> extends </w:t>
      </w:r>
      <w:proofErr w:type="spellStart"/>
      <w:r w:rsidRPr="000B3326">
        <w:rPr>
          <w:rFonts w:ascii="Consolas" w:eastAsia="Calibri" w:hAnsi="Consolas" w:cs="Consolas"/>
          <w:b/>
          <w:bCs/>
          <w:color w:val="7F0055"/>
          <w:sz w:val="20"/>
          <w:szCs w:val="20"/>
        </w:rPr>
        <w:t>MyBaseClass</w:t>
      </w:r>
      <w:proofErr w:type="spellEnd"/>
      <w:r w:rsidRPr="000B3326">
        <w:rPr>
          <w:rFonts w:ascii="Consolas" w:eastAsia="Calibri" w:hAnsi="Consolas" w:cs="Consolas"/>
          <w:b/>
          <w:bCs/>
          <w:color w:val="7F0055"/>
          <w:sz w:val="20"/>
          <w:szCs w:val="20"/>
        </w:rPr>
        <w:t>{</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protected</w:t>
      </w:r>
      <w:proofErr w:type="gramEnd"/>
      <w:r w:rsidRPr="000B3326">
        <w:rPr>
          <w:rFonts w:ascii="Consolas" w:eastAsia="Calibri" w:hAnsi="Consolas" w:cs="Consolas"/>
          <w:b/>
          <w:bCs/>
          <w:color w:val="7F0055"/>
          <w:sz w:val="20"/>
          <w:szCs w:val="20"/>
        </w:rPr>
        <w:t xml:space="preserve"> void </w:t>
      </w:r>
      <w:proofErr w:type="spellStart"/>
      <w:r w:rsidRPr="000B3326">
        <w:rPr>
          <w:rFonts w:ascii="Consolas" w:eastAsia="Calibri" w:hAnsi="Consolas" w:cs="Consolas"/>
          <w:b/>
          <w:bCs/>
          <w:color w:val="7F0055"/>
          <w:sz w:val="20"/>
          <w:szCs w:val="20"/>
        </w:rPr>
        <w:t>disp</w:t>
      </w:r>
      <w:proofErr w:type="spellEnd"/>
      <w:r w:rsidRPr="000B3326">
        <w:rPr>
          <w:rFonts w:ascii="Consolas" w:eastAsia="Calibri" w:hAnsi="Consolas" w:cs="Consolas"/>
          <w:b/>
          <w:bCs/>
          <w:color w:val="7F0055"/>
          <w:sz w:val="20"/>
          <w:szCs w:val="20"/>
        </w:rPr>
        <w:t>(){</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System.out.println(</w:t>
      </w:r>
      <w:proofErr w:type="gramEnd"/>
      <w:r w:rsidRPr="000B3326">
        <w:rPr>
          <w:rFonts w:ascii="Consolas" w:eastAsia="Calibri" w:hAnsi="Consolas" w:cs="Consolas"/>
          <w:b/>
          <w:bCs/>
          <w:color w:val="7F0055"/>
          <w:sz w:val="20"/>
          <w:szCs w:val="20"/>
        </w:rPr>
        <w:t>"Child class method");</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public</w:t>
      </w:r>
      <w:proofErr w:type="gramEnd"/>
      <w:r w:rsidRPr="000B3326">
        <w:rPr>
          <w:rFonts w:ascii="Consolas" w:eastAsia="Calibri" w:hAnsi="Consolas" w:cs="Consolas"/>
          <w:b/>
          <w:bCs/>
          <w:color w:val="7F0055"/>
          <w:sz w:val="20"/>
          <w:szCs w:val="20"/>
        </w:rPr>
        <w:t xml:space="preserve"> static void main( 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w:t>
      </w:r>
      <w:proofErr w:type="spellStart"/>
      <w:proofErr w:type="gram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w:t>
      </w:r>
      <w:proofErr w:type="gramEnd"/>
      <w:r w:rsidRPr="000B3326">
        <w:rPr>
          <w:rFonts w:ascii="Consolas" w:eastAsia="Calibri" w:hAnsi="Consolas" w:cs="Consolas"/>
          <w:b/>
          <w:bCs/>
          <w:color w:val="7F0055"/>
          <w:sz w:val="20"/>
          <w:szCs w:val="20"/>
        </w:rPr>
        <w:t>);</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proofErr w:type="gramStart"/>
      <w:r w:rsidRPr="000B3326">
        <w:rPr>
          <w:rFonts w:ascii="Consolas" w:eastAsia="Calibri" w:hAnsi="Consolas" w:cs="Consolas"/>
          <w:b/>
          <w:bCs/>
          <w:color w:val="7F0055"/>
          <w:sz w:val="20"/>
          <w:szCs w:val="20"/>
        </w:rPr>
        <w:t>obj.disp</w:t>
      </w:r>
      <w:proofErr w:type="spellEnd"/>
      <w:r w:rsidRPr="000B3326">
        <w:rPr>
          <w:rFonts w:ascii="Consolas" w:eastAsia="Calibri" w:hAnsi="Consolas" w:cs="Consolas"/>
          <w:b/>
          <w:bCs/>
          <w:color w:val="7F0055"/>
          <w:sz w:val="20"/>
          <w:szCs w:val="20"/>
        </w:rPr>
        <w:t>(</w:t>
      </w:r>
      <w:proofErr w:type="gramEnd"/>
      <w:r w:rsidRPr="000B3326">
        <w:rPr>
          <w:rFonts w:ascii="Consolas" w:eastAsia="Calibri" w:hAnsi="Consolas" w:cs="Consolas"/>
          <w:b/>
          <w:bCs/>
          <w:color w:val="7F0055"/>
          <w:sz w:val="20"/>
          <w:szCs w:val="20"/>
        </w:rPr>
        <w:t>);</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0B3326" w:rsidRDefault="000B3326" w:rsidP="00D761F7">
      <w:pPr>
        <w:autoSpaceDE w:val="0"/>
        <w:autoSpaceDN w:val="0"/>
        <w:adjustRightInd w:val="0"/>
        <w:spacing w:after="0" w:line="240" w:lineRule="auto"/>
        <w:ind w:left="360"/>
        <w:rPr>
          <w:rFonts w:ascii="Consolas" w:eastAsia="Calibri" w:hAnsi="Consolas" w:cs="Consolas"/>
          <w:b/>
          <w:bCs/>
          <w:color w:val="7F0055"/>
          <w:sz w:val="20"/>
          <w:szCs w:val="20"/>
        </w:rPr>
      </w:pPr>
    </w:p>
    <w:p w:rsidR="000B3326" w:rsidRDefault="000B3326" w:rsidP="00D761F7">
      <w:pPr>
        <w:autoSpaceDE w:val="0"/>
        <w:autoSpaceDN w:val="0"/>
        <w:adjustRightInd w:val="0"/>
        <w:spacing w:after="0" w:line="240" w:lineRule="auto"/>
        <w:ind w:left="360"/>
        <w:rPr>
          <w:rFonts w:ascii="Consolas" w:eastAsia="Calibri" w:hAnsi="Consolas" w:cs="Consolas"/>
          <w:b/>
          <w:bCs/>
          <w:color w:val="7F0055"/>
          <w:sz w:val="20"/>
          <w:szCs w:val="20"/>
        </w:rPr>
      </w:pP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Output:</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Exception in thread "main" </w:t>
      </w:r>
      <w:proofErr w:type="spellStart"/>
      <w:r w:rsidRPr="008643C2">
        <w:rPr>
          <w:rFonts w:eastAsia="Times New Roman" w:cs="Arial"/>
          <w:bCs/>
          <w:color w:val="000000"/>
          <w:kern w:val="36"/>
          <w:sz w:val="28"/>
          <w:szCs w:val="28"/>
        </w:rPr>
        <w:t>java.lang.Error</w:t>
      </w:r>
      <w:proofErr w:type="spellEnd"/>
      <w:r w:rsidRPr="008643C2">
        <w:rPr>
          <w:rFonts w:eastAsia="Times New Roman" w:cs="Arial"/>
          <w:bCs/>
          <w:color w:val="000000"/>
          <w:kern w:val="36"/>
          <w:sz w:val="28"/>
          <w:szCs w:val="28"/>
        </w:rPr>
        <w:t xml:space="preserve">: Unresolved compilation </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roofErr w:type="gramStart"/>
      <w:r w:rsidRPr="008643C2">
        <w:rPr>
          <w:rFonts w:eastAsia="Times New Roman" w:cs="Arial"/>
          <w:bCs/>
          <w:color w:val="000000"/>
          <w:kern w:val="36"/>
          <w:sz w:val="28"/>
          <w:szCs w:val="28"/>
        </w:rPr>
        <w:t>problem</w:t>
      </w:r>
      <w:proofErr w:type="gramEnd"/>
      <w:r w:rsidRPr="008643C2">
        <w:rPr>
          <w:rFonts w:eastAsia="Times New Roman" w:cs="Arial"/>
          <w:bCs/>
          <w:color w:val="000000"/>
          <w:kern w:val="36"/>
          <w:sz w:val="28"/>
          <w:szCs w:val="28"/>
        </w:rPr>
        <w:t xml:space="preserve">: Cannot reduce the visibility of the inherited method from </w:t>
      </w:r>
      <w:proofErr w:type="spellStart"/>
      <w:r w:rsidRPr="008643C2">
        <w:rPr>
          <w:rFonts w:eastAsia="Times New Roman" w:cs="Arial"/>
          <w:bCs/>
          <w:color w:val="000000"/>
          <w:kern w:val="36"/>
          <w:sz w:val="28"/>
          <w:szCs w:val="28"/>
        </w:rPr>
        <w:t>MyBaseClass</w:t>
      </w:r>
      <w:proofErr w:type="spellEnd"/>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However this is perfectly valid scenario as public is less restrictive than protected. Same access modifier is also a valid one.</w:t>
      </w:r>
    </w:p>
    <w:p w:rsidR="008643C2" w:rsidRPr="000B3326" w:rsidRDefault="000B3326" w:rsidP="00D761F7">
      <w:pPr>
        <w:autoSpaceDE w:val="0"/>
        <w:autoSpaceDN w:val="0"/>
        <w:adjustRightInd w:val="0"/>
        <w:spacing w:after="0" w:line="240" w:lineRule="auto"/>
        <w:ind w:left="360"/>
        <w:rPr>
          <w:rFonts w:ascii="Consolas" w:eastAsia="Calibri" w:hAnsi="Consolas" w:cs="Consolas"/>
          <w:b/>
          <w:bCs/>
          <w:color w:val="7F0055"/>
          <w:sz w:val="20"/>
          <w:szCs w:val="20"/>
        </w:rPr>
      </w:pPr>
      <w:r>
        <w:rPr>
          <w:rFonts w:ascii="Consolas" w:eastAsia="Calibri" w:hAnsi="Consolas" w:cs="Consolas"/>
          <w:b/>
          <w:bCs/>
          <w:color w:val="7F0055"/>
          <w:sz w:val="20"/>
          <w:szCs w:val="20"/>
        </w:rPr>
        <w:t xml:space="preserve"> </w:t>
      </w:r>
      <w:proofErr w:type="gramStart"/>
      <w:r w:rsidR="008643C2" w:rsidRPr="000B3326">
        <w:rPr>
          <w:rFonts w:ascii="Consolas" w:eastAsia="Calibri" w:hAnsi="Consolas" w:cs="Consolas"/>
          <w:b/>
          <w:bCs/>
          <w:color w:val="7F0055"/>
          <w:sz w:val="20"/>
          <w:szCs w:val="20"/>
        </w:rPr>
        <w:t>class</w:t>
      </w:r>
      <w:proofErr w:type="gramEnd"/>
      <w:r w:rsidR="008643C2" w:rsidRPr="000B3326">
        <w:rPr>
          <w:rFonts w:ascii="Consolas" w:eastAsia="Calibri" w:hAnsi="Consolas" w:cs="Consolas"/>
          <w:b/>
          <w:bCs/>
          <w:color w:val="7F0055"/>
          <w:sz w:val="20"/>
          <w:szCs w:val="20"/>
        </w:rPr>
        <w:t xml:space="preserve"> </w:t>
      </w:r>
      <w:proofErr w:type="spellStart"/>
      <w:r w:rsidR="008643C2" w:rsidRPr="000B3326">
        <w:rPr>
          <w:rFonts w:ascii="Consolas" w:eastAsia="Calibri" w:hAnsi="Consolas" w:cs="Consolas"/>
          <w:b/>
          <w:bCs/>
          <w:color w:val="7F0055"/>
          <w:sz w:val="20"/>
          <w:szCs w:val="20"/>
        </w:rPr>
        <w:t>MyBaseClass</w:t>
      </w:r>
      <w:proofErr w:type="spellEnd"/>
      <w:r w:rsidR="008643C2" w:rsidRPr="000B3326">
        <w:rPr>
          <w:rFonts w:ascii="Consolas" w:eastAsia="Calibri" w:hAnsi="Consolas" w:cs="Consolas"/>
          <w:b/>
          <w:bCs/>
          <w:color w:val="7F0055"/>
          <w:sz w:val="20"/>
          <w:szCs w:val="20"/>
        </w:rPr>
        <w:t>{</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protected</w:t>
      </w:r>
      <w:proofErr w:type="gramEnd"/>
      <w:r w:rsidRPr="000B3326">
        <w:rPr>
          <w:rFonts w:ascii="Consolas" w:eastAsia="Calibri" w:hAnsi="Consolas" w:cs="Consolas"/>
          <w:b/>
          <w:bCs/>
          <w:color w:val="7F0055"/>
          <w:sz w:val="20"/>
          <w:szCs w:val="20"/>
        </w:rPr>
        <w:t xml:space="preserve"> void </w:t>
      </w:r>
      <w:proofErr w:type="spellStart"/>
      <w:r w:rsidRPr="000B3326">
        <w:rPr>
          <w:rFonts w:ascii="Consolas" w:eastAsia="Calibri" w:hAnsi="Consolas" w:cs="Consolas"/>
          <w:b/>
          <w:bCs/>
          <w:color w:val="7F0055"/>
          <w:sz w:val="20"/>
          <w:szCs w:val="20"/>
        </w:rPr>
        <w:t>disp</w:t>
      </w:r>
      <w:proofErr w:type="spellEnd"/>
      <w:r w:rsidRPr="000B3326">
        <w:rPr>
          <w:rFonts w:ascii="Consolas" w:eastAsia="Calibri" w:hAnsi="Consolas" w:cs="Consolas"/>
          <w:b/>
          <w:bCs/>
          <w:color w:val="7F0055"/>
          <w:sz w:val="20"/>
          <w:szCs w:val="20"/>
        </w:rPr>
        <w:t>()</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System.out.println(</w:t>
      </w:r>
      <w:proofErr w:type="gramEnd"/>
      <w:r w:rsidRPr="000B3326">
        <w:rPr>
          <w:rFonts w:ascii="Consolas" w:eastAsia="Calibri" w:hAnsi="Consolas" w:cs="Consolas"/>
          <w:b/>
          <w:bCs/>
          <w:color w:val="7F0055"/>
          <w:sz w:val="20"/>
          <w:szCs w:val="20"/>
        </w:rPr>
        <w:t>"Parent class method");</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0B3326">
        <w:rPr>
          <w:rFonts w:ascii="Consolas" w:eastAsia="Calibri" w:hAnsi="Consolas" w:cs="Consolas"/>
          <w:b/>
          <w:bCs/>
          <w:color w:val="7F0055"/>
          <w:sz w:val="20"/>
          <w:szCs w:val="20"/>
        </w:rPr>
        <w:t>class</w:t>
      </w:r>
      <w:proofErr w:type="gramEnd"/>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 xml:space="preserve"> extends </w:t>
      </w:r>
      <w:proofErr w:type="spellStart"/>
      <w:r w:rsidRPr="000B3326">
        <w:rPr>
          <w:rFonts w:ascii="Consolas" w:eastAsia="Calibri" w:hAnsi="Consolas" w:cs="Consolas"/>
          <w:b/>
          <w:bCs/>
          <w:color w:val="7F0055"/>
          <w:sz w:val="20"/>
          <w:szCs w:val="20"/>
        </w:rPr>
        <w:t>MyBaseClass</w:t>
      </w:r>
      <w:proofErr w:type="spellEnd"/>
      <w:r w:rsidRPr="000B3326">
        <w:rPr>
          <w:rFonts w:ascii="Consolas" w:eastAsia="Calibri" w:hAnsi="Consolas" w:cs="Consolas"/>
          <w:b/>
          <w:bCs/>
          <w:color w:val="7F0055"/>
          <w:sz w:val="20"/>
          <w:szCs w:val="20"/>
        </w:rPr>
        <w:t>{</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public</w:t>
      </w:r>
      <w:proofErr w:type="gramEnd"/>
      <w:r w:rsidRPr="000B3326">
        <w:rPr>
          <w:rFonts w:ascii="Consolas" w:eastAsia="Calibri" w:hAnsi="Consolas" w:cs="Consolas"/>
          <w:b/>
          <w:bCs/>
          <w:color w:val="7F0055"/>
          <w:sz w:val="20"/>
          <w:szCs w:val="20"/>
        </w:rPr>
        <w:t xml:space="preserve"> void </w:t>
      </w:r>
      <w:proofErr w:type="spellStart"/>
      <w:r w:rsidRPr="000B3326">
        <w:rPr>
          <w:rFonts w:ascii="Consolas" w:eastAsia="Calibri" w:hAnsi="Consolas" w:cs="Consolas"/>
          <w:b/>
          <w:bCs/>
          <w:color w:val="7F0055"/>
          <w:sz w:val="20"/>
          <w:szCs w:val="20"/>
        </w:rPr>
        <w:t>disp</w:t>
      </w:r>
      <w:proofErr w:type="spellEnd"/>
      <w:r w:rsidRPr="000B3326">
        <w:rPr>
          <w:rFonts w:ascii="Consolas" w:eastAsia="Calibri" w:hAnsi="Consolas" w:cs="Consolas"/>
          <w:b/>
          <w:bCs/>
          <w:color w:val="7F0055"/>
          <w:sz w:val="20"/>
          <w:szCs w:val="20"/>
        </w:rPr>
        <w:t>(){</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lastRenderedPageBreak/>
        <w:t xml:space="preserve">      </w:t>
      </w:r>
      <w:proofErr w:type="gramStart"/>
      <w:r w:rsidRPr="000B3326">
        <w:rPr>
          <w:rFonts w:ascii="Consolas" w:eastAsia="Calibri" w:hAnsi="Consolas" w:cs="Consolas"/>
          <w:b/>
          <w:bCs/>
          <w:color w:val="7F0055"/>
          <w:sz w:val="20"/>
          <w:szCs w:val="20"/>
        </w:rPr>
        <w:t>System.out.println(</w:t>
      </w:r>
      <w:proofErr w:type="gramEnd"/>
      <w:r w:rsidRPr="000B3326">
        <w:rPr>
          <w:rFonts w:ascii="Consolas" w:eastAsia="Calibri" w:hAnsi="Consolas" w:cs="Consolas"/>
          <w:b/>
          <w:bCs/>
          <w:color w:val="7F0055"/>
          <w:sz w:val="20"/>
          <w:szCs w:val="20"/>
        </w:rPr>
        <w:t>"Child class method");</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public</w:t>
      </w:r>
      <w:proofErr w:type="gramEnd"/>
      <w:r w:rsidRPr="000B3326">
        <w:rPr>
          <w:rFonts w:ascii="Consolas" w:eastAsia="Calibri" w:hAnsi="Consolas" w:cs="Consolas"/>
          <w:b/>
          <w:bCs/>
          <w:color w:val="7F0055"/>
          <w:sz w:val="20"/>
          <w:szCs w:val="20"/>
        </w:rPr>
        <w:t xml:space="preserve"> static void main( 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 xml:space="preserve">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w:t>
      </w:r>
      <w:proofErr w:type="spellStart"/>
      <w:proofErr w:type="gramStart"/>
      <w:r w:rsidRPr="000B3326">
        <w:rPr>
          <w:rFonts w:ascii="Consolas" w:eastAsia="Calibri" w:hAnsi="Consolas" w:cs="Consolas"/>
          <w:b/>
          <w:bCs/>
          <w:color w:val="7F0055"/>
          <w:sz w:val="20"/>
          <w:szCs w:val="20"/>
        </w:rPr>
        <w:t>MyChildClass</w:t>
      </w:r>
      <w:proofErr w:type="spellEnd"/>
      <w:r w:rsidRPr="000B3326">
        <w:rPr>
          <w:rFonts w:ascii="Consolas" w:eastAsia="Calibri" w:hAnsi="Consolas" w:cs="Consolas"/>
          <w:b/>
          <w:bCs/>
          <w:color w:val="7F0055"/>
          <w:sz w:val="20"/>
          <w:szCs w:val="20"/>
        </w:rPr>
        <w:t>(</w:t>
      </w:r>
      <w:proofErr w:type="gramEnd"/>
      <w:r w:rsidRPr="000B3326">
        <w:rPr>
          <w:rFonts w:ascii="Consolas" w:eastAsia="Calibri" w:hAnsi="Consolas" w:cs="Consolas"/>
          <w:b/>
          <w:bCs/>
          <w:color w:val="7F0055"/>
          <w:sz w:val="20"/>
          <w:szCs w:val="20"/>
        </w:rPr>
        <w:t>);</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proofErr w:type="gramStart"/>
      <w:r w:rsidRPr="000B3326">
        <w:rPr>
          <w:rFonts w:ascii="Consolas" w:eastAsia="Calibri" w:hAnsi="Consolas" w:cs="Consolas"/>
          <w:b/>
          <w:bCs/>
          <w:color w:val="7F0055"/>
          <w:sz w:val="20"/>
          <w:szCs w:val="20"/>
        </w:rPr>
        <w:t>obj.disp</w:t>
      </w:r>
      <w:proofErr w:type="spellEnd"/>
      <w:r w:rsidRPr="000B3326">
        <w:rPr>
          <w:rFonts w:ascii="Consolas" w:eastAsia="Calibri" w:hAnsi="Consolas" w:cs="Consolas"/>
          <w:b/>
          <w:bCs/>
          <w:color w:val="7F0055"/>
          <w:sz w:val="20"/>
          <w:szCs w:val="20"/>
        </w:rPr>
        <w:t>(</w:t>
      </w:r>
      <w:proofErr w:type="gramEnd"/>
      <w:r w:rsidRPr="000B3326">
        <w:rPr>
          <w:rFonts w:ascii="Consolas" w:eastAsia="Calibri" w:hAnsi="Consolas" w:cs="Consolas"/>
          <w:b/>
          <w:bCs/>
          <w:color w:val="7F0055"/>
          <w:sz w:val="20"/>
          <w:szCs w:val="20"/>
        </w:rPr>
        <w:t>);</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8643C2" w:rsidRPr="000B3326" w:rsidRDefault="008643C2"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Output:</w:t>
      </w:r>
      <w:r w:rsidR="00973582">
        <w:rPr>
          <w:rFonts w:eastAsia="Times New Roman" w:cs="Arial"/>
          <w:bCs/>
          <w:color w:val="000000"/>
          <w:kern w:val="36"/>
          <w:sz w:val="28"/>
          <w:szCs w:val="28"/>
        </w:rPr>
        <w:t xml:space="preserve"> </w:t>
      </w:r>
      <w:r w:rsidRPr="008643C2">
        <w:rPr>
          <w:rFonts w:eastAsia="Times New Roman" w:cs="Arial"/>
          <w:bCs/>
          <w:color w:val="000000"/>
          <w:kern w:val="36"/>
          <w:sz w:val="28"/>
          <w:szCs w:val="28"/>
        </w:rPr>
        <w:t>Child class method</w:t>
      </w:r>
    </w:p>
    <w:p w:rsidR="00B5115B" w:rsidRPr="008643C2" w:rsidRDefault="00B5115B"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8643C2" w:rsidRPr="008643C2" w:rsidRDefault="00EB3E28"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5F202D">
        <w:rPr>
          <w:rFonts w:eastAsia="Times New Roman" w:cs="Arial"/>
          <w:b/>
          <w:bCs/>
          <w:color w:val="000000"/>
          <w:kern w:val="36"/>
          <w:sz w:val="28"/>
          <w:szCs w:val="28"/>
        </w:rPr>
        <w:t>Private</w:t>
      </w:r>
      <w:r w:rsidR="008643C2" w:rsidRPr="005F202D">
        <w:rPr>
          <w:rFonts w:eastAsia="Times New Roman" w:cs="Arial"/>
          <w:b/>
          <w:bCs/>
          <w:color w:val="000000"/>
          <w:kern w:val="36"/>
          <w:sz w:val="28"/>
          <w:szCs w:val="28"/>
        </w:rPr>
        <w:t>, static and final methods cannot be overridden</w:t>
      </w:r>
      <w:r w:rsidR="008643C2" w:rsidRPr="008643C2">
        <w:rPr>
          <w:rFonts w:eastAsia="Times New Roman" w:cs="Arial"/>
          <w:bCs/>
          <w:color w:val="000000"/>
          <w:kern w:val="36"/>
          <w:sz w:val="28"/>
          <w:szCs w:val="28"/>
        </w:rPr>
        <w:t xml:space="preserve"> as they are local to the class. However static methods can be re-declared in the sub class, in this case the sub-class method would act differently and will have nothing to do with the same static method of parent class.</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Overriding method (method of child class) can throw unchecked exceptions, regardless of whether the overridden </w:t>
      </w:r>
      <w:r w:rsidR="00D10958" w:rsidRPr="008643C2">
        <w:rPr>
          <w:rFonts w:eastAsia="Times New Roman" w:cs="Arial"/>
          <w:bCs/>
          <w:color w:val="000000"/>
          <w:kern w:val="36"/>
          <w:sz w:val="28"/>
          <w:szCs w:val="28"/>
        </w:rPr>
        <w:t>method (</w:t>
      </w:r>
      <w:r w:rsidRPr="008643C2">
        <w:rPr>
          <w:rFonts w:eastAsia="Times New Roman" w:cs="Arial"/>
          <w:bCs/>
          <w:color w:val="000000"/>
          <w:kern w:val="36"/>
          <w:sz w:val="28"/>
          <w:szCs w:val="28"/>
        </w:rPr>
        <w:t>method of parent class) throws any exception or not. However the overriding method should not throw checked exceptions that are new or broader than the ones declared by the overridden method. We will discuss this in detail with example in the upcoming tutorial.</w:t>
      </w:r>
    </w:p>
    <w:p w:rsidR="008643C2" w:rsidRP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roofErr w:type="gramStart"/>
      <w:r w:rsidRPr="008643C2">
        <w:rPr>
          <w:rFonts w:eastAsia="Times New Roman" w:cs="Arial"/>
          <w:bCs/>
          <w:color w:val="000000"/>
          <w:kern w:val="36"/>
          <w:sz w:val="28"/>
          <w:szCs w:val="28"/>
        </w:rPr>
        <w:t>Binding of overridden methods happen at runtime which is known as dynamic binding.</w:t>
      </w:r>
      <w:proofErr w:type="gramEnd"/>
    </w:p>
    <w:p w:rsidR="008643C2" w:rsidRDefault="008643C2"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8643C2">
        <w:rPr>
          <w:rFonts w:eastAsia="Times New Roman" w:cs="Arial"/>
          <w:bCs/>
          <w:color w:val="000000"/>
          <w:kern w:val="36"/>
          <w:sz w:val="28"/>
          <w:szCs w:val="28"/>
        </w:rPr>
        <w:t xml:space="preserve">If a class is extending an abstract class or implementing an interface then it has to override all the abstract methods unless the class itself is </w:t>
      </w:r>
      <w:proofErr w:type="spellStart"/>
      <w:proofErr w:type="gramStart"/>
      <w:r w:rsidRPr="008643C2">
        <w:rPr>
          <w:rFonts w:eastAsia="Times New Roman" w:cs="Arial"/>
          <w:bCs/>
          <w:color w:val="000000"/>
          <w:kern w:val="36"/>
          <w:sz w:val="28"/>
          <w:szCs w:val="28"/>
        </w:rPr>
        <w:t>a</w:t>
      </w:r>
      <w:proofErr w:type="spellEnd"/>
      <w:proofErr w:type="gramEnd"/>
      <w:r w:rsidRPr="008643C2">
        <w:rPr>
          <w:rFonts w:eastAsia="Times New Roman" w:cs="Arial"/>
          <w:bCs/>
          <w:color w:val="000000"/>
          <w:kern w:val="36"/>
          <w:sz w:val="28"/>
          <w:szCs w:val="28"/>
        </w:rPr>
        <w:t xml:space="preserve"> abstract class.</w:t>
      </w:r>
    </w:p>
    <w:p w:rsid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7403BF" w:rsidRDefault="007403BF" w:rsidP="00D761F7">
      <w:pPr>
        <w:pStyle w:val="ListParagraph"/>
        <w:numPr>
          <w:ilvl w:val="0"/>
          <w:numId w:val="1"/>
        </w:numPr>
        <w:shd w:val="clear" w:color="auto" w:fill="FFFFFF"/>
        <w:spacing w:after="240" w:line="240" w:lineRule="auto"/>
        <w:ind w:left="360"/>
        <w:outlineLvl w:val="0"/>
        <w:rPr>
          <w:rFonts w:eastAsia="Times New Roman" w:cs="Arial"/>
          <w:b/>
          <w:bCs/>
          <w:color w:val="000000"/>
          <w:kern w:val="36"/>
          <w:sz w:val="28"/>
          <w:szCs w:val="28"/>
        </w:rPr>
      </w:pPr>
      <w:r w:rsidRPr="007403BF">
        <w:rPr>
          <w:rFonts w:eastAsia="Times New Roman" w:cs="Arial"/>
          <w:b/>
          <w:bCs/>
          <w:color w:val="000000"/>
          <w:kern w:val="36"/>
          <w:sz w:val="28"/>
          <w:szCs w:val="28"/>
        </w:rPr>
        <w:t>Exception handling in Method overriding</w:t>
      </w:r>
    </w:p>
    <w:p w:rsidR="007403BF" w:rsidRPr="007403BF" w:rsidRDefault="007403BF" w:rsidP="00D761F7">
      <w:pPr>
        <w:pStyle w:val="ListParagraph"/>
        <w:shd w:val="clear" w:color="auto" w:fill="FFFFFF"/>
        <w:spacing w:after="240" w:line="240" w:lineRule="auto"/>
        <w:ind w:left="360"/>
        <w:outlineLvl w:val="0"/>
        <w:rPr>
          <w:rFonts w:eastAsia="Times New Roman" w:cs="Arial"/>
          <w:b/>
          <w:bCs/>
          <w:color w:val="000000"/>
          <w:kern w:val="36"/>
          <w:sz w:val="28"/>
          <w:szCs w:val="28"/>
        </w:rPr>
      </w:pP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E910DD">
        <w:rPr>
          <w:rFonts w:eastAsia="Times New Roman" w:cs="Arial"/>
          <w:b/>
          <w:bCs/>
          <w:color w:val="000000"/>
          <w:kern w:val="36"/>
          <w:sz w:val="28"/>
          <w:szCs w:val="28"/>
        </w:rPr>
        <w:t>Rule:</w:t>
      </w:r>
      <w:r w:rsidRPr="007403BF">
        <w:rPr>
          <w:rFonts w:eastAsia="Times New Roman" w:cs="Arial"/>
          <w:bCs/>
          <w:color w:val="000000"/>
          <w:kern w:val="36"/>
          <w:sz w:val="28"/>
          <w:szCs w:val="28"/>
        </w:rPr>
        <w:t xml:space="preserve">  An overriding method (the method of child class) can throw any unchecked exceptions, regardless of whether the overridden method (method of base class) throws exceptions or not. However the overriding method should not throw checked exceptions that are new or broader than the ones declared by the overridden method. The overriding method can throw those checked exceptions, which have less scope than the exception(s) declared in the overridden method.</w:t>
      </w: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Let’s understand the above explanation with the help of few examples:</w:t>
      </w: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403BF">
        <w:rPr>
          <w:rFonts w:eastAsia="Times New Roman" w:cs="Arial"/>
          <w:b/>
          <w:bCs/>
          <w:color w:val="000000"/>
          <w:kern w:val="36"/>
          <w:sz w:val="28"/>
          <w:szCs w:val="28"/>
        </w:rPr>
        <w:t>Scenario 1:</w:t>
      </w:r>
      <w:r w:rsidRPr="007403BF">
        <w:rPr>
          <w:rFonts w:eastAsia="Times New Roman" w:cs="Arial"/>
          <w:bCs/>
          <w:color w:val="000000"/>
          <w:kern w:val="36"/>
          <w:sz w:val="28"/>
          <w:szCs w:val="28"/>
        </w:rPr>
        <w:t xml:space="preserve"> If base class doesn’t throw any exception but child class throws an unchecked exception.</w:t>
      </w: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 xml:space="preserve">In this example class Room is overriding the method </w:t>
      </w:r>
      <w:r w:rsidR="000B3326" w:rsidRPr="007403BF">
        <w:rPr>
          <w:rFonts w:eastAsia="Times New Roman" w:cs="Arial"/>
          <w:bCs/>
          <w:color w:val="000000"/>
          <w:kern w:val="36"/>
          <w:sz w:val="28"/>
          <w:szCs w:val="28"/>
        </w:rPr>
        <w:t>color (</w:t>
      </w:r>
      <w:r w:rsidRPr="007403BF">
        <w:rPr>
          <w:rFonts w:eastAsia="Times New Roman" w:cs="Arial"/>
          <w:bCs/>
          <w:color w:val="000000"/>
          <w:kern w:val="36"/>
          <w:sz w:val="28"/>
          <w:szCs w:val="28"/>
        </w:rPr>
        <w:t xml:space="preserve">). The overridden method is not throwing any exception however the overriding method is </w:t>
      </w:r>
      <w:r w:rsidRPr="007403BF">
        <w:rPr>
          <w:rFonts w:eastAsia="Times New Roman" w:cs="Arial"/>
          <w:bCs/>
          <w:color w:val="000000"/>
          <w:kern w:val="36"/>
          <w:sz w:val="28"/>
          <w:szCs w:val="28"/>
        </w:rPr>
        <w:lastRenderedPageBreak/>
        <w:t>throwing an unchecked exception (</w:t>
      </w:r>
      <w:proofErr w:type="spellStart"/>
      <w:r w:rsidRPr="007403BF">
        <w:rPr>
          <w:rFonts w:eastAsia="Times New Roman" w:cs="Arial"/>
          <w:bCs/>
          <w:color w:val="000000"/>
          <w:kern w:val="36"/>
          <w:sz w:val="28"/>
          <w:szCs w:val="28"/>
        </w:rPr>
        <w:t>NullPointerException</w:t>
      </w:r>
      <w:proofErr w:type="spellEnd"/>
      <w:r w:rsidRPr="007403BF">
        <w:rPr>
          <w:rFonts w:eastAsia="Times New Roman" w:cs="Arial"/>
          <w:bCs/>
          <w:color w:val="000000"/>
          <w:kern w:val="36"/>
          <w:sz w:val="28"/>
          <w:szCs w:val="28"/>
        </w:rPr>
        <w:t>). Upon compilation code ran successfully.</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0B3326">
        <w:rPr>
          <w:rFonts w:ascii="Consolas" w:eastAsia="Calibri" w:hAnsi="Consolas" w:cs="Consolas"/>
          <w:b/>
          <w:bCs/>
          <w:color w:val="7F0055"/>
          <w:sz w:val="20"/>
          <w:szCs w:val="20"/>
        </w:rPr>
        <w:t>class</w:t>
      </w:r>
      <w:proofErr w:type="gramEnd"/>
      <w:r w:rsidRPr="000B3326">
        <w:rPr>
          <w:rFonts w:ascii="Consolas" w:eastAsia="Calibri" w:hAnsi="Consolas" w:cs="Consolas"/>
          <w:b/>
          <w:bCs/>
          <w:color w:val="7F0055"/>
          <w:sz w:val="20"/>
          <w:szCs w:val="20"/>
        </w:rPr>
        <w:t xml:space="preserve"> Building {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void</w:t>
      </w:r>
      <w:proofErr w:type="gramEnd"/>
      <w:r w:rsidRPr="000B3326">
        <w:rPr>
          <w:rFonts w:ascii="Consolas" w:eastAsia="Calibri" w:hAnsi="Consolas" w:cs="Consolas"/>
          <w:b/>
          <w:bCs/>
          <w:color w:val="7F0055"/>
          <w:sz w:val="20"/>
          <w:szCs w:val="20"/>
        </w:rPr>
        <w:t xml:space="preserve"> color()</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System.out.println(</w:t>
      </w:r>
      <w:proofErr w:type="gramEnd"/>
      <w:r w:rsidRPr="000B3326">
        <w:rPr>
          <w:rFonts w:ascii="Consolas" w:eastAsia="Calibri" w:hAnsi="Consolas" w:cs="Consolas"/>
          <w:b/>
          <w:bCs/>
          <w:color w:val="7F0055"/>
          <w:sz w:val="20"/>
          <w:szCs w:val="20"/>
        </w:rPr>
        <w:t>"Blue");</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0B3326">
        <w:rPr>
          <w:rFonts w:ascii="Consolas" w:eastAsia="Calibri" w:hAnsi="Consolas" w:cs="Consolas"/>
          <w:b/>
          <w:bCs/>
          <w:color w:val="7F0055"/>
          <w:sz w:val="20"/>
          <w:szCs w:val="20"/>
        </w:rPr>
        <w:t>class</w:t>
      </w:r>
      <w:proofErr w:type="gramEnd"/>
      <w:r w:rsidRPr="000B3326">
        <w:rPr>
          <w:rFonts w:ascii="Consolas" w:eastAsia="Calibri" w:hAnsi="Consolas" w:cs="Consolas"/>
          <w:b/>
          <w:bCs/>
          <w:color w:val="7F0055"/>
          <w:sz w:val="20"/>
          <w:szCs w:val="20"/>
        </w:rPr>
        <w:t xml:space="preserve"> Room extends Building{</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//It throws an unchecked exception</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void</w:t>
      </w:r>
      <w:proofErr w:type="gramEnd"/>
      <w:r w:rsidRPr="000B3326">
        <w:rPr>
          <w:rFonts w:ascii="Consolas" w:eastAsia="Calibri" w:hAnsi="Consolas" w:cs="Consolas"/>
          <w:b/>
          <w:bCs/>
          <w:color w:val="7F0055"/>
          <w:sz w:val="20"/>
          <w:szCs w:val="20"/>
        </w:rPr>
        <w:t xml:space="preserve"> color() throws </w:t>
      </w:r>
      <w:proofErr w:type="spellStart"/>
      <w:r w:rsidRPr="000B3326">
        <w:rPr>
          <w:rFonts w:ascii="Consolas" w:eastAsia="Calibri" w:hAnsi="Consolas" w:cs="Consolas"/>
          <w:b/>
          <w:bCs/>
          <w:color w:val="7F0055"/>
          <w:sz w:val="20"/>
          <w:szCs w:val="20"/>
        </w:rPr>
        <w:t>NullPointerException</w:t>
      </w:r>
      <w:proofErr w:type="spellEnd"/>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System.out.println(</w:t>
      </w:r>
      <w:proofErr w:type="gramEnd"/>
      <w:r w:rsidRPr="000B3326">
        <w:rPr>
          <w:rFonts w:ascii="Consolas" w:eastAsia="Calibri" w:hAnsi="Consolas" w:cs="Consolas"/>
          <w:b/>
          <w:bCs/>
          <w:color w:val="7F0055"/>
          <w:sz w:val="20"/>
          <w:szCs w:val="20"/>
        </w:rPr>
        <w:t>"White");</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public</w:t>
      </w:r>
      <w:proofErr w:type="gramEnd"/>
      <w:r w:rsidRPr="000B3326">
        <w:rPr>
          <w:rFonts w:ascii="Consolas" w:eastAsia="Calibri" w:hAnsi="Consolas" w:cs="Consolas"/>
          <w:b/>
          <w:bCs/>
          <w:color w:val="7F0055"/>
          <w:sz w:val="20"/>
          <w:szCs w:val="20"/>
        </w:rPr>
        <w:t xml:space="preserve"> static void main(String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Building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w:t>
      </w:r>
      <w:proofErr w:type="gramStart"/>
      <w:r w:rsidRPr="000B3326">
        <w:rPr>
          <w:rFonts w:ascii="Consolas" w:eastAsia="Calibri" w:hAnsi="Consolas" w:cs="Consolas"/>
          <w:b/>
          <w:bCs/>
          <w:color w:val="7F0055"/>
          <w:sz w:val="20"/>
          <w:szCs w:val="20"/>
        </w:rPr>
        <w:t>Room(</w:t>
      </w:r>
      <w:proofErr w:type="gramEnd"/>
      <w:r w:rsidRPr="000B3326">
        <w:rPr>
          <w:rFonts w:ascii="Consolas" w:eastAsia="Calibri" w:hAnsi="Consolas" w:cs="Consolas"/>
          <w:b/>
          <w:bCs/>
          <w:color w:val="7F0055"/>
          <w:sz w:val="20"/>
          <w:szCs w:val="20"/>
        </w:rPr>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proofErr w:type="gramStart"/>
      <w:r w:rsidRPr="000B3326">
        <w:rPr>
          <w:rFonts w:ascii="Consolas" w:eastAsia="Calibri" w:hAnsi="Consolas" w:cs="Consolas"/>
          <w:b/>
          <w:bCs/>
          <w:color w:val="7F0055"/>
          <w:sz w:val="20"/>
          <w:szCs w:val="20"/>
        </w:rPr>
        <w:t>obj.color</w:t>
      </w:r>
      <w:proofErr w:type="spellEnd"/>
      <w:r w:rsidRPr="000B3326">
        <w:rPr>
          <w:rFonts w:ascii="Consolas" w:eastAsia="Calibri" w:hAnsi="Consolas" w:cs="Consolas"/>
          <w:b/>
          <w:bCs/>
          <w:color w:val="7F0055"/>
          <w:sz w:val="20"/>
          <w:szCs w:val="20"/>
        </w:rPr>
        <w:t>(</w:t>
      </w:r>
      <w:proofErr w:type="gramEnd"/>
      <w:r w:rsidRPr="000B3326">
        <w:rPr>
          <w:rFonts w:ascii="Consolas" w:eastAsia="Calibri" w:hAnsi="Consolas" w:cs="Consolas"/>
          <w:b/>
          <w:bCs/>
          <w:color w:val="7F0055"/>
          <w:sz w:val="20"/>
          <w:szCs w:val="20"/>
        </w:rPr>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Output:</w:t>
      </w:r>
    </w:p>
    <w:p w:rsid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White</w:t>
      </w: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403BF">
        <w:rPr>
          <w:rFonts w:eastAsia="Times New Roman" w:cs="Arial"/>
          <w:b/>
          <w:bCs/>
          <w:color w:val="000000"/>
          <w:kern w:val="36"/>
          <w:sz w:val="28"/>
          <w:szCs w:val="28"/>
        </w:rPr>
        <w:t>Scenario</w:t>
      </w:r>
      <w:r>
        <w:rPr>
          <w:rFonts w:eastAsia="Times New Roman" w:cs="Arial"/>
          <w:b/>
          <w:bCs/>
          <w:color w:val="000000"/>
          <w:kern w:val="36"/>
          <w:sz w:val="28"/>
          <w:szCs w:val="28"/>
        </w:rPr>
        <w:t xml:space="preserve"> 2</w:t>
      </w:r>
      <w:r w:rsidRPr="007403BF">
        <w:rPr>
          <w:rFonts w:eastAsia="Times New Roman" w:cs="Arial"/>
          <w:b/>
          <w:bCs/>
          <w:color w:val="000000"/>
          <w:kern w:val="36"/>
          <w:sz w:val="28"/>
          <w:szCs w:val="28"/>
        </w:rPr>
        <w:t>:</w:t>
      </w:r>
      <w:r w:rsidRPr="007403BF">
        <w:rPr>
          <w:rFonts w:eastAsia="Times New Roman" w:cs="Arial"/>
          <w:bCs/>
          <w:color w:val="000000"/>
          <w:kern w:val="36"/>
          <w:sz w:val="28"/>
          <w:szCs w:val="28"/>
        </w:rPr>
        <w:t xml:space="preserve"> If base class doesn’t throw any exception but child class throws </w:t>
      </w:r>
      <w:proofErr w:type="gramStart"/>
      <w:r w:rsidRPr="007403BF">
        <w:rPr>
          <w:rFonts w:eastAsia="Times New Roman" w:cs="Arial"/>
          <w:bCs/>
          <w:color w:val="000000"/>
          <w:kern w:val="36"/>
          <w:sz w:val="28"/>
          <w:szCs w:val="28"/>
        </w:rPr>
        <w:t>an</w:t>
      </w:r>
      <w:proofErr w:type="gramEnd"/>
      <w:r w:rsidRPr="007403BF">
        <w:rPr>
          <w:rFonts w:eastAsia="Times New Roman" w:cs="Arial"/>
          <w:bCs/>
          <w:color w:val="000000"/>
          <w:kern w:val="36"/>
          <w:sz w:val="28"/>
          <w:szCs w:val="28"/>
        </w:rPr>
        <w:t xml:space="preserve"> checked exception</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0B3326">
        <w:rPr>
          <w:rFonts w:ascii="Consolas" w:eastAsia="Calibri" w:hAnsi="Consolas" w:cs="Consolas"/>
          <w:b/>
          <w:bCs/>
          <w:color w:val="7F0055"/>
          <w:sz w:val="20"/>
          <w:szCs w:val="20"/>
        </w:rPr>
        <w:t>import</w:t>
      </w:r>
      <w:proofErr w:type="gramEnd"/>
      <w:r w:rsidRPr="000B3326">
        <w:rPr>
          <w:rFonts w:ascii="Consolas" w:eastAsia="Calibri" w:hAnsi="Consolas" w:cs="Consolas"/>
          <w:b/>
          <w:bCs/>
          <w:color w:val="7F0055"/>
          <w:sz w:val="20"/>
          <w:szCs w:val="20"/>
        </w:rPr>
        <w:t xml:space="preserve"> java.io.*;</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0B3326">
        <w:rPr>
          <w:rFonts w:ascii="Consolas" w:eastAsia="Calibri" w:hAnsi="Consolas" w:cs="Consolas"/>
          <w:b/>
          <w:bCs/>
          <w:color w:val="7F0055"/>
          <w:sz w:val="20"/>
          <w:szCs w:val="20"/>
        </w:rPr>
        <w:t>class</w:t>
      </w:r>
      <w:proofErr w:type="gramEnd"/>
      <w:r w:rsidRPr="000B3326">
        <w:rPr>
          <w:rFonts w:ascii="Consolas" w:eastAsia="Calibri" w:hAnsi="Consolas" w:cs="Consolas"/>
          <w:b/>
          <w:bCs/>
          <w:color w:val="7F0055"/>
          <w:sz w:val="20"/>
          <w:szCs w:val="20"/>
        </w:rPr>
        <w:t xml:space="preserve"> Building {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void</w:t>
      </w:r>
      <w:proofErr w:type="gramEnd"/>
      <w:r w:rsidRPr="000B3326">
        <w:rPr>
          <w:rFonts w:ascii="Consolas" w:eastAsia="Calibri" w:hAnsi="Consolas" w:cs="Consolas"/>
          <w:b/>
          <w:bCs/>
          <w:color w:val="7F0055"/>
          <w:sz w:val="20"/>
          <w:szCs w:val="20"/>
        </w:rPr>
        <w:t xml:space="preserve"> color()</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System.out.println(</w:t>
      </w:r>
      <w:proofErr w:type="gramEnd"/>
      <w:r w:rsidRPr="000B3326">
        <w:rPr>
          <w:rFonts w:ascii="Consolas" w:eastAsia="Calibri" w:hAnsi="Consolas" w:cs="Consolas"/>
          <w:b/>
          <w:bCs/>
          <w:color w:val="7F0055"/>
          <w:sz w:val="20"/>
          <w:szCs w:val="20"/>
        </w:rPr>
        <w:t>"Blue");</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0B3326">
        <w:rPr>
          <w:rFonts w:ascii="Consolas" w:eastAsia="Calibri" w:hAnsi="Consolas" w:cs="Consolas"/>
          <w:b/>
          <w:bCs/>
          <w:color w:val="7F0055"/>
          <w:sz w:val="20"/>
          <w:szCs w:val="20"/>
        </w:rPr>
        <w:t>class</w:t>
      </w:r>
      <w:proofErr w:type="gramEnd"/>
      <w:r w:rsidRPr="000B3326">
        <w:rPr>
          <w:rFonts w:ascii="Consolas" w:eastAsia="Calibri" w:hAnsi="Consolas" w:cs="Consolas"/>
          <w:b/>
          <w:bCs/>
          <w:color w:val="7F0055"/>
          <w:sz w:val="20"/>
          <w:szCs w:val="20"/>
        </w:rPr>
        <w:t xml:space="preserve"> Room extends Building{</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void</w:t>
      </w:r>
      <w:proofErr w:type="gramEnd"/>
      <w:r w:rsidRPr="000B3326">
        <w:rPr>
          <w:rFonts w:ascii="Consolas" w:eastAsia="Calibri" w:hAnsi="Consolas" w:cs="Consolas"/>
          <w:b/>
          <w:bCs/>
          <w:color w:val="7F0055"/>
          <w:sz w:val="20"/>
          <w:szCs w:val="20"/>
        </w:rPr>
        <w:t xml:space="preserve"> color() throws </w:t>
      </w:r>
      <w:proofErr w:type="spellStart"/>
      <w:r w:rsidRPr="000B3326">
        <w:rPr>
          <w:rFonts w:ascii="Consolas" w:eastAsia="Calibri" w:hAnsi="Consolas" w:cs="Consolas"/>
          <w:b/>
          <w:bCs/>
          <w:color w:val="7F0055"/>
          <w:sz w:val="20"/>
          <w:szCs w:val="20"/>
        </w:rPr>
        <w:t>IOException</w:t>
      </w:r>
      <w:proofErr w:type="spellEnd"/>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System.out.println(</w:t>
      </w:r>
      <w:proofErr w:type="gramEnd"/>
      <w:r w:rsidRPr="000B3326">
        <w:rPr>
          <w:rFonts w:ascii="Consolas" w:eastAsia="Calibri" w:hAnsi="Consolas" w:cs="Consolas"/>
          <w:b/>
          <w:bCs/>
          <w:color w:val="7F0055"/>
          <w:sz w:val="20"/>
          <w:szCs w:val="20"/>
        </w:rPr>
        <w:t>"White");</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public</w:t>
      </w:r>
      <w:proofErr w:type="gramEnd"/>
      <w:r w:rsidRPr="000B3326">
        <w:rPr>
          <w:rFonts w:ascii="Consolas" w:eastAsia="Calibri" w:hAnsi="Consolas" w:cs="Consolas"/>
          <w:b/>
          <w:bCs/>
          <w:color w:val="7F0055"/>
          <w:sz w:val="20"/>
          <w:szCs w:val="20"/>
        </w:rPr>
        <w:t xml:space="preserve"> static void main(String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Building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w:t>
      </w:r>
      <w:proofErr w:type="gramStart"/>
      <w:r w:rsidRPr="000B3326">
        <w:rPr>
          <w:rFonts w:ascii="Consolas" w:eastAsia="Calibri" w:hAnsi="Consolas" w:cs="Consolas"/>
          <w:b/>
          <w:bCs/>
          <w:color w:val="7F0055"/>
          <w:sz w:val="20"/>
          <w:szCs w:val="20"/>
        </w:rPr>
        <w:t>Room(</w:t>
      </w:r>
      <w:proofErr w:type="gramEnd"/>
      <w:r w:rsidRPr="000B3326">
        <w:rPr>
          <w:rFonts w:ascii="Consolas" w:eastAsia="Calibri" w:hAnsi="Consolas" w:cs="Consolas"/>
          <w:b/>
          <w:bCs/>
          <w:color w:val="7F0055"/>
          <w:sz w:val="20"/>
          <w:szCs w:val="20"/>
        </w:rPr>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try{</w:t>
      </w:r>
      <w:proofErr w:type="gramEnd"/>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spellStart"/>
      <w:proofErr w:type="gramStart"/>
      <w:r w:rsidRPr="000B3326">
        <w:rPr>
          <w:rFonts w:ascii="Consolas" w:eastAsia="Calibri" w:hAnsi="Consolas" w:cs="Consolas"/>
          <w:b/>
          <w:bCs/>
          <w:color w:val="7F0055"/>
          <w:sz w:val="20"/>
          <w:szCs w:val="20"/>
        </w:rPr>
        <w:t>obj.color</w:t>
      </w:r>
      <w:proofErr w:type="spellEnd"/>
      <w:r w:rsidRPr="000B3326">
        <w:rPr>
          <w:rFonts w:ascii="Consolas" w:eastAsia="Calibri" w:hAnsi="Consolas" w:cs="Consolas"/>
          <w:b/>
          <w:bCs/>
          <w:color w:val="7F0055"/>
          <w:sz w:val="20"/>
          <w:szCs w:val="20"/>
        </w:rPr>
        <w:t>(</w:t>
      </w:r>
      <w:proofErr w:type="gramEnd"/>
      <w:r w:rsidRPr="000B3326">
        <w:rPr>
          <w:rFonts w:ascii="Consolas" w:eastAsia="Calibri" w:hAnsi="Consolas" w:cs="Consolas"/>
          <w:b/>
          <w:bCs/>
          <w:color w:val="7F0055"/>
          <w:sz w:val="20"/>
          <w:szCs w:val="20"/>
        </w:rPr>
        <w:t>);</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}catch</w:t>
      </w:r>
      <w:proofErr w:type="gramEnd"/>
      <w:r w:rsidRPr="000B3326">
        <w:rPr>
          <w:rFonts w:ascii="Consolas" w:eastAsia="Calibri" w:hAnsi="Consolas" w:cs="Consolas"/>
          <w:b/>
          <w:bCs/>
          <w:color w:val="7F0055"/>
          <w:sz w:val="20"/>
          <w:szCs w:val="20"/>
        </w:rPr>
        <w:t>(Exception e){</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System.out.println(</w:t>
      </w:r>
      <w:proofErr w:type="gramEnd"/>
      <w:r w:rsidRPr="000B3326">
        <w:rPr>
          <w:rFonts w:ascii="Consolas" w:eastAsia="Calibri" w:hAnsi="Consolas" w:cs="Consolas"/>
          <w:b/>
          <w:bCs/>
          <w:color w:val="7F0055"/>
          <w:sz w:val="20"/>
          <w:szCs w:val="20"/>
        </w:rPr>
        <w:t>e);</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Output:</w:t>
      </w: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 xml:space="preserve">Exception in thread "main" </w:t>
      </w:r>
      <w:proofErr w:type="spellStart"/>
      <w:r w:rsidRPr="007403BF">
        <w:rPr>
          <w:rFonts w:eastAsia="Times New Roman" w:cs="Arial"/>
          <w:bCs/>
          <w:color w:val="000000"/>
          <w:kern w:val="36"/>
          <w:sz w:val="28"/>
          <w:szCs w:val="28"/>
        </w:rPr>
        <w:t>java.lang.Error</w:t>
      </w:r>
      <w:proofErr w:type="spellEnd"/>
      <w:r w:rsidRPr="007403BF">
        <w:rPr>
          <w:rFonts w:eastAsia="Times New Roman" w:cs="Arial"/>
          <w:bCs/>
          <w:color w:val="000000"/>
          <w:kern w:val="36"/>
          <w:sz w:val="28"/>
          <w:szCs w:val="28"/>
        </w:rPr>
        <w:t xml:space="preserve">: Unresolved compilation problem: </w:t>
      </w: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lastRenderedPageBreak/>
        <w:tab/>
        <w:t xml:space="preserve">Exception </w:t>
      </w:r>
      <w:proofErr w:type="spellStart"/>
      <w:r w:rsidRPr="007403BF">
        <w:rPr>
          <w:rFonts w:eastAsia="Times New Roman" w:cs="Arial"/>
          <w:bCs/>
          <w:color w:val="000000"/>
          <w:kern w:val="36"/>
          <w:sz w:val="28"/>
          <w:szCs w:val="28"/>
        </w:rPr>
        <w:t>IOException</w:t>
      </w:r>
      <w:proofErr w:type="spellEnd"/>
      <w:r w:rsidRPr="007403BF">
        <w:rPr>
          <w:rFonts w:eastAsia="Times New Roman" w:cs="Arial"/>
          <w:bCs/>
          <w:color w:val="000000"/>
          <w:kern w:val="36"/>
          <w:sz w:val="28"/>
          <w:szCs w:val="28"/>
        </w:rPr>
        <w:t xml:space="preserve"> is not compatible with throws clause in </w:t>
      </w:r>
      <w:proofErr w:type="spellStart"/>
      <w:proofErr w:type="gramStart"/>
      <w:r w:rsidRPr="007403BF">
        <w:rPr>
          <w:rFonts w:eastAsia="Times New Roman" w:cs="Arial"/>
          <w:bCs/>
          <w:color w:val="000000"/>
          <w:kern w:val="36"/>
          <w:sz w:val="28"/>
          <w:szCs w:val="28"/>
        </w:rPr>
        <w:t>Building.color</w:t>
      </w:r>
      <w:proofErr w:type="spellEnd"/>
      <w:r w:rsidRPr="007403BF">
        <w:rPr>
          <w:rFonts w:eastAsia="Times New Roman" w:cs="Arial"/>
          <w:bCs/>
          <w:color w:val="000000"/>
          <w:kern w:val="36"/>
          <w:sz w:val="28"/>
          <w:szCs w:val="28"/>
        </w:rPr>
        <w:t>()</w:t>
      </w:r>
      <w:proofErr w:type="gramEnd"/>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 xml:space="preserve">The above code is having a compilation error: Because the overriding method (child class method) cannot throw a checked exception if the overridden </w:t>
      </w:r>
      <w:proofErr w:type="gramStart"/>
      <w:r w:rsidRPr="007403BF">
        <w:rPr>
          <w:rFonts w:eastAsia="Times New Roman" w:cs="Arial"/>
          <w:bCs/>
          <w:color w:val="000000"/>
          <w:kern w:val="36"/>
          <w:sz w:val="28"/>
          <w:szCs w:val="28"/>
        </w:rPr>
        <w:t>method(</w:t>
      </w:r>
      <w:proofErr w:type="gramEnd"/>
      <w:r w:rsidRPr="007403BF">
        <w:rPr>
          <w:rFonts w:eastAsia="Times New Roman" w:cs="Arial"/>
          <w:bCs/>
          <w:color w:val="000000"/>
          <w:kern w:val="36"/>
          <w:sz w:val="28"/>
          <w:szCs w:val="28"/>
        </w:rPr>
        <w:t>method of base class) is not throwing an exception.</w:t>
      </w: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403BF">
        <w:rPr>
          <w:rFonts w:eastAsia="Times New Roman" w:cs="Arial"/>
          <w:b/>
          <w:bCs/>
          <w:color w:val="000000"/>
          <w:kern w:val="36"/>
          <w:sz w:val="28"/>
          <w:szCs w:val="28"/>
        </w:rPr>
        <w:t>Scenario</w:t>
      </w:r>
      <w:r>
        <w:rPr>
          <w:rFonts w:eastAsia="Times New Roman" w:cs="Arial"/>
          <w:b/>
          <w:bCs/>
          <w:color w:val="000000"/>
          <w:kern w:val="36"/>
          <w:sz w:val="28"/>
          <w:szCs w:val="28"/>
        </w:rPr>
        <w:t xml:space="preserve"> 3</w:t>
      </w:r>
      <w:r w:rsidRPr="007403BF">
        <w:rPr>
          <w:rFonts w:eastAsia="Times New Roman" w:cs="Arial"/>
          <w:b/>
          <w:bCs/>
          <w:color w:val="000000"/>
          <w:kern w:val="36"/>
          <w:sz w:val="28"/>
          <w:szCs w:val="28"/>
        </w:rPr>
        <w:t>:</w:t>
      </w:r>
      <w:r w:rsidRPr="007403BF">
        <w:rPr>
          <w:rFonts w:eastAsia="Times New Roman" w:cs="Arial"/>
          <w:bCs/>
          <w:color w:val="000000"/>
          <w:kern w:val="36"/>
          <w:sz w:val="28"/>
          <w:szCs w:val="28"/>
        </w:rPr>
        <w:t xml:space="preserve">  When base class and child class both throws a checked exception</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0B3326">
        <w:rPr>
          <w:rFonts w:ascii="Consolas" w:eastAsia="Calibri" w:hAnsi="Consolas" w:cs="Consolas"/>
          <w:b/>
          <w:bCs/>
          <w:color w:val="7F0055"/>
          <w:sz w:val="20"/>
          <w:szCs w:val="20"/>
        </w:rPr>
        <w:t>import</w:t>
      </w:r>
      <w:proofErr w:type="gramEnd"/>
      <w:r w:rsidRPr="000B3326">
        <w:rPr>
          <w:rFonts w:ascii="Consolas" w:eastAsia="Calibri" w:hAnsi="Consolas" w:cs="Consolas"/>
          <w:b/>
          <w:bCs/>
          <w:color w:val="7F0055"/>
          <w:sz w:val="20"/>
          <w:szCs w:val="20"/>
        </w:rPr>
        <w:t xml:space="preserve"> java.io.*;</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0B3326">
        <w:rPr>
          <w:rFonts w:ascii="Consolas" w:eastAsia="Calibri" w:hAnsi="Consolas" w:cs="Consolas"/>
          <w:b/>
          <w:bCs/>
          <w:color w:val="7F0055"/>
          <w:sz w:val="20"/>
          <w:szCs w:val="20"/>
        </w:rPr>
        <w:t>class</w:t>
      </w:r>
      <w:proofErr w:type="gramEnd"/>
      <w:r w:rsidRPr="000B3326">
        <w:rPr>
          <w:rFonts w:ascii="Consolas" w:eastAsia="Calibri" w:hAnsi="Consolas" w:cs="Consolas"/>
          <w:b/>
          <w:bCs/>
          <w:color w:val="7F0055"/>
          <w:sz w:val="20"/>
          <w:szCs w:val="20"/>
        </w:rPr>
        <w:t xml:space="preserve"> Building {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void</w:t>
      </w:r>
      <w:proofErr w:type="gramEnd"/>
      <w:r w:rsidRPr="000B3326">
        <w:rPr>
          <w:rFonts w:ascii="Consolas" w:eastAsia="Calibri" w:hAnsi="Consolas" w:cs="Consolas"/>
          <w:b/>
          <w:bCs/>
          <w:color w:val="7F0055"/>
          <w:sz w:val="20"/>
          <w:szCs w:val="20"/>
        </w:rPr>
        <w:t xml:space="preserve"> color() throws </w:t>
      </w:r>
      <w:proofErr w:type="spellStart"/>
      <w:r w:rsidRPr="000B3326">
        <w:rPr>
          <w:rFonts w:ascii="Consolas" w:eastAsia="Calibri" w:hAnsi="Consolas" w:cs="Consolas"/>
          <w:b/>
          <w:bCs/>
          <w:color w:val="7F0055"/>
          <w:sz w:val="20"/>
          <w:szCs w:val="20"/>
        </w:rPr>
        <w:t>IOException</w:t>
      </w:r>
      <w:proofErr w:type="spellEnd"/>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System.out.println(</w:t>
      </w:r>
      <w:proofErr w:type="gramEnd"/>
      <w:r w:rsidRPr="000B3326">
        <w:rPr>
          <w:rFonts w:ascii="Consolas" w:eastAsia="Calibri" w:hAnsi="Consolas" w:cs="Consolas"/>
          <w:b/>
          <w:bCs/>
          <w:color w:val="7F0055"/>
          <w:sz w:val="20"/>
          <w:szCs w:val="20"/>
        </w:rPr>
        <w:t>"Blue");</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0B3326">
        <w:rPr>
          <w:rFonts w:ascii="Consolas" w:eastAsia="Calibri" w:hAnsi="Consolas" w:cs="Consolas"/>
          <w:b/>
          <w:bCs/>
          <w:color w:val="7F0055"/>
          <w:sz w:val="20"/>
          <w:szCs w:val="20"/>
        </w:rPr>
        <w:t>class</w:t>
      </w:r>
      <w:proofErr w:type="gramEnd"/>
      <w:r w:rsidRPr="000B3326">
        <w:rPr>
          <w:rFonts w:ascii="Consolas" w:eastAsia="Calibri" w:hAnsi="Consolas" w:cs="Consolas"/>
          <w:b/>
          <w:bCs/>
          <w:color w:val="7F0055"/>
          <w:sz w:val="20"/>
          <w:szCs w:val="20"/>
        </w:rPr>
        <w:t xml:space="preserve"> Room extends Building{</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void</w:t>
      </w:r>
      <w:proofErr w:type="gramEnd"/>
      <w:r w:rsidRPr="000B3326">
        <w:rPr>
          <w:rFonts w:ascii="Consolas" w:eastAsia="Calibri" w:hAnsi="Consolas" w:cs="Consolas"/>
          <w:b/>
          <w:bCs/>
          <w:color w:val="7F0055"/>
          <w:sz w:val="20"/>
          <w:szCs w:val="20"/>
        </w:rPr>
        <w:t xml:space="preserve"> color() throws </w:t>
      </w:r>
      <w:proofErr w:type="spellStart"/>
      <w:r w:rsidRPr="000B3326">
        <w:rPr>
          <w:rFonts w:ascii="Consolas" w:eastAsia="Calibri" w:hAnsi="Consolas" w:cs="Consolas"/>
          <w:b/>
          <w:bCs/>
          <w:color w:val="7F0055"/>
          <w:sz w:val="20"/>
          <w:szCs w:val="20"/>
        </w:rPr>
        <w:t>IOException</w:t>
      </w:r>
      <w:proofErr w:type="spellEnd"/>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System.out.println(</w:t>
      </w:r>
      <w:proofErr w:type="gramEnd"/>
      <w:r w:rsidRPr="000B3326">
        <w:rPr>
          <w:rFonts w:ascii="Consolas" w:eastAsia="Calibri" w:hAnsi="Consolas" w:cs="Consolas"/>
          <w:b/>
          <w:bCs/>
          <w:color w:val="7F0055"/>
          <w:sz w:val="20"/>
          <w:szCs w:val="20"/>
        </w:rPr>
        <w:t>"White");</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public</w:t>
      </w:r>
      <w:proofErr w:type="gramEnd"/>
      <w:r w:rsidRPr="000B3326">
        <w:rPr>
          <w:rFonts w:ascii="Consolas" w:eastAsia="Calibri" w:hAnsi="Consolas" w:cs="Consolas"/>
          <w:b/>
          <w:bCs/>
          <w:color w:val="7F0055"/>
          <w:sz w:val="20"/>
          <w:szCs w:val="20"/>
        </w:rPr>
        <w:t xml:space="preserve"> static void main(String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Building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w:t>
      </w:r>
      <w:proofErr w:type="gramStart"/>
      <w:r w:rsidRPr="000B3326">
        <w:rPr>
          <w:rFonts w:ascii="Consolas" w:eastAsia="Calibri" w:hAnsi="Consolas" w:cs="Consolas"/>
          <w:b/>
          <w:bCs/>
          <w:color w:val="7F0055"/>
          <w:sz w:val="20"/>
          <w:szCs w:val="20"/>
        </w:rPr>
        <w:t>Room(</w:t>
      </w:r>
      <w:proofErr w:type="gramEnd"/>
      <w:r w:rsidRPr="000B3326">
        <w:rPr>
          <w:rFonts w:ascii="Consolas" w:eastAsia="Calibri" w:hAnsi="Consolas" w:cs="Consolas"/>
          <w:b/>
          <w:bCs/>
          <w:color w:val="7F0055"/>
          <w:sz w:val="20"/>
          <w:szCs w:val="20"/>
        </w:rPr>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w:t>
      </w:r>
      <w:proofErr w:type="gramStart"/>
      <w:r w:rsidRPr="000B3326">
        <w:rPr>
          <w:rFonts w:ascii="Consolas" w:eastAsia="Calibri" w:hAnsi="Consolas" w:cs="Consolas"/>
          <w:b/>
          <w:bCs/>
          <w:color w:val="7F0055"/>
          <w:sz w:val="20"/>
          <w:szCs w:val="20"/>
        </w:rPr>
        <w:t>try{</w:t>
      </w:r>
      <w:proofErr w:type="gramEnd"/>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w:t>
      </w:r>
      <w:proofErr w:type="spellStart"/>
      <w:proofErr w:type="gramStart"/>
      <w:r w:rsidRPr="000B3326">
        <w:rPr>
          <w:rFonts w:ascii="Consolas" w:eastAsia="Calibri" w:hAnsi="Consolas" w:cs="Consolas"/>
          <w:b/>
          <w:bCs/>
          <w:color w:val="7F0055"/>
          <w:sz w:val="20"/>
          <w:szCs w:val="20"/>
        </w:rPr>
        <w:t>obj.color</w:t>
      </w:r>
      <w:proofErr w:type="spellEnd"/>
      <w:r w:rsidRPr="000B3326">
        <w:rPr>
          <w:rFonts w:ascii="Consolas" w:eastAsia="Calibri" w:hAnsi="Consolas" w:cs="Consolas"/>
          <w:b/>
          <w:bCs/>
          <w:color w:val="7F0055"/>
          <w:sz w:val="20"/>
          <w:szCs w:val="20"/>
        </w:rPr>
        <w:t>(</w:t>
      </w:r>
      <w:proofErr w:type="gramEnd"/>
      <w:r w:rsidRPr="000B3326">
        <w:rPr>
          <w:rFonts w:ascii="Consolas" w:eastAsia="Calibri" w:hAnsi="Consolas" w:cs="Consolas"/>
          <w:b/>
          <w:bCs/>
          <w:color w:val="7F0055"/>
          <w:sz w:val="20"/>
          <w:szCs w:val="20"/>
        </w:rPr>
        <w:t>);</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proofErr w:type="gramStart"/>
      <w:r w:rsidRPr="000B3326">
        <w:rPr>
          <w:rFonts w:ascii="Consolas" w:eastAsia="Calibri" w:hAnsi="Consolas" w:cs="Consolas"/>
          <w:b/>
          <w:bCs/>
          <w:color w:val="7F0055"/>
          <w:sz w:val="20"/>
          <w:szCs w:val="20"/>
        </w:rPr>
        <w:t>}catch</w:t>
      </w:r>
      <w:proofErr w:type="gramEnd"/>
      <w:r w:rsidRPr="000B3326">
        <w:rPr>
          <w:rFonts w:ascii="Consolas" w:eastAsia="Calibri" w:hAnsi="Consolas" w:cs="Consolas"/>
          <w:b/>
          <w:bCs/>
          <w:color w:val="7F0055"/>
          <w:sz w:val="20"/>
          <w:szCs w:val="20"/>
        </w:rPr>
        <w:t>(Exception e){</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w:t>
      </w:r>
      <w:proofErr w:type="gramStart"/>
      <w:r w:rsidRPr="000B3326">
        <w:rPr>
          <w:rFonts w:ascii="Consolas" w:eastAsia="Calibri" w:hAnsi="Consolas" w:cs="Consolas"/>
          <w:b/>
          <w:bCs/>
          <w:color w:val="7F0055"/>
          <w:sz w:val="20"/>
          <w:szCs w:val="20"/>
        </w:rPr>
        <w:t>System.out.println(</w:t>
      </w:r>
      <w:proofErr w:type="gramEnd"/>
      <w:r w:rsidRPr="000B3326">
        <w:rPr>
          <w:rFonts w:ascii="Consolas" w:eastAsia="Calibri" w:hAnsi="Consolas" w:cs="Consolas"/>
          <w:b/>
          <w:bCs/>
          <w:color w:val="7F0055"/>
          <w:sz w:val="20"/>
          <w:szCs w:val="20"/>
        </w:rPr>
        <w:t>e);</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 xml:space="preserve">    }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Output:</w:t>
      </w: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White</w:t>
      </w: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 xml:space="preserve">The code ran fine because </w:t>
      </w:r>
      <w:proofErr w:type="gramStart"/>
      <w:r w:rsidRPr="007403BF">
        <w:rPr>
          <w:rFonts w:eastAsia="Times New Roman" w:cs="Arial"/>
          <w:bCs/>
          <w:color w:val="000000"/>
          <w:kern w:val="36"/>
          <w:sz w:val="28"/>
          <w:szCs w:val="28"/>
        </w:rPr>
        <w:t>color(</w:t>
      </w:r>
      <w:proofErr w:type="gramEnd"/>
      <w:r w:rsidRPr="007403BF">
        <w:rPr>
          <w:rFonts w:eastAsia="Times New Roman" w:cs="Arial"/>
          <w:bCs/>
          <w:color w:val="000000"/>
          <w:kern w:val="36"/>
          <w:sz w:val="28"/>
          <w:szCs w:val="28"/>
        </w:rPr>
        <w:t>) method of child class is NOT throwing a checked exception with scope broader than the exception declared by color() method of base class.</w:t>
      </w: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403BF">
        <w:rPr>
          <w:rFonts w:eastAsia="Times New Roman" w:cs="Arial"/>
          <w:b/>
          <w:bCs/>
          <w:color w:val="000000"/>
          <w:kern w:val="36"/>
          <w:sz w:val="28"/>
          <w:szCs w:val="28"/>
        </w:rPr>
        <w:t>Scenario</w:t>
      </w:r>
      <w:r>
        <w:rPr>
          <w:rFonts w:eastAsia="Times New Roman" w:cs="Arial"/>
          <w:b/>
          <w:bCs/>
          <w:color w:val="000000"/>
          <w:kern w:val="36"/>
          <w:sz w:val="28"/>
          <w:szCs w:val="28"/>
        </w:rPr>
        <w:t xml:space="preserve"> 4</w:t>
      </w:r>
      <w:r w:rsidRPr="007403BF">
        <w:rPr>
          <w:rFonts w:eastAsia="Times New Roman" w:cs="Arial"/>
          <w:bCs/>
          <w:color w:val="000000"/>
          <w:kern w:val="36"/>
          <w:sz w:val="28"/>
          <w:szCs w:val="28"/>
        </w:rPr>
        <w:t>: When c</w:t>
      </w:r>
      <w:r w:rsidR="003358F6">
        <w:rPr>
          <w:rFonts w:eastAsia="Times New Roman" w:cs="Arial"/>
          <w:bCs/>
          <w:color w:val="000000"/>
          <w:kern w:val="36"/>
          <w:sz w:val="28"/>
          <w:szCs w:val="28"/>
        </w:rPr>
        <w:t xml:space="preserve">hild class method is throwing </w:t>
      </w:r>
      <w:proofErr w:type="spellStart"/>
      <w:r w:rsidR="003358F6">
        <w:rPr>
          <w:rFonts w:eastAsia="Times New Roman" w:cs="Arial"/>
          <w:bCs/>
          <w:color w:val="000000"/>
          <w:kern w:val="36"/>
          <w:sz w:val="28"/>
          <w:szCs w:val="28"/>
        </w:rPr>
        <w:t>b</w:t>
      </w:r>
      <w:r w:rsidRPr="007403BF">
        <w:rPr>
          <w:rFonts w:eastAsia="Times New Roman" w:cs="Arial"/>
          <w:bCs/>
          <w:color w:val="000000"/>
          <w:kern w:val="36"/>
          <w:sz w:val="28"/>
          <w:szCs w:val="28"/>
        </w:rPr>
        <w:t>r</w:t>
      </w:r>
      <w:r w:rsidR="003358F6">
        <w:rPr>
          <w:rFonts w:eastAsia="Times New Roman" w:cs="Arial"/>
          <w:bCs/>
          <w:color w:val="000000"/>
          <w:kern w:val="36"/>
          <w:sz w:val="28"/>
          <w:szCs w:val="28"/>
        </w:rPr>
        <w:t>o</w:t>
      </w:r>
      <w:r w:rsidRPr="007403BF">
        <w:rPr>
          <w:rFonts w:eastAsia="Times New Roman" w:cs="Arial"/>
          <w:bCs/>
          <w:color w:val="000000"/>
          <w:kern w:val="36"/>
          <w:sz w:val="28"/>
          <w:szCs w:val="28"/>
        </w:rPr>
        <w:t>der</w:t>
      </w:r>
      <w:proofErr w:type="spellEnd"/>
      <w:r w:rsidRPr="007403BF">
        <w:rPr>
          <w:rFonts w:eastAsia="Times New Roman" w:cs="Arial"/>
          <w:bCs/>
          <w:color w:val="000000"/>
          <w:kern w:val="36"/>
          <w:sz w:val="28"/>
          <w:szCs w:val="28"/>
        </w:rPr>
        <w:t xml:space="preserve"> checked exception compared to the same method of base class</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0B3326">
        <w:rPr>
          <w:rFonts w:ascii="Consolas" w:eastAsia="Calibri" w:hAnsi="Consolas" w:cs="Consolas"/>
          <w:b/>
          <w:bCs/>
          <w:color w:val="7F0055"/>
          <w:sz w:val="20"/>
          <w:szCs w:val="20"/>
        </w:rPr>
        <w:t>package</w:t>
      </w:r>
      <w:proofErr w:type="gramEnd"/>
      <w:r w:rsidRPr="000B3326">
        <w:rPr>
          <w:rFonts w:ascii="Consolas" w:eastAsia="Calibri" w:hAnsi="Consolas" w:cs="Consolas"/>
          <w:b/>
          <w:bCs/>
          <w:color w:val="7F0055"/>
          <w:sz w:val="20"/>
          <w:szCs w:val="20"/>
        </w:rPr>
        <w:t xml:space="preserve"> beginnersbook.com;</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0B3326">
        <w:rPr>
          <w:rFonts w:ascii="Consolas" w:eastAsia="Calibri" w:hAnsi="Consolas" w:cs="Consolas"/>
          <w:b/>
          <w:bCs/>
          <w:color w:val="7F0055"/>
          <w:sz w:val="20"/>
          <w:szCs w:val="20"/>
        </w:rPr>
        <w:t>import</w:t>
      </w:r>
      <w:proofErr w:type="gramEnd"/>
      <w:r w:rsidRPr="000B3326">
        <w:rPr>
          <w:rFonts w:ascii="Consolas" w:eastAsia="Calibri" w:hAnsi="Consolas" w:cs="Consolas"/>
          <w:b/>
          <w:bCs/>
          <w:color w:val="7F0055"/>
          <w:sz w:val="20"/>
          <w:szCs w:val="20"/>
        </w:rPr>
        <w:t xml:space="preserve"> java.io.*;</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0B3326">
        <w:rPr>
          <w:rFonts w:ascii="Consolas" w:eastAsia="Calibri" w:hAnsi="Consolas" w:cs="Consolas"/>
          <w:b/>
          <w:bCs/>
          <w:color w:val="7F0055"/>
          <w:sz w:val="20"/>
          <w:szCs w:val="20"/>
        </w:rPr>
        <w:t>class</w:t>
      </w:r>
      <w:proofErr w:type="gramEnd"/>
      <w:r w:rsidRPr="000B3326">
        <w:rPr>
          <w:rFonts w:ascii="Consolas" w:eastAsia="Calibri" w:hAnsi="Consolas" w:cs="Consolas"/>
          <w:b/>
          <w:bCs/>
          <w:color w:val="7F0055"/>
          <w:sz w:val="20"/>
          <w:szCs w:val="20"/>
        </w:rPr>
        <w:t xml:space="preserve"> Building {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proofErr w:type="gramStart"/>
      <w:r w:rsidRPr="000B3326">
        <w:rPr>
          <w:rFonts w:ascii="Consolas" w:eastAsia="Calibri" w:hAnsi="Consolas" w:cs="Consolas"/>
          <w:b/>
          <w:bCs/>
          <w:color w:val="7F0055"/>
          <w:sz w:val="20"/>
          <w:szCs w:val="20"/>
        </w:rPr>
        <w:t>void</w:t>
      </w:r>
      <w:proofErr w:type="gramEnd"/>
      <w:r w:rsidRPr="000B3326">
        <w:rPr>
          <w:rFonts w:ascii="Consolas" w:eastAsia="Calibri" w:hAnsi="Consolas" w:cs="Consolas"/>
          <w:b/>
          <w:bCs/>
          <w:color w:val="7F0055"/>
          <w:sz w:val="20"/>
          <w:szCs w:val="20"/>
        </w:rPr>
        <w:t xml:space="preserve"> color() throws </w:t>
      </w:r>
      <w:proofErr w:type="spellStart"/>
      <w:r w:rsidRPr="000B3326">
        <w:rPr>
          <w:rFonts w:ascii="Consolas" w:eastAsia="Calibri" w:hAnsi="Consolas" w:cs="Consolas"/>
          <w:b/>
          <w:bCs/>
          <w:color w:val="7F0055"/>
          <w:sz w:val="20"/>
          <w:szCs w:val="20"/>
        </w:rPr>
        <w:t>IOException</w:t>
      </w:r>
      <w:proofErr w:type="spellEnd"/>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w:t>
      </w:r>
      <w:proofErr w:type="gramStart"/>
      <w:r w:rsidRPr="000B3326">
        <w:rPr>
          <w:rFonts w:ascii="Consolas" w:eastAsia="Calibri" w:hAnsi="Consolas" w:cs="Consolas"/>
          <w:b/>
          <w:bCs/>
          <w:color w:val="7F0055"/>
          <w:sz w:val="20"/>
          <w:szCs w:val="20"/>
        </w:rPr>
        <w:t>System.out.println(</w:t>
      </w:r>
      <w:proofErr w:type="gramEnd"/>
      <w:r w:rsidRPr="000B3326">
        <w:rPr>
          <w:rFonts w:ascii="Consolas" w:eastAsia="Calibri" w:hAnsi="Consolas" w:cs="Consolas"/>
          <w:b/>
          <w:bCs/>
          <w:color w:val="7F0055"/>
          <w:sz w:val="20"/>
          <w:szCs w:val="20"/>
        </w:rPr>
        <w:t>"Blue");</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proofErr w:type="gramStart"/>
      <w:r w:rsidRPr="000B3326">
        <w:rPr>
          <w:rFonts w:ascii="Consolas" w:eastAsia="Calibri" w:hAnsi="Consolas" w:cs="Consolas"/>
          <w:b/>
          <w:bCs/>
          <w:color w:val="7F0055"/>
          <w:sz w:val="20"/>
          <w:szCs w:val="20"/>
        </w:rPr>
        <w:t>class</w:t>
      </w:r>
      <w:proofErr w:type="gramEnd"/>
      <w:r w:rsidRPr="000B3326">
        <w:rPr>
          <w:rFonts w:ascii="Consolas" w:eastAsia="Calibri" w:hAnsi="Consolas" w:cs="Consolas"/>
          <w:b/>
          <w:bCs/>
          <w:color w:val="7F0055"/>
          <w:sz w:val="20"/>
          <w:szCs w:val="20"/>
        </w:rPr>
        <w:t xml:space="preserve"> Room extends Building{</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w:t>
      </w:r>
      <w:proofErr w:type="gramStart"/>
      <w:r w:rsidRPr="000B3326">
        <w:rPr>
          <w:rFonts w:ascii="Consolas" w:eastAsia="Calibri" w:hAnsi="Consolas" w:cs="Consolas"/>
          <w:b/>
          <w:bCs/>
          <w:color w:val="7F0055"/>
          <w:sz w:val="20"/>
          <w:szCs w:val="20"/>
        </w:rPr>
        <w:t>void</w:t>
      </w:r>
      <w:proofErr w:type="gramEnd"/>
      <w:r w:rsidRPr="000B3326">
        <w:rPr>
          <w:rFonts w:ascii="Consolas" w:eastAsia="Calibri" w:hAnsi="Consolas" w:cs="Consolas"/>
          <w:b/>
          <w:bCs/>
          <w:color w:val="7F0055"/>
          <w:sz w:val="20"/>
          <w:szCs w:val="20"/>
        </w:rPr>
        <w:t xml:space="preserve"> color() throws Exception</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lastRenderedPageBreak/>
        <w:tab/>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w:t>
      </w:r>
      <w:proofErr w:type="gramStart"/>
      <w:r w:rsidRPr="000B3326">
        <w:rPr>
          <w:rFonts w:ascii="Consolas" w:eastAsia="Calibri" w:hAnsi="Consolas" w:cs="Consolas"/>
          <w:b/>
          <w:bCs/>
          <w:color w:val="7F0055"/>
          <w:sz w:val="20"/>
          <w:szCs w:val="20"/>
        </w:rPr>
        <w:t>System.out.println(</w:t>
      </w:r>
      <w:proofErr w:type="gramEnd"/>
      <w:r w:rsidRPr="000B3326">
        <w:rPr>
          <w:rFonts w:ascii="Consolas" w:eastAsia="Calibri" w:hAnsi="Consolas" w:cs="Consolas"/>
          <w:b/>
          <w:bCs/>
          <w:color w:val="7F0055"/>
          <w:sz w:val="20"/>
          <w:szCs w:val="20"/>
        </w:rPr>
        <w:t>"White");</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w:t>
      </w:r>
      <w:proofErr w:type="gramStart"/>
      <w:r w:rsidRPr="000B3326">
        <w:rPr>
          <w:rFonts w:ascii="Consolas" w:eastAsia="Calibri" w:hAnsi="Consolas" w:cs="Consolas"/>
          <w:b/>
          <w:bCs/>
          <w:color w:val="7F0055"/>
          <w:sz w:val="20"/>
          <w:szCs w:val="20"/>
        </w:rPr>
        <w:t>public</w:t>
      </w:r>
      <w:proofErr w:type="gramEnd"/>
      <w:r w:rsidRPr="000B3326">
        <w:rPr>
          <w:rFonts w:ascii="Consolas" w:eastAsia="Calibri" w:hAnsi="Consolas" w:cs="Consolas"/>
          <w:b/>
          <w:bCs/>
          <w:color w:val="7F0055"/>
          <w:sz w:val="20"/>
          <w:szCs w:val="20"/>
        </w:rPr>
        <w:t xml:space="preserve"> static void main(String </w:t>
      </w:r>
      <w:proofErr w:type="spellStart"/>
      <w:r w:rsidRPr="000B3326">
        <w:rPr>
          <w:rFonts w:ascii="Consolas" w:eastAsia="Calibri" w:hAnsi="Consolas" w:cs="Consolas"/>
          <w:b/>
          <w:bCs/>
          <w:color w:val="7F0055"/>
          <w:sz w:val="20"/>
          <w:szCs w:val="20"/>
        </w:rPr>
        <w:t>args</w:t>
      </w:r>
      <w:proofErr w:type="spellEnd"/>
      <w:r w:rsidRPr="000B3326">
        <w:rPr>
          <w:rFonts w:ascii="Consolas" w:eastAsia="Calibri" w:hAnsi="Consolas" w:cs="Consolas"/>
          <w:b/>
          <w:bCs/>
          <w:color w:val="7F0055"/>
          <w:sz w:val="20"/>
          <w:szCs w:val="20"/>
        </w:rPr>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Building </w:t>
      </w:r>
      <w:proofErr w:type="spellStart"/>
      <w:r w:rsidRPr="000B3326">
        <w:rPr>
          <w:rFonts w:ascii="Consolas" w:eastAsia="Calibri" w:hAnsi="Consolas" w:cs="Consolas"/>
          <w:b/>
          <w:bCs/>
          <w:color w:val="7F0055"/>
          <w:sz w:val="20"/>
          <w:szCs w:val="20"/>
        </w:rPr>
        <w:t>obj</w:t>
      </w:r>
      <w:proofErr w:type="spellEnd"/>
      <w:r w:rsidRPr="000B3326">
        <w:rPr>
          <w:rFonts w:ascii="Consolas" w:eastAsia="Calibri" w:hAnsi="Consolas" w:cs="Consolas"/>
          <w:b/>
          <w:bCs/>
          <w:color w:val="7F0055"/>
          <w:sz w:val="20"/>
          <w:szCs w:val="20"/>
        </w:rPr>
        <w:t xml:space="preserve"> = new </w:t>
      </w:r>
      <w:proofErr w:type="gramStart"/>
      <w:r w:rsidRPr="000B3326">
        <w:rPr>
          <w:rFonts w:ascii="Consolas" w:eastAsia="Calibri" w:hAnsi="Consolas" w:cs="Consolas"/>
          <w:b/>
          <w:bCs/>
          <w:color w:val="7F0055"/>
          <w:sz w:val="20"/>
          <w:szCs w:val="20"/>
        </w:rPr>
        <w:t>Room(</w:t>
      </w:r>
      <w:proofErr w:type="gramEnd"/>
      <w:r w:rsidRPr="000B3326">
        <w:rPr>
          <w:rFonts w:ascii="Consolas" w:eastAsia="Calibri" w:hAnsi="Consolas" w:cs="Consolas"/>
          <w:b/>
          <w:bCs/>
          <w:color w:val="7F0055"/>
          <w:sz w:val="20"/>
          <w:szCs w:val="20"/>
        </w:rPr>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w:t>
      </w:r>
      <w:proofErr w:type="gramStart"/>
      <w:r w:rsidRPr="000B3326">
        <w:rPr>
          <w:rFonts w:ascii="Consolas" w:eastAsia="Calibri" w:hAnsi="Consolas" w:cs="Consolas"/>
          <w:b/>
          <w:bCs/>
          <w:color w:val="7F0055"/>
          <w:sz w:val="20"/>
          <w:szCs w:val="20"/>
        </w:rPr>
        <w:t>try{</w:t>
      </w:r>
      <w:proofErr w:type="gramEnd"/>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w:t>
      </w:r>
      <w:proofErr w:type="spellStart"/>
      <w:proofErr w:type="gramStart"/>
      <w:r w:rsidRPr="000B3326">
        <w:rPr>
          <w:rFonts w:ascii="Consolas" w:eastAsia="Calibri" w:hAnsi="Consolas" w:cs="Consolas"/>
          <w:b/>
          <w:bCs/>
          <w:color w:val="7F0055"/>
          <w:sz w:val="20"/>
          <w:szCs w:val="20"/>
        </w:rPr>
        <w:t>obj.color</w:t>
      </w:r>
      <w:proofErr w:type="spellEnd"/>
      <w:r w:rsidRPr="000B3326">
        <w:rPr>
          <w:rFonts w:ascii="Consolas" w:eastAsia="Calibri" w:hAnsi="Consolas" w:cs="Consolas"/>
          <w:b/>
          <w:bCs/>
          <w:color w:val="7F0055"/>
          <w:sz w:val="20"/>
          <w:szCs w:val="20"/>
        </w:rPr>
        <w:t>(</w:t>
      </w:r>
      <w:proofErr w:type="gramEnd"/>
      <w:r w:rsidRPr="000B3326">
        <w:rPr>
          <w:rFonts w:ascii="Consolas" w:eastAsia="Calibri" w:hAnsi="Consolas" w:cs="Consolas"/>
          <w:b/>
          <w:bCs/>
          <w:color w:val="7F0055"/>
          <w:sz w:val="20"/>
          <w:szCs w:val="20"/>
        </w:rPr>
        <w:t>);</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w:t>
      </w:r>
      <w:proofErr w:type="gramStart"/>
      <w:r w:rsidRPr="000B3326">
        <w:rPr>
          <w:rFonts w:ascii="Consolas" w:eastAsia="Calibri" w:hAnsi="Consolas" w:cs="Consolas"/>
          <w:b/>
          <w:bCs/>
          <w:color w:val="7F0055"/>
          <w:sz w:val="20"/>
          <w:szCs w:val="20"/>
        </w:rPr>
        <w:t>}catch</w:t>
      </w:r>
      <w:proofErr w:type="gramEnd"/>
      <w:r w:rsidRPr="000B3326">
        <w:rPr>
          <w:rFonts w:ascii="Consolas" w:eastAsia="Calibri" w:hAnsi="Consolas" w:cs="Consolas"/>
          <w:b/>
          <w:bCs/>
          <w:color w:val="7F0055"/>
          <w:sz w:val="20"/>
          <w:szCs w:val="20"/>
        </w:rPr>
        <w:t>(Exception e){</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w:t>
      </w:r>
      <w:proofErr w:type="gramStart"/>
      <w:r w:rsidRPr="000B3326">
        <w:rPr>
          <w:rFonts w:ascii="Consolas" w:eastAsia="Calibri" w:hAnsi="Consolas" w:cs="Consolas"/>
          <w:b/>
          <w:bCs/>
          <w:color w:val="7F0055"/>
          <w:sz w:val="20"/>
          <w:szCs w:val="20"/>
        </w:rPr>
        <w:t>System.out.println(</w:t>
      </w:r>
      <w:proofErr w:type="gramEnd"/>
      <w:r w:rsidRPr="000B3326">
        <w:rPr>
          <w:rFonts w:ascii="Consolas" w:eastAsia="Calibri" w:hAnsi="Consolas" w:cs="Consolas"/>
          <w:b/>
          <w:bCs/>
          <w:color w:val="7F0055"/>
          <w:sz w:val="20"/>
          <w:szCs w:val="20"/>
        </w:rPr>
        <w:t>e);</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r>
      <w:r w:rsidRPr="000B3326">
        <w:rPr>
          <w:rFonts w:ascii="Consolas" w:eastAsia="Calibri" w:hAnsi="Consolas" w:cs="Consolas"/>
          <w:b/>
          <w:bCs/>
          <w:color w:val="7F0055"/>
          <w:sz w:val="20"/>
          <w:szCs w:val="20"/>
        </w:rPr>
        <w:tab/>
        <w:t xml:space="preserve">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ab/>
        <w:t xml:space="preserve">  } </w:t>
      </w:r>
    </w:p>
    <w:p w:rsidR="007403BF" w:rsidRPr="000B3326" w:rsidRDefault="007403BF" w:rsidP="00D761F7">
      <w:pPr>
        <w:autoSpaceDE w:val="0"/>
        <w:autoSpaceDN w:val="0"/>
        <w:adjustRightInd w:val="0"/>
        <w:spacing w:after="0" w:line="240" w:lineRule="auto"/>
        <w:ind w:left="360"/>
        <w:rPr>
          <w:rFonts w:ascii="Consolas" w:eastAsia="Calibri" w:hAnsi="Consolas" w:cs="Consolas"/>
          <w:b/>
          <w:bCs/>
          <w:color w:val="7F0055"/>
          <w:sz w:val="20"/>
          <w:szCs w:val="20"/>
        </w:rPr>
      </w:pPr>
      <w:r w:rsidRPr="000B3326">
        <w:rPr>
          <w:rFonts w:ascii="Consolas" w:eastAsia="Calibri" w:hAnsi="Consolas" w:cs="Consolas"/>
          <w:b/>
          <w:bCs/>
          <w:color w:val="7F0055"/>
          <w:sz w:val="20"/>
          <w:szCs w:val="20"/>
        </w:rPr>
        <w:t>}</w:t>
      </w:r>
    </w:p>
    <w:p w:rsidR="007403BF" w:rsidRP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Output:</w:t>
      </w:r>
    </w:p>
    <w:p w:rsidR="00405746"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r w:rsidRPr="007403BF">
        <w:rPr>
          <w:rFonts w:eastAsia="Times New Roman" w:cs="Arial"/>
          <w:bCs/>
          <w:color w:val="000000"/>
          <w:kern w:val="36"/>
          <w:sz w:val="28"/>
          <w:szCs w:val="28"/>
        </w:rPr>
        <w:t xml:space="preserve">Compilation error because the </w:t>
      </w:r>
      <w:proofErr w:type="gramStart"/>
      <w:r w:rsidRPr="007403BF">
        <w:rPr>
          <w:rFonts w:eastAsia="Times New Roman" w:cs="Arial"/>
          <w:bCs/>
          <w:color w:val="000000"/>
          <w:kern w:val="36"/>
          <w:sz w:val="28"/>
          <w:szCs w:val="28"/>
        </w:rPr>
        <w:t>color(</w:t>
      </w:r>
      <w:proofErr w:type="gramEnd"/>
      <w:r w:rsidRPr="007403BF">
        <w:rPr>
          <w:rFonts w:eastAsia="Times New Roman" w:cs="Arial"/>
          <w:bCs/>
          <w:color w:val="000000"/>
          <w:kern w:val="36"/>
          <w:sz w:val="28"/>
          <w:szCs w:val="28"/>
        </w:rPr>
        <w:t>) method of child class is throwing Exception which has a broader scope than the exception thrown by method color() of parent class.</w:t>
      </w:r>
    </w:p>
    <w:p w:rsidR="007403BF" w:rsidRDefault="007403BF" w:rsidP="00D761F7">
      <w:pPr>
        <w:pStyle w:val="ListParagraph"/>
        <w:shd w:val="clear" w:color="auto" w:fill="FFFFFF"/>
        <w:spacing w:after="240" w:line="240" w:lineRule="auto"/>
        <w:ind w:left="360"/>
        <w:jc w:val="both"/>
        <w:outlineLvl w:val="0"/>
        <w:rPr>
          <w:rFonts w:eastAsia="Times New Roman" w:cs="Arial"/>
          <w:bCs/>
          <w:color w:val="000000"/>
          <w:kern w:val="36"/>
          <w:sz w:val="28"/>
          <w:szCs w:val="28"/>
        </w:rPr>
      </w:pPr>
    </w:p>
    <w:p w:rsidR="00405746" w:rsidRPr="00405746" w:rsidRDefault="00405746" w:rsidP="00D761F7">
      <w:pPr>
        <w:pStyle w:val="ListParagraph"/>
        <w:numPr>
          <w:ilvl w:val="0"/>
          <w:numId w:val="1"/>
        </w:numPr>
        <w:shd w:val="clear" w:color="auto" w:fill="FFFFFF"/>
        <w:spacing w:after="240" w:line="240" w:lineRule="auto"/>
        <w:ind w:left="360"/>
        <w:outlineLvl w:val="0"/>
        <w:rPr>
          <w:rFonts w:eastAsia="Times New Roman" w:cs="Arial"/>
          <w:b/>
          <w:bCs/>
          <w:color w:val="000000"/>
          <w:kern w:val="36"/>
          <w:sz w:val="28"/>
          <w:szCs w:val="28"/>
        </w:rPr>
      </w:pPr>
      <w:r w:rsidRPr="00405746">
        <w:rPr>
          <w:rFonts w:eastAsia="Times New Roman" w:cs="Arial"/>
          <w:b/>
          <w:bCs/>
          <w:color w:val="000000"/>
          <w:kern w:val="36"/>
          <w:sz w:val="28"/>
          <w:szCs w:val="28"/>
        </w:rPr>
        <w:t xml:space="preserve">Overloading </w:t>
      </w:r>
      <w:proofErr w:type="spellStart"/>
      <w:r w:rsidRPr="00405746">
        <w:rPr>
          <w:rFonts w:eastAsia="Times New Roman" w:cs="Arial"/>
          <w:b/>
          <w:bCs/>
          <w:color w:val="000000"/>
          <w:kern w:val="36"/>
          <w:sz w:val="28"/>
          <w:szCs w:val="28"/>
        </w:rPr>
        <w:t>vs</w:t>
      </w:r>
      <w:proofErr w:type="spellEnd"/>
      <w:r w:rsidRPr="00405746">
        <w:rPr>
          <w:rFonts w:eastAsia="Times New Roman" w:cs="Arial"/>
          <w:b/>
          <w:bCs/>
          <w:color w:val="000000"/>
          <w:kern w:val="36"/>
          <w:sz w:val="28"/>
          <w:szCs w:val="28"/>
        </w:rPr>
        <w:t xml:space="preserve"> </w:t>
      </w:r>
      <w:r>
        <w:rPr>
          <w:rFonts w:eastAsia="Times New Roman" w:cs="Arial"/>
          <w:b/>
          <w:bCs/>
          <w:color w:val="000000"/>
          <w:kern w:val="36"/>
          <w:sz w:val="28"/>
          <w:szCs w:val="28"/>
        </w:rPr>
        <w:t>O</w:t>
      </w:r>
      <w:r w:rsidRPr="00405746">
        <w:rPr>
          <w:rFonts w:eastAsia="Times New Roman" w:cs="Arial"/>
          <w:b/>
          <w:bCs/>
          <w:color w:val="000000"/>
          <w:kern w:val="36"/>
          <w:sz w:val="28"/>
          <w:szCs w:val="28"/>
        </w:rPr>
        <w:t>verriding in Java</w:t>
      </w:r>
    </w:p>
    <w:p w:rsidR="00405746" w:rsidRPr="00405746" w:rsidRDefault="00405746" w:rsidP="00D761F7">
      <w:pPr>
        <w:numPr>
          <w:ilvl w:val="0"/>
          <w:numId w:val="5"/>
        </w:numPr>
        <w:shd w:val="clear" w:color="auto" w:fill="FFFFFF"/>
        <w:tabs>
          <w:tab w:val="clear" w:pos="720"/>
          <w:tab w:val="num" w:pos="-1080"/>
        </w:tabs>
        <w:spacing w:before="100" w:beforeAutospacing="1" w:after="100" w:afterAutospacing="1" w:line="240" w:lineRule="auto"/>
        <w:ind w:left="240"/>
        <w:jc w:val="both"/>
        <w:rPr>
          <w:rFonts w:eastAsia="Times New Roman" w:cs="Arial"/>
          <w:bCs/>
          <w:color w:val="000000"/>
          <w:kern w:val="36"/>
          <w:sz w:val="28"/>
          <w:szCs w:val="28"/>
        </w:rPr>
      </w:pPr>
      <w:r w:rsidRPr="00405746">
        <w:rPr>
          <w:rFonts w:eastAsia="Times New Roman" w:cs="Arial"/>
          <w:bCs/>
          <w:color w:val="000000"/>
          <w:kern w:val="36"/>
          <w:sz w:val="28"/>
          <w:szCs w:val="28"/>
        </w:rPr>
        <w:t>Overloading happens at </w:t>
      </w:r>
      <w:hyperlink r:id="rId10" w:tgtFrame="_blank" w:history="1">
        <w:r w:rsidRPr="00405746">
          <w:rPr>
            <w:rFonts w:eastAsia="Times New Roman"/>
            <w:bCs/>
            <w:color w:val="000000"/>
            <w:kern w:val="36"/>
            <w:sz w:val="28"/>
            <w:szCs w:val="28"/>
          </w:rPr>
          <w:t>compile-time</w:t>
        </w:r>
      </w:hyperlink>
      <w:r w:rsidRPr="00405746">
        <w:rPr>
          <w:rFonts w:eastAsia="Times New Roman" w:cs="Arial"/>
          <w:bCs/>
          <w:color w:val="000000"/>
          <w:kern w:val="36"/>
          <w:sz w:val="28"/>
          <w:szCs w:val="28"/>
        </w:rPr>
        <w:t> while Overriding happens at </w:t>
      </w:r>
      <w:hyperlink r:id="rId11" w:tgtFrame="_blank" w:history="1">
        <w:r w:rsidRPr="00405746">
          <w:rPr>
            <w:rFonts w:eastAsia="Times New Roman"/>
            <w:bCs/>
            <w:color w:val="000000"/>
            <w:kern w:val="36"/>
            <w:sz w:val="28"/>
            <w:szCs w:val="28"/>
          </w:rPr>
          <w:t>runtime</w:t>
        </w:r>
      </w:hyperlink>
      <w:r w:rsidRPr="00405746">
        <w:rPr>
          <w:rFonts w:eastAsia="Times New Roman" w:cs="Arial"/>
          <w:bCs/>
          <w:color w:val="000000"/>
          <w:kern w:val="36"/>
          <w:sz w:val="28"/>
          <w:szCs w:val="28"/>
        </w:rPr>
        <w:t>: The binding of overloaded method call to its definition has happens at compile-time however binding of overridden method call to its definition happens at runtime.</w:t>
      </w:r>
    </w:p>
    <w:p w:rsidR="00405746" w:rsidRPr="00405746" w:rsidRDefault="00405746" w:rsidP="00D761F7">
      <w:pPr>
        <w:numPr>
          <w:ilvl w:val="0"/>
          <w:numId w:val="5"/>
        </w:numPr>
        <w:shd w:val="clear" w:color="auto" w:fill="FFFFFF"/>
        <w:tabs>
          <w:tab w:val="clear" w:pos="720"/>
          <w:tab w:val="num" w:pos="-1080"/>
        </w:tabs>
        <w:spacing w:before="100" w:beforeAutospacing="1" w:after="100" w:afterAutospacing="1" w:line="240" w:lineRule="auto"/>
        <w:ind w:left="240"/>
        <w:jc w:val="both"/>
        <w:rPr>
          <w:rFonts w:eastAsia="Times New Roman" w:cs="Arial"/>
          <w:bCs/>
          <w:color w:val="000000"/>
          <w:kern w:val="36"/>
          <w:sz w:val="28"/>
          <w:szCs w:val="28"/>
        </w:rPr>
      </w:pPr>
      <w:r w:rsidRPr="00405746">
        <w:rPr>
          <w:rFonts w:eastAsia="Times New Roman" w:cs="Arial"/>
          <w:bCs/>
          <w:color w:val="000000"/>
          <w:kern w:val="36"/>
          <w:sz w:val="28"/>
          <w:szCs w:val="28"/>
        </w:rPr>
        <w:t>Static methods can be overloaded which means a class can have more than one static method of same name. Static methods cannot be overridden, even if you declare a same static method in child class it has nothing to do with the same method of parent class.</w:t>
      </w:r>
    </w:p>
    <w:p w:rsidR="00405746" w:rsidRPr="00405746" w:rsidRDefault="00405746" w:rsidP="00D761F7">
      <w:pPr>
        <w:numPr>
          <w:ilvl w:val="0"/>
          <w:numId w:val="5"/>
        </w:numPr>
        <w:shd w:val="clear" w:color="auto" w:fill="FFFFFF"/>
        <w:tabs>
          <w:tab w:val="clear" w:pos="720"/>
          <w:tab w:val="num" w:pos="-1440"/>
        </w:tabs>
        <w:spacing w:before="100" w:beforeAutospacing="1" w:after="100" w:afterAutospacing="1" w:line="240" w:lineRule="auto"/>
        <w:ind w:left="240"/>
        <w:jc w:val="both"/>
        <w:rPr>
          <w:rFonts w:eastAsia="Times New Roman" w:cs="Arial"/>
          <w:bCs/>
          <w:color w:val="000000"/>
          <w:kern w:val="36"/>
          <w:sz w:val="28"/>
          <w:szCs w:val="28"/>
        </w:rPr>
      </w:pPr>
      <w:r w:rsidRPr="00405746">
        <w:rPr>
          <w:rFonts w:eastAsia="Times New Roman" w:cs="Arial"/>
          <w:bCs/>
          <w:color w:val="000000"/>
          <w:kern w:val="36"/>
          <w:sz w:val="28"/>
          <w:szCs w:val="28"/>
        </w:rPr>
        <w:t>The most basic difference is that overloading is being done in the same class while for overriding base and child classes are required. Overriding is all about giving a specific implementation to the inherited method of parent class.</w:t>
      </w:r>
    </w:p>
    <w:p w:rsidR="00405746" w:rsidRPr="00405746" w:rsidRDefault="00967F33" w:rsidP="00D761F7">
      <w:pPr>
        <w:numPr>
          <w:ilvl w:val="0"/>
          <w:numId w:val="5"/>
        </w:numPr>
        <w:shd w:val="clear" w:color="auto" w:fill="FFFFFF"/>
        <w:tabs>
          <w:tab w:val="clear" w:pos="720"/>
          <w:tab w:val="num" w:pos="-1440"/>
        </w:tabs>
        <w:spacing w:before="100" w:beforeAutospacing="1" w:after="100" w:afterAutospacing="1" w:line="240" w:lineRule="auto"/>
        <w:ind w:left="240"/>
        <w:jc w:val="both"/>
        <w:rPr>
          <w:rFonts w:eastAsia="Times New Roman" w:cs="Arial"/>
          <w:bCs/>
          <w:color w:val="000000"/>
          <w:kern w:val="36"/>
          <w:sz w:val="28"/>
          <w:szCs w:val="28"/>
        </w:rPr>
      </w:pPr>
      <w:hyperlink r:id="rId12" w:tgtFrame="_blank" w:history="1">
        <w:r w:rsidR="00405746" w:rsidRPr="00405746">
          <w:rPr>
            <w:rFonts w:eastAsia="Times New Roman"/>
            <w:bCs/>
            <w:color w:val="000000"/>
            <w:kern w:val="36"/>
            <w:sz w:val="28"/>
            <w:szCs w:val="28"/>
          </w:rPr>
          <w:t>Static binding</w:t>
        </w:r>
      </w:hyperlink>
      <w:r w:rsidR="00405746" w:rsidRPr="00405746">
        <w:rPr>
          <w:rFonts w:eastAsia="Times New Roman" w:cs="Arial"/>
          <w:bCs/>
          <w:color w:val="000000"/>
          <w:kern w:val="36"/>
          <w:sz w:val="28"/>
          <w:szCs w:val="28"/>
        </w:rPr>
        <w:t> is being used for overloaded methods and </w:t>
      </w:r>
      <w:hyperlink r:id="rId13" w:tgtFrame="_blank" w:history="1">
        <w:r w:rsidR="00405746" w:rsidRPr="00405746">
          <w:rPr>
            <w:rFonts w:eastAsia="Times New Roman"/>
            <w:bCs/>
            <w:color w:val="000000"/>
            <w:kern w:val="36"/>
            <w:sz w:val="28"/>
            <w:szCs w:val="28"/>
          </w:rPr>
          <w:t>dynamic binding</w:t>
        </w:r>
      </w:hyperlink>
      <w:r w:rsidR="00405746" w:rsidRPr="00405746">
        <w:rPr>
          <w:rFonts w:eastAsia="Times New Roman" w:cs="Arial"/>
          <w:bCs/>
          <w:color w:val="000000"/>
          <w:kern w:val="36"/>
          <w:sz w:val="28"/>
          <w:szCs w:val="28"/>
        </w:rPr>
        <w:t> is being used for overridden/overriding methods.</w:t>
      </w:r>
    </w:p>
    <w:p w:rsidR="00405746" w:rsidRPr="00405746" w:rsidRDefault="00405746" w:rsidP="00D761F7">
      <w:pPr>
        <w:numPr>
          <w:ilvl w:val="0"/>
          <w:numId w:val="5"/>
        </w:numPr>
        <w:shd w:val="clear" w:color="auto" w:fill="FFFFFF"/>
        <w:tabs>
          <w:tab w:val="clear" w:pos="720"/>
          <w:tab w:val="num" w:pos="-1080"/>
        </w:tabs>
        <w:spacing w:before="100" w:beforeAutospacing="1" w:after="100" w:afterAutospacing="1" w:line="240" w:lineRule="auto"/>
        <w:ind w:left="240"/>
        <w:jc w:val="both"/>
        <w:rPr>
          <w:rFonts w:eastAsia="Times New Roman" w:cs="Arial"/>
          <w:bCs/>
          <w:color w:val="000000"/>
          <w:kern w:val="36"/>
          <w:sz w:val="28"/>
          <w:szCs w:val="28"/>
        </w:rPr>
      </w:pPr>
      <w:r w:rsidRPr="00405746">
        <w:rPr>
          <w:rFonts w:eastAsia="Times New Roman" w:cs="Arial"/>
          <w:bCs/>
          <w:color w:val="000000"/>
          <w:kern w:val="36"/>
          <w:sz w:val="28"/>
          <w:szCs w:val="28"/>
        </w:rPr>
        <w:t>Performance: Overloading gives better performance compared to overriding. The reason is that the binding of overridden methods is being done at runtime.</w:t>
      </w:r>
    </w:p>
    <w:p w:rsidR="00405746" w:rsidRPr="00405746" w:rsidRDefault="00405746" w:rsidP="00D761F7">
      <w:pPr>
        <w:numPr>
          <w:ilvl w:val="0"/>
          <w:numId w:val="5"/>
        </w:numPr>
        <w:shd w:val="clear" w:color="auto" w:fill="FFFFFF"/>
        <w:tabs>
          <w:tab w:val="clear" w:pos="720"/>
          <w:tab w:val="num" w:pos="-720"/>
        </w:tabs>
        <w:spacing w:before="100" w:beforeAutospacing="1" w:after="100" w:afterAutospacing="1" w:line="240" w:lineRule="auto"/>
        <w:ind w:left="240"/>
        <w:jc w:val="both"/>
        <w:rPr>
          <w:rFonts w:eastAsia="Times New Roman" w:cs="Arial"/>
          <w:bCs/>
          <w:color w:val="000000"/>
          <w:kern w:val="36"/>
          <w:sz w:val="28"/>
          <w:szCs w:val="28"/>
        </w:rPr>
      </w:pPr>
      <w:proofErr w:type="gramStart"/>
      <w:r w:rsidRPr="00405746">
        <w:rPr>
          <w:rFonts w:eastAsia="Times New Roman" w:cs="Arial"/>
          <w:bCs/>
          <w:color w:val="000000"/>
          <w:kern w:val="36"/>
          <w:sz w:val="28"/>
          <w:szCs w:val="28"/>
        </w:rPr>
        <w:t>private</w:t>
      </w:r>
      <w:proofErr w:type="gramEnd"/>
      <w:r w:rsidRPr="00405746">
        <w:rPr>
          <w:rFonts w:eastAsia="Times New Roman" w:cs="Arial"/>
          <w:bCs/>
          <w:color w:val="000000"/>
          <w:kern w:val="36"/>
          <w:sz w:val="28"/>
          <w:szCs w:val="28"/>
        </w:rPr>
        <w:t xml:space="preserve"> and final methods can be overloaded but they cannot be overridden. It means a class can have more than one private/final methods of same name but a child class cannot override the private/final methods of their base class.</w:t>
      </w:r>
    </w:p>
    <w:p w:rsidR="00405746" w:rsidRPr="00405746" w:rsidRDefault="00405746" w:rsidP="00D761F7">
      <w:pPr>
        <w:numPr>
          <w:ilvl w:val="0"/>
          <w:numId w:val="5"/>
        </w:numPr>
        <w:shd w:val="clear" w:color="auto" w:fill="FFFFFF"/>
        <w:tabs>
          <w:tab w:val="clear" w:pos="720"/>
          <w:tab w:val="num" w:pos="-360"/>
        </w:tabs>
        <w:spacing w:before="100" w:beforeAutospacing="1" w:after="100" w:afterAutospacing="1" w:line="240" w:lineRule="auto"/>
        <w:ind w:left="240"/>
        <w:jc w:val="both"/>
        <w:rPr>
          <w:rFonts w:eastAsia="Times New Roman" w:cs="Arial"/>
          <w:bCs/>
          <w:color w:val="000000"/>
          <w:kern w:val="36"/>
          <w:sz w:val="28"/>
          <w:szCs w:val="28"/>
        </w:rPr>
      </w:pPr>
      <w:r w:rsidRPr="00405746">
        <w:rPr>
          <w:rFonts w:eastAsia="Times New Roman" w:cs="Arial"/>
          <w:bCs/>
          <w:color w:val="000000"/>
          <w:kern w:val="36"/>
          <w:sz w:val="28"/>
          <w:szCs w:val="28"/>
        </w:rPr>
        <w:t xml:space="preserve">Return type of method does not matter in case of method </w:t>
      </w:r>
      <w:proofErr w:type="gramStart"/>
      <w:r w:rsidRPr="00405746">
        <w:rPr>
          <w:rFonts w:eastAsia="Times New Roman" w:cs="Arial"/>
          <w:bCs/>
          <w:color w:val="000000"/>
          <w:kern w:val="36"/>
          <w:sz w:val="28"/>
          <w:szCs w:val="28"/>
        </w:rPr>
        <w:t>overloading,</w:t>
      </w:r>
      <w:proofErr w:type="gramEnd"/>
      <w:r w:rsidRPr="00405746">
        <w:rPr>
          <w:rFonts w:eastAsia="Times New Roman" w:cs="Arial"/>
          <w:bCs/>
          <w:color w:val="000000"/>
          <w:kern w:val="36"/>
          <w:sz w:val="28"/>
          <w:szCs w:val="28"/>
        </w:rPr>
        <w:t xml:space="preserve"> it can be same or different. However in case of method overriding the overriding method can</w:t>
      </w:r>
      <w:r w:rsidR="00021EFD">
        <w:rPr>
          <w:rFonts w:eastAsia="Times New Roman" w:cs="Arial"/>
          <w:bCs/>
          <w:color w:val="000000"/>
          <w:kern w:val="36"/>
          <w:sz w:val="28"/>
          <w:szCs w:val="28"/>
        </w:rPr>
        <w:t xml:space="preserve"> have more specific return </w:t>
      </w:r>
      <w:proofErr w:type="gramStart"/>
      <w:r w:rsidR="00021EFD">
        <w:rPr>
          <w:rFonts w:eastAsia="Times New Roman" w:cs="Arial"/>
          <w:bCs/>
          <w:color w:val="000000"/>
          <w:kern w:val="36"/>
          <w:sz w:val="28"/>
          <w:szCs w:val="28"/>
        </w:rPr>
        <w:t>type.</w:t>
      </w:r>
      <w:proofErr w:type="gramEnd"/>
    </w:p>
    <w:p w:rsidR="00405746" w:rsidRDefault="00405746" w:rsidP="00D761F7">
      <w:pPr>
        <w:numPr>
          <w:ilvl w:val="0"/>
          <w:numId w:val="5"/>
        </w:numPr>
        <w:shd w:val="clear" w:color="auto" w:fill="FFFFFF"/>
        <w:tabs>
          <w:tab w:val="clear" w:pos="720"/>
          <w:tab w:val="num" w:pos="0"/>
        </w:tabs>
        <w:spacing w:before="100" w:beforeAutospacing="1" w:after="100" w:afterAutospacing="1" w:line="240" w:lineRule="auto"/>
        <w:ind w:left="240"/>
        <w:jc w:val="both"/>
        <w:rPr>
          <w:rFonts w:eastAsia="Times New Roman" w:cs="Arial"/>
          <w:bCs/>
          <w:color w:val="000000"/>
          <w:kern w:val="36"/>
          <w:sz w:val="28"/>
          <w:szCs w:val="28"/>
        </w:rPr>
      </w:pPr>
      <w:r w:rsidRPr="00405746">
        <w:rPr>
          <w:rFonts w:eastAsia="Times New Roman" w:cs="Arial"/>
          <w:bCs/>
          <w:color w:val="000000"/>
          <w:kern w:val="36"/>
          <w:sz w:val="28"/>
          <w:szCs w:val="28"/>
        </w:rPr>
        <w:t>Argument list should be different while doing method overloading. Argument list should be same in method Overriding.</w:t>
      </w:r>
    </w:p>
    <w:p w:rsidR="00730A40" w:rsidRDefault="00967B91" w:rsidP="00D761F7">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lastRenderedPageBreak/>
        <w:t>O</w:t>
      </w:r>
      <w:r w:rsidR="00730A40">
        <w:rPr>
          <w:rFonts w:ascii="Trebuchet MS" w:hAnsi="Trebuchet MS"/>
          <w:color w:val="444542"/>
          <w:sz w:val="33"/>
          <w:szCs w:val="33"/>
        </w:rPr>
        <w:t>verloading example</w:t>
      </w:r>
    </w:p>
    <w:p w:rsidR="00730A40" w:rsidRDefault="00730A40" w:rsidP="00D761F7">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//A class for adding </w:t>
      </w:r>
      <w:proofErr w:type="spellStart"/>
      <w:r>
        <w:rPr>
          <w:rStyle w:val="com"/>
          <w:rFonts w:ascii="Consolas" w:hAnsi="Consolas" w:cs="Consolas"/>
          <w:color w:val="808080"/>
        </w:rPr>
        <w:t>upto</w:t>
      </w:r>
      <w:proofErr w:type="spellEnd"/>
      <w:r>
        <w:rPr>
          <w:rStyle w:val="com"/>
          <w:rFonts w:ascii="Consolas" w:hAnsi="Consolas" w:cs="Consolas"/>
          <w:color w:val="808080"/>
        </w:rPr>
        <w:t xml:space="preserve"> 5 numbers</w:t>
      </w:r>
    </w:p>
    <w:p w:rsidR="00730A40" w:rsidRDefault="00730A40" w:rsidP="00D761F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Sum</w:t>
      </w:r>
    </w:p>
    <w:p w:rsidR="00730A40" w:rsidRDefault="00730A40" w:rsidP="00D761F7">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add</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n2</w:t>
      </w:r>
      <w:r>
        <w:rPr>
          <w:rStyle w:val="pun"/>
          <w:rFonts w:ascii="Consolas" w:hAnsi="Consolas" w:cs="Consolas"/>
          <w:color w:val="000000"/>
        </w:rPr>
        <w:t>)</w:t>
      </w:r>
      <w:r>
        <w:rPr>
          <w:rStyle w:val="pln"/>
          <w:rFonts w:ascii="Consolas" w:hAnsi="Consolas" w:cs="Consolas"/>
          <w:color w:val="000000"/>
        </w:rPr>
        <w:t xml:space="preserve"> </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n2</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add</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n2</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n3</w:t>
      </w:r>
      <w:r>
        <w:rPr>
          <w:rStyle w:val="pun"/>
          <w:rFonts w:ascii="Consolas" w:hAnsi="Consolas" w:cs="Consolas"/>
          <w:color w:val="000000"/>
        </w:rPr>
        <w:t>)</w:t>
      </w:r>
      <w:r>
        <w:rPr>
          <w:rStyle w:val="pln"/>
          <w:rFonts w:ascii="Consolas" w:hAnsi="Consolas" w:cs="Consolas"/>
          <w:color w:val="000000"/>
        </w:rPr>
        <w:t xml:space="preserve"> </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n2</w:t>
      </w:r>
      <w:r>
        <w:rPr>
          <w:rStyle w:val="pun"/>
          <w:rFonts w:ascii="Consolas" w:hAnsi="Consolas" w:cs="Consolas"/>
          <w:color w:val="000000"/>
        </w:rPr>
        <w:t>+</w:t>
      </w:r>
      <w:r>
        <w:rPr>
          <w:rStyle w:val="pln"/>
          <w:rFonts w:ascii="Consolas" w:hAnsi="Consolas" w:cs="Consolas"/>
          <w:color w:val="000000"/>
        </w:rPr>
        <w:t>n3</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add</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n2</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n3</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n4</w:t>
      </w:r>
      <w:r>
        <w:rPr>
          <w:rStyle w:val="pun"/>
          <w:rFonts w:ascii="Consolas" w:hAnsi="Consolas" w:cs="Consolas"/>
          <w:color w:val="000000"/>
        </w:rPr>
        <w:t>)</w:t>
      </w:r>
      <w:r>
        <w:rPr>
          <w:rStyle w:val="pln"/>
          <w:rFonts w:ascii="Consolas" w:hAnsi="Consolas" w:cs="Consolas"/>
          <w:color w:val="000000"/>
        </w:rPr>
        <w:t xml:space="preserve"> </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n2</w:t>
      </w:r>
      <w:r>
        <w:rPr>
          <w:rStyle w:val="pun"/>
          <w:rFonts w:ascii="Consolas" w:hAnsi="Consolas" w:cs="Consolas"/>
          <w:color w:val="000000"/>
        </w:rPr>
        <w:t>+</w:t>
      </w:r>
      <w:r>
        <w:rPr>
          <w:rStyle w:val="pln"/>
          <w:rFonts w:ascii="Consolas" w:hAnsi="Consolas" w:cs="Consolas"/>
          <w:color w:val="000000"/>
        </w:rPr>
        <w:t>n3</w:t>
      </w:r>
      <w:r>
        <w:rPr>
          <w:rStyle w:val="pun"/>
          <w:rFonts w:ascii="Consolas" w:hAnsi="Consolas" w:cs="Consolas"/>
          <w:color w:val="000000"/>
        </w:rPr>
        <w:t>+</w:t>
      </w:r>
      <w:r>
        <w:rPr>
          <w:rStyle w:val="pln"/>
          <w:rFonts w:ascii="Consolas" w:hAnsi="Consolas" w:cs="Consolas"/>
          <w:color w:val="000000"/>
        </w:rPr>
        <w:t>n4</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add</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n2</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n3</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n4</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n5</w:t>
      </w:r>
      <w:r>
        <w:rPr>
          <w:rStyle w:val="pun"/>
          <w:rFonts w:ascii="Consolas" w:hAnsi="Consolas" w:cs="Consolas"/>
          <w:color w:val="000000"/>
        </w:rPr>
        <w:t>)</w:t>
      </w:r>
      <w:r>
        <w:rPr>
          <w:rStyle w:val="pln"/>
          <w:rFonts w:ascii="Consolas" w:hAnsi="Consolas" w:cs="Consolas"/>
          <w:color w:val="000000"/>
        </w:rPr>
        <w:t xml:space="preserve"> </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n2</w:t>
      </w:r>
      <w:r>
        <w:rPr>
          <w:rStyle w:val="pun"/>
          <w:rFonts w:ascii="Consolas" w:hAnsi="Consolas" w:cs="Consolas"/>
          <w:color w:val="000000"/>
        </w:rPr>
        <w:t>+</w:t>
      </w:r>
      <w:r>
        <w:rPr>
          <w:rStyle w:val="pln"/>
          <w:rFonts w:ascii="Consolas" w:hAnsi="Consolas" w:cs="Consolas"/>
          <w:color w:val="000000"/>
        </w:rPr>
        <w:t>n3</w:t>
      </w:r>
      <w:r>
        <w:rPr>
          <w:rStyle w:val="pun"/>
          <w:rFonts w:ascii="Consolas" w:hAnsi="Consolas" w:cs="Consolas"/>
          <w:color w:val="000000"/>
        </w:rPr>
        <w:t>+</w:t>
      </w:r>
      <w:r>
        <w:rPr>
          <w:rStyle w:val="pln"/>
          <w:rFonts w:ascii="Consolas" w:hAnsi="Consolas" w:cs="Consolas"/>
          <w:color w:val="000000"/>
        </w:rPr>
        <w:t>n4</w:t>
      </w:r>
      <w:r>
        <w:rPr>
          <w:rStyle w:val="pun"/>
          <w:rFonts w:ascii="Consolas" w:hAnsi="Consolas" w:cs="Consolas"/>
          <w:color w:val="000000"/>
        </w:rPr>
        <w:t>+</w:t>
      </w:r>
      <w:r>
        <w:rPr>
          <w:rStyle w:val="pln"/>
          <w:rFonts w:ascii="Consolas" w:hAnsi="Consolas" w:cs="Consolas"/>
          <w:color w:val="000000"/>
        </w:rPr>
        <w:t>n5</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Sum</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Sum</w:t>
      </w:r>
      <w:r>
        <w:rPr>
          <w:rStyle w:val="pun"/>
          <w:rFonts w:ascii="Consolas" w:hAnsi="Consolas" w:cs="Consolas"/>
          <w:color w:val="000000"/>
        </w:rPr>
        <w:t>(</w:t>
      </w:r>
      <w:proofErr w:type="gramEnd"/>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proofErr w:type="gramEnd"/>
      <w:r>
        <w:rPr>
          <w:rStyle w:val="str"/>
          <w:rFonts w:ascii="Consolas" w:eastAsiaTheme="majorEastAsia" w:hAnsi="Consolas" w:cs="Consolas"/>
          <w:color w:val="800000"/>
        </w:rPr>
        <w:t>"Sum of two numbers: "</w:t>
      </w:r>
      <w:r>
        <w:rPr>
          <w:rStyle w:val="pun"/>
          <w:rFonts w:ascii="Consolas" w:hAnsi="Consolas" w:cs="Consolas"/>
          <w:color w:val="000000"/>
        </w:rPr>
        <w: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r>
        <w:rPr>
          <w:rStyle w:val="lit"/>
          <w:rFonts w:ascii="Consolas" w:eastAsiaTheme="majorEastAsia" w:hAnsi="Consolas" w:cs="Consolas"/>
          <w:color w:val="800000"/>
        </w:rPr>
        <w:t>20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21</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proofErr w:type="gramEnd"/>
      <w:r>
        <w:rPr>
          <w:rStyle w:val="str"/>
          <w:rFonts w:ascii="Consolas" w:eastAsiaTheme="majorEastAsia" w:hAnsi="Consolas" w:cs="Consolas"/>
          <w:color w:val="800000"/>
        </w:rPr>
        <w:t>"Sum of three numbers: "</w:t>
      </w:r>
      <w:r>
        <w:rPr>
          <w:rStyle w:val="pun"/>
          <w:rFonts w:ascii="Consolas" w:hAnsi="Consolas" w:cs="Consolas"/>
          <w:color w:val="000000"/>
        </w:rPr>
        <w: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r>
        <w:rPr>
          <w:rStyle w:val="lit"/>
          <w:rFonts w:ascii="Consolas" w:eastAsiaTheme="majorEastAsia" w:hAnsi="Consolas" w:cs="Consolas"/>
          <w:color w:val="800000"/>
        </w:rPr>
        <w:t>20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22</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proofErr w:type="gramEnd"/>
      <w:r>
        <w:rPr>
          <w:rStyle w:val="str"/>
          <w:rFonts w:ascii="Consolas" w:eastAsiaTheme="majorEastAsia" w:hAnsi="Consolas" w:cs="Consolas"/>
          <w:color w:val="800000"/>
        </w:rPr>
        <w:t>"Sum of four numbers: "</w:t>
      </w:r>
      <w:r>
        <w:rPr>
          <w:rStyle w:val="pun"/>
          <w:rFonts w:ascii="Consolas" w:hAnsi="Consolas" w:cs="Consolas"/>
          <w:color w:val="000000"/>
        </w:rPr>
        <w: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r>
        <w:rPr>
          <w:rStyle w:val="lit"/>
          <w:rFonts w:ascii="Consolas" w:eastAsiaTheme="majorEastAsia" w:hAnsi="Consolas" w:cs="Consolas"/>
          <w:color w:val="800000"/>
        </w:rPr>
        <w:t>20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23</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proofErr w:type="gramEnd"/>
      <w:r>
        <w:rPr>
          <w:rStyle w:val="str"/>
          <w:rFonts w:ascii="Consolas" w:eastAsiaTheme="majorEastAsia" w:hAnsi="Consolas" w:cs="Consolas"/>
          <w:color w:val="800000"/>
        </w:rPr>
        <w:t>"Sum of five numbers: "</w:t>
      </w:r>
      <w:r>
        <w:rPr>
          <w:rStyle w:val="pun"/>
          <w:rFonts w:ascii="Consolas" w:hAnsi="Consolas" w:cs="Consolas"/>
          <w:color w:val="000000"/>
        </w:rPr>
        <w:t>+</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r>
        <w:rPr>
          <w:rStyle w:val="lit"/>
          <w:rFonts w:ascii="Consolas" w:eastAsiaTheme="majorEastAsia" w:hAnsi="Consolas" w:cs="Consolas"/>
          <w:color w:val="800000"/>
        </w:rPr>
        <w:t>20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23</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24</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D761F7">
      <w:pPr>
        <w:pStyle w:val="HTMLPreformatted"/>
        <w:shd w:val="clear" w:color="auto" w:fill="EEEEEE"/>
        <w:rPr>
          <w:rFonts w:ascii="Consolas" w:hAnsi="Consolas" w:cs="Consolas"/>
          <w:color w:val="222426"/>
        </w:rPr>
      </w:pPr>
      <w:r>
        <w:rPr>
          <w:rStyle w:val="pun"/>
          <w:rFonts w:ascii="Consolas" w:hAnsi="Consolas" w:cs="Consolas"/>
          <w:color w:val="000000"/>
        </w:rPr>
        <w:t>}</w:t>
      </w:r>
    </w:p>
    <w:p w:rsidR="00730A40" w:rsidRDefault="00730A40" w:rsidP="00D761F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730A40" w:rsidRDefault="00730A40" w:rsidP="00D761F7">
      <w:pPr>
        <w:pStyle w:val="HTMLPreformatted"/>
        <w:shd w:val="clear" w:color="auto" w:fill="EEEEEE"/>
        <w:rPr>
          <w:rStyle w:val="pln"/>
          <w:rFonts w:ascii="Consolas" w:hAnsi="Consolas" w:cs="Consolas"/>
          <w:color w:val="000000"/>
        </w:rPr>
      </w:pPr>
      <w:r>
        <w:rPr>
          <w:rStyle w:val="typ"/>
          <w:rFonts w:ascii="Consolas" w:hAnsi="Consolas" w:cs="Consolas"/>
          <w:color w:val="2B91AF"/>
        </w:rPr>
        <w:t>Sum</w:t>
      </w:r>
      <w:r>
        <w:rPr>
          <w:rStyle w:val="pln"/>
          <w:rFonts w:ascii="Consolas" w:hAnsi="Consolas" w:cs="Consolas"/>
          <w:color w:val="000000"/>
        </w:rPr>
        <w:t xml:space="preserve"> of two numbers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41</w:t>
      </w:r>
    </w:p>
    <w:p w:rsidR="00730A40" w:rsidRDefault="00730A40" w:rsidP="00D761F7">
      <w:pPr>
        <w:pStyle w:val="HTMLPreformatted"/>
        <w:shd w:val="clear" w:color="auto" w:fill="EEEEEE"/>
        <w:rPr>
          <w:rStyle w:val="pln"/>
          <w:rFonts w:ascii="Consolas" w:hAnsi="Consolas" w:cs="Consolas"/>
          <w:color w:val="000000"/>
        </w:rPr>
      </w:pPr>
      <w:r>
        <w:rPr>
          <w:rStyle w:val="typ"/>
          <w:rFonts w:ascii="Consolas" w:hAnsi="Consolas" w:cs="Consolas"/>
          <w:color w:val="2B91AF"/>
        </w:rPr>
        <w:t>Sum</w:t>
      </w:r>
      <w:r>
        <w:rPr>
          <w:rStyle w:val="pln"/>
          <w:rFonts w:ascii="Consolas" w:hAnsi="Consolas" w:cs="Consolas"/>
          <w:color w:val="000000"/>
        </w:rPr>
        <w:t xml:space="preserve"> of three numbers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63</w:t>
      </w:r>
    </w:p>
    <w:p w:rsidR="00730A40" w:rsidRDefault="00730A40" w:rsidP="00D761F7">
      <w:pPr>
        <w:pStyle w:val="HTMLPreformatted"/>
        <w:shd w:val="clear" w:color="auto" w:fill="EEEEEE"/>
        <w:rPr>
          <w:rStyle w:val="pln"/>
          <w:rFonts w:ascii="Consolas" w:hAnsi="Consolas" w:cs="Consolas"/>
          <w:color w:val="000000"/>
        </w:rPr>
      </w:pPr>
      <w:r>
        <w:rPr>
          <w:rStyle w:val="typ"/>
          <w:rFonts w:ascii="Consolas" w:hAnsi="Consolas" w:cs="Consolas"/>
          <w:color w:val="2B91AF"/>
        </w:rPr>
        <w:t>Sum</w:t>
      </w:r>
      <w:r>
        <w:rPr>
          <w:rStyle w:val="pln"/>
          <w:rFonts w:ascii="Consolas" w:hAnsi="Consolas" w:cs="Consolas"/>
          <w:color w:val="000000"/>
        </w:rPr>
        <w:t xml:space="preserve"> of four numbers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86</w:t>
      </w:r>
    </w:p>
    <w:p w:rsidR="00730A40" w:rsidRDefault="00730A40" w:rsidP="00D761F7">
      <w:pPr>
        <w:pStyle w:val="HTMLPreformatted"/>
        <w:shd w:val="clear" w:color="auto" w:fill="EEEEEE"/>
        <w:rPr>
          <w:rFonts w:ascii="Consolas" w:hAnsi="Consolas" w:cs="Consolas"/>
          <w:color w:val="222426"/>
        </w:rPr>
      </w:pPr>
      <w:r>
        <w:rPr>
          <w:rStyle w:val="typ"/>
          <w:rFonts w:ascii="Consolas" w:hAnsi="Consolas" w:cs="Consolas"/>
          <w:color w:val="2B91AF"/>
        </w:rPr>
        <w:t>Sum</w:t>
      </w:r>
      <w:r>
        <w:rPr>
          <w:rStyle w:val="pln"/>
          <w:rFonts w:ascii="Consolas" w:hAnsi="Consolas" w:cs="Consolas"/>
          <w:color w:val="000000"/>
        </w:rPr>
        <w:t xml:space="preserve"> of five numbers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110</w:t>
      </w:r>
    </w:p>
    <w:p w:rsidR="00730A40" w:rsidRDefault="00730A40" w:rsidP="00D761F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4 versions of same method </w:t>
      </w:r>
      <w:r>
        <w:rPr>
          <w:rStyle w:val="HTMLCode"/>
          <w:rFonts w:ascii="Arial" w:hAnsi="Arial" w:cs="Arial"/>
          <w:color w:val="222426"/>
          <w:shd w:val="clear" w:color="auto" w:fill="EEEEEE"/>
        </w:rPr>
        <w:t>add</w:t>
      </w:r>
      <w:r>
        <w:rPr>
          <w:rFonts w:ascii="Arial" w:hAnsi="Arial" w:cs="Arial"/>
          <w:color w:val="222426"/>
          <w:sz w:val="26"/>
          <w:szCs w:val="26"/>
        </w:rPr>
        <w:t>. We are overloading the method </w:t>
      </w:r>
      <w:proofErr w:type="gramStart"/>
      <w:r>
        <w:rPr>
          <w:rStyle w:val="HTMLCode"/>
          <w:rFonts w:ascii="Arial" w:hAnsi="Arial" w:cs="Arial"/>
          <w:color w:val="222426"/>
          <w:shd w:val="clear" w:color="auto" w:fill="EEEEEE"/>
        </w:rPr>
        <w:t>add(</w:t>
      </w:r>
      <w:proofErr w:type="gramEnd"/>
      <w:r>
        <w:rPr>
          <w:rStyle w:val="HTMLCode"/>
          <w:rFonts w:ascii="Arial" w:hAnsi="Arial" w:cs="Arial"/>
          <w:color w:val="222426"/>
          <w:shd w:val="clear" w:color="auto" w:fill="EEEEEE"/>
        </w:rPr>
        <w:t>)</w:t>
      </w:r>
      <w:r>
        <w:rPr>
          <w:rFonts w:ascii="Arial" w:hAnsi="Arial" w:cs="Arial"/>
          <w:color w:val="222426"/>
          <w:sz w:val="26"/>
          <w:szCs w:val="26"/>
        </w:rPr>
        <w:t> here.</w:t>
      </w:r>
    </w:p>
    <w:p w:rsidR="00730A40" w:rsidRDefault="00730A40" w:rsidP="00D761F7">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Overriding example</w:t>
      </w:r>
    </w:p>
    <w:p w:rsidR="00730A40" w:rsidRDefault="00730A40" w:rsidP="00D761F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package</w:t>
      </w:r>
      <w:proofErr w:type="gramEnd"/>
      <w:r>
        <w:rPr>
          <w:rStyle w:val="pln"/>
          <w:rFonts w:ascii="Consolas" w:hAnsi="Consolas" w:cs="Consolas"/>
          <w:color w:val="000000"/>
        </w:rPr>
        <w:t xml:space="preserve"> beginnersbook</w:t>
      </w:r>
      <w:r>
        <w:rPr>
          <w:rStyle w:val="pun"/>
          <w:rFonts w:ascii="Consolas" w:hAnsi="Consolas" w:cs="Consolas"/>
          <w:color w:val="000000"/>
        </w:rPr>
        <w:t>.</w:t>
      </w:r>
      <w:r>
        <w:rPr>
          <w:rStyle w:val="pln"/>
          <w:rFonts w:ascii="Consolas" w:hAnsi="Consolas" w:cs="Consolas"/>
          <w:color w:val="000000"/>
        </w:rPr>
        <w:t>com</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CarClass</w:t>
      </w:r>
      <w:proofErr w:type="spellEnd"/>
    </w:p>
    <w:p w:rsidR="00730A40" w:rsidRDefault="00730A40" w:rsidP="00D761F7">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speedLimit</w:t>
      </w:r>
      <w:proofErr w:type="spellEnd"/>
      <w:r>
        <w:rPr>
          <w:rStyle w:val="pun"/>
          <w:rFonts w:ascii="Consolas" w:hAnsi="Consolas" w:cs="Consolas"/>
          <w:color w:val="000000"/>
        </w:rPr>
        <w:t>()</w:t>
      </w:r>
      <w:r>
        <w:rPr>
          <w:rStyle w:val="pln"/>
          <w:rFonts w:ascii="Consolas" w:hAnsi="Consolas" w:cs="Consolas"/>
          <w:color w:val="000000"/>
        </w:rPr>
        <w:t xml:space="preserve"> </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lit"/>
          <w:rFonts w:ascii="Consolas" w:eastAsiaTheme="majorEastAsia" w:hAnsi="Consolas" w:cs="Consolas"/>
          <w:color w:val="800000"/>
        </w:rPr>
        <w:t>100</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Ford</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proofErr w:type="spellStart"/>
      <w:r>
        <w:rPr>
          <w:rStyle w:val="typ"/>
          <w:rFonts w:ascii="Consolas" w:hAnsi="Consolas" w:cs="Consolas"/>
          <w:color w:val="2B91AF"/>
        </w:rPr>
        <w:t>CarClass</w:t>
      </w:r>
      <w:proofErr w:type="spellEnd"/>
    </w:p>
    <w:p w:rsidR="00730A40" w:rsidRDefault="00730A40" w:rsidP="00D761F7">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speedLimit</w:t>
      </w:r>
      <w:proofErr w:type="spellEnd"/>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lit"/>
          <w:rFonts w:ascii="Consolas" w:eastAsiaTheme="majorEastAsia" w:hAnsi="Consolas" w:cs="Consolas"/>
          <w:color w:val="800000"/>
        </w:rPr>
        <w:t>150</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spellStart"/>
      <w:r>
        <w:rPr>
          <w:rStyle w:val="typ"/>
          <w:rFonts w:ascii="Consolas" w:hAnsi="Consolas" w:cs="Consolas"/>
          <w:color w:val="2B91AF"/>
        </w:rPr>
        <w:t>CarClass</w:t>
      </w:r>
      <w:proofErr w:type="spellEnd"/>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Ford</w:t>
      </w:r>
      <w:r>
        <w:rPr>
          <w:rStyle w:val="pun"/>
          <w:rFonts w:ascii="Consolas" w:hAnsi="Consolas" w:cs="Consolas"/>
          <w:color w:val="000000"/>
        </w:rPr>
        <w:t>(</w:t>
      </w:r>
      <w:proofErr w:type="gramEnd"/>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w:t>
      </w:r>
      <w:proofErr w:type="spellStart"/>
      <w:r>
        <w:rPr>
          <w:rStyle w:val="pln"/>
          <w:rFonts w:ascii="Consolas" w:hAnsi="Consolas" w:cs="Consolas"/>
          <w:color w:val="000000"/>
        </w:rPr>
        <w:t>num</w:t>
      </w:r>
      <w:proofErr w:type="spellEnd"/>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speedLimit</w:t>
      </w:r>
      <w:proofErr w:type="spellEnd"/>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eastAsiaTheme="majorEastAsia" w:hAnsi="Consolas" w:cs="Consolas"/>
          <w:color w:val="800000"/>
        </w:rPr>
        <w:t>"Speed Limit is: "</w:t>
      </w:r>
      <w:r>
        <w:rPr>
          <w:rStyle w:val="pun"/>
          <w:rFonts w:ascii="Consolas" w:hAnsi="Consolas" w:cs="Consolas"/>
          <w:color w:val="000000"/>
        </w:rPr>
        <w:t>+</w:t>
      </w:r>
      <w:proofErr w:type="spellStart"/>
      <w:r>
        <w:rPr>
          <w:rStyle w:val="pln"/>
          <w:rFonts w:ascii="Consolas" w:hAnsi="Consolas" w:cs="Consolas"/>
          <w:color w:val="000000"/>
        </w:rPr>
        <w:t>num</w:t>
      </w:r>
      <w:proofErr w:type="spellEnd"/>
      <w:r>
        <w:rPr>
          <w:rStyle w:val="pun"/>
          <w:rFonts w:ascii="Consolas" w:hAnsi="Consolas" w:cs="Consolas"/>
          <w:color w:val="000000"/>
        </w:rPr>
        <w:t>);</w:t>
      </w:r>
    </w:p>
    <w:p w:rsidR="00730A40" w:rsidRDefault="00730A40" w:rsidP="00D761F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30A40" w:rsidRDefault="00730A40" w:rsidP="00D761F7">
      <w:pPr>
        <w:pStyle w:val="HTMLPreformatted"/>
        <w:shd w:val="clear" w:color="auto" w:fill="EEEEEE"/>
        <w:rPr>
          <w:rFonts w:ascii="Consolas" w:hAnsi="Consolas" w:cs="Consolas"/>
          <w:color w:val="222426"/>
        </w:rPr>
      </w:pPr>
      <w:r>
        <w:rPr>
          <w:rStyle w:val="pun"/>
          <w:rFonts w:ascii="Consolas" w:hAnsi="Consolas" w:cs="Consolas"/>
          <w:color w:val="000000"/>
        </w:rPr>
        <w:t>}</w:t>
      </w:r>
    </w:p>
    <w:p w:rsidR="00730A40" w:rsidRDefault="00730A40" w:rsidP="00D761F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730A40" w:rsidRDefault="00730A40" w:rsidP="00D761F7">
      <w:pPr>
        <w:pStyle w:val="HTMLPreformatted"/>
        <w:shd w:val="clear" w:color="auto" w:fill="EEEEEE"/>
        <w:rPr>
          <w:ins w:id="0" w:author="Unknown"/>
          <w:rFonts w:ascii="Consolas" w:hAnsi="Consolas" w:cs="Consolas"/>
          <w:color w:val="222426"/>
        </w:rPr>
      </w:pPr>
      <w:ins w:id="1" w:author="Unknown">
        <w:r>
          <w:rPr>
            <w:rStyle w:val="typ"/>
            <w:rFonts w:ascii="Consolas" w:hAnsi="Consolas" w:cs="Consolas"/>
            <w:color w:val="2B91AF"/>
          </w:rPr>
          <w:t>Speed</w:t>
        </w:r>
        <w:r>
          <w:rPr>
            <w:rStyle w:val="pln"/>
            <w:rFonts w:ascii="Consolas" w:hAnsi="Consolas" w:cs="Consolas"/>
            <w:color w:val="000000"/>
          </w:rPr>
          <w:t xml:space="preserve"> </w:t>
        </w:r>
        <w:r>
          <w:rPr>
            <w:rStyle w:val="typ"/>
            <w:rFonts w:ascii="Consolas" w:hAnsi="Consolas" w:cs="Consolas"/>
            <w:color w:val="2B91AF"/>
          </w:rPr>
          <w:t>Limit</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150</w:t>
        </w:r>
      </w:ins>
    </w:p>
    <w:p w:rsidR="00730A40" w:rsidRPr="00405746" w:rsidRDefault="00730A40" w:rsidP="00D761F7">
      <w:pPr>
        <w:shd w:val="clear" w:color="auto" w:fill="FFFFFF"/>
        <w:spacing w:before="100" w:beforeAutospacing="1" w:after="100" w:afterAutospacing="1" w:line="240" w:lineRule="auto"/>
        <w:jc w:val="both"/>
        <w:rPr>
          <w:rFonts w:eastAsia="Times New Roman" w:cs="Arial"/>
          <w:bCs/>
          <w:color w:val="000000"/>
          <w:kern w:val="36"/>
          <w:sz w:val="28"/>
          <w:szCs w:val="28"/>
        </w:rPr>
      </w:pPr>
    </w:p>
    <w:p w:rsidR="00405746" w:rsidRDefault="008A6E23" w:rsidP="00D761F7">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8A6E23">
        <w:rPr>
          <w:rFonts w:eastAsia="Times New Roman" w:cs="Arial"/>
          <w:b/>
          <w:bCs/>
          <w:color w:val="000000"/>
          <w:kern w:val="36"/>
          <w:sz w:val="28"/>
          <w:szCs w:val="28"/>
        </w:rPr>
        <w:t xml:space="preserve">Reflection API in Java </w:t>
      </w:r>
    </w:p>
    <w:p w:rsidR="008A6E23" w:rsidRDefault="00142121" w:rsidP="00D761F7">
      <w:pPr>
        <w:pStyle w:val="ListParagraph"/>
        <w:shd w:val="clear" w:color="auto" w:fill="FFFFFF"/>
        <w:spacing w:after="240" w:line="240" w:lineRule="auto"/>
        <w:ind w:left="0"/>
        <w:jc w:val="both"/>
        <w:outlineLvl w:val="0"/>
        <w:rPr>
          <w:rFonts w:eastAsia="Times New Roman" w:cs="Arial"/>
          <w:bCs/>
          <w:color w:val="000000"/>
          <w:kern w:val="36"/>
          <w:sz w:val="28"/>
          <w:szCs w:val="28"/>
        </w:rPr>
      </w:pPr>
      <w:r w:rsidRPr="00142121">
        <w:rPr>
          <w:rFonts w:eastAsia="Times New Roman" w:cs="Arial"/>
          <w:bCs/>
          <w:color w:val="000000"/>
          <w:kern w:val="36"/>
          <w:sz w:val="28"/>
          <w:szCs w:val="28"/>
        </w:rPr>
        <w:t xml:space="preserve">Java Reflection is a process of examining or modifying the run time behavior of a class at run </w:t>
      </w:r>
      <w:proofErr w:type="spellStart"/>
      <w:r w:rsidRPr="00142121">
        <w:rPr>
          <w:rFonts w:eastAsia="Times New Roman" w:cs="Arial"/>
          <w:bCs/>
          <w:color w:val="000000"/>
          <w:kern w:val="36"/>
          <w:sz w:val="28"/>
          <w:szCs w:val="28"/>
        </w:rPr>
        <w:t>time.The</w:t>
      </w:r>
      <w:proofErr w:type="spellEnd"/>
      <w:r w:rsidRPr="00142121">
        <w:rPr>
          <w:rFonts w:eastAsia="Times New Roman" w:cs="Arial"/>
          <w:bCs/>
          <w:color w:val="000000"/>
          <w:kern w:val="36"/>
          <w:sz w:val="28"/>
          <w:szCs w:val="28"/>
        </w:rPr>
        <w:t xml:space="preserve"> </w:t>
      </w:r>
      <w:proofErr w:type="spellStart"/>
      <w:r w:rsidRPr="00142121">
        <w:rPr>
          <w:rFonts w:eastAsia="Times New Roman" w:cs="Arial"/>
          <w:bCs/>
          <w:color w:val="000000"/>
          <w:kern w:val="36"/>
          <w:sz w:val="28"/>
          <w:szCs w:val="28"/>
        </w:rPr>
        <w:t>java.lang.Class</w:t>
      </w:r>
      <w:proofErr w:type="spellEnd"/>
      <w:r w:rsidRPr="00142121">
        <w:rPr>
          <w:rFonts w:eastAsia="Times New Roman" w:cs="Arial"/>
          <w:bCs/>
          <w:color w:val="000000"/>
          <w:kern w:val="36"/>
          <w:sz w:val="28"/>
          <w:szCs w:val="28"/>
        </w:rPr>
        <w:t xml:space="preserve"> class provides many methods that can be used to get </w:t>
      </w:r>
      <w:proofErr w:type="gramStart"/>
      <w:r w:rsidRPr="00142121">
        <w:rPr>
          <w:rFonts w:eastAsia="Times New Roman" w:cs="Arial"/>
          <w:bCs/>
          <w:color w:val="000000"/>
          <w:kern w:val="36"/>
          <w:sz w:val="28"/>
          <w:szCs w:val="28"/>
        </w:rPr>
        <w:t>metadata,</w:t>
      </w:r>
      <w:proofErr w:type="gramEnd"/>
      <w:r w:rsidRPr="00142121">
        <w:rPr>
          <w:rFonts w:eastAsia="Times New Roman" w:cs="Arial"/>
          <w:bCs/>
          <w:color w:val="000000"/>
          <w:kern w:val="36"/>
          <w:sz w:val="28"/>
          <w:szCs w:val="28"/>
        </w:rPr>
        <w:t xml:space="preserve"> examine and change t</w:t>
      </w:r>
      <w:r>
        <w:rPr>
          <w:rFonts w:eastAsia="Times New Roman" w:cs="Arial"/>
          <w:bCs/>
          <w:color w:val="000000"/>
          <w:kern w:val="36"/>
          <w:sz w:val="28"/>
          <w:szCs w:val="28"/>
        </w:rPr>
        <w:t xml:space="preserve">he run time behavior of a </w:t>
      </w:r>
      <w:proofErr w:type="spellStart"/>
      <w:r>
        <w:rPr>
          <w:rFonts w:eastAsia="Times New Roman" w:cs="Arial"/>
          <w:bCs/>
          <w:color w:val="000000"/>
          <w:kern w:val="36"/>
          <w:sz w:val="28"/>
          <w:szCs w:val="28"/>
        </w:rPr>
        <w:t>class.</w:t>
      </w:r>
      <w:r w:rsidRPr="00142121">
        <w:rPr>
          <w:rFonts w:eastAsia="Times New Roman" w:cs="Arial"/>
          <w:bCs/>
          <w:color w:val="000000"/>
          <w:kern w:val="36"/>
          <w:sz w:val="28"/>
          <w:szCs w:val="28"/>
        </w:rPr>
        <w:t>The</w:t>
      </w:r>
      <w:proofErr w:type="spellEnd"/>
      <w:r w:rsidRPr="00142121">
        <w:rPr>
          <w:rFonts w:eastAsia="Times New Roman" w:cs="Arial"/>
          <w:bCs/>
          <w:color w:val="000000"/>
          <w:kern w:val="36"/>
          <w:sz w:val="28"/>
          <w:szCs w:val="28"/>
        </w:rPr>
        <w:t xml:space="preserve"> </w:t>
      </w:r>
      <w:proofErr w:type="spellStart"/>
      <w:r w:rsidRPr="00142121">
        <w:rPr>
          <w:rFonts w:eastAsia="Times New Roman" w:cs="Arial"/>
          <w:bCs/>
          <w:color w:val="000000"/>
          <w:kern w:val="36"/>
          <w:sz w:val="28"/>
          <w:szCs w:val="28"/>
        </w:rPr>
        <w:t>java.lang</w:t>
      </w:r>
      <w:proofErr w:type="spellEnd"/>
      <w:r w:rsidRPr="00142121">
        <w:rPr>
          <w:rFonts w:eastAsia="Times New Roman" w:cs="Arial"/>
          <w:bCs/>
          <w:color w:val="000000"/>
          <w:kern w:val="36"/>
          <w:sz w:val="28"/>
          <w:szCs w:val="28"/>
        </w:rPr>
        <w:t xml:space="preserve"> and </w:t>
      </w:r>
      <w:proofErr w:type="spellStart"/>
      <w:r w:rsidRPr="00142121">
        <w:rPr>
          <w:rFonts w:eastAsia="Times New Roman" w:cs="Arial"/>
          <w:bCs/>
          <w:color w:val="000000"/>
          <w:kern w:val="36"/>
          <w:sz w:val="28"/>
          <w:szCs w:val="28"/>
        </w:rPr>
        <w:t>java.lang.reflect</w:t>
      </w:r>
      <w:proofErr w:type="spellEnd"/>
      <w:r w:rsidRPr="00142121">
        <w:rPr>
          <w:rFonts w:eastAsia="Times New Roman" w:cs="Arial"/>
          <w:bCs/>
          <w:color w:val="000000"/>
          <w:kern w:val="36"/>
          <w:sz w:val="28"/>
          <w:szCs w:val="28"/>
        </w:rPr>
        <w:t xml:space="preserve"> packages provide classes for java reflection.</w:t>
      </w:r>
    </w:p>
    <w:p w:rsidR="00D64ECA" w:rsidRDefault="00D64ECA" w:rsidP="00D761F7">
      <w:pPr>
        <w:pStyle w:val="Heading3"/>
        <w:shd w:val="clear" w:color="auto" w:fill="FFFFFF"/>
        <w:spacing w:line="312" w:lineRule="atLeast"/>
        <w:jc w:val="both"/>
        <w:rPr>
          <w:rFonts w:ascii="Helvetica" w:hAnsi="Helvetica" w:cs="Helvetica"/>
          <w:b w:val="0"/>
          <w:bCs w:val="0"/>
          <w:color w:val="610B38"/>
          <w:sz w:val="38"/>
          <w:szCs w:val="38"/>
        </w:rPr>
      </w:pPr>
      <w:r w:rsidRPr="00D64ECA">
        <w:rPr>
          <w:rFonts w:asciiTheme="minorHAnsi" w:hAnsiTheme="minorHAnsi" w:cs="Helvetica"/>
          <w:bCs w:val="0"/>
          <w:color w:val="610B38"/>
          <w:sz w:val="28"/>
          <w:szCs w:val="28"/>
        </w:rPr>
        <w:t xml:space="preserve">Commonly used methods of Class </w:t>
      </w:r>
      <w:proofErr w:type="spellStart"/>
      <w:r w:rsidRPr="00D64ECA">
        <w:rPr>
          <w:rFonts w:asciiTheme="minorHAnsi" w:hAnsiTheme="minorHAnsi" w:cs="Helvetica"/>
          <w:bCs w:val="0"/>
          <w:color w:val="610B38"/>
          <w:sz w:val="28"/>
          <w:szCs w:val="28"/>
        </w:rPr>
        <w:t>class</w:t>
      </w:r>
      <w:proofErr w:type="spellEnd"/>
      <w:r>
        <w:rPr>
          <w:rFonts w:ascii="Helvetica" w:hAnsi="Helvetica" w:cs="Helvetica"/>
          <w:b w:val="0"/>
          <w:bCs w:val="0"/>
          <w:color w:val="610B38"/>
          <w:sz w:val="38"/>
          <w:szCs w:val="38"/>
        </w:rPr>
        <w:t>:</w:t>
      </w:r>
    </w:p>
    <w:tbl>
      <w:tblPr>
        <w:tblW w:w="1089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320"/>
        <w:gridCol w:w="6570"/>
      </w:tblGrid>
      <w:tr w:rsidR="00D64ECA" w:rsidTr="00D64ECA">
        <w:tc>
          <w:tcPr>
            <w:tcW w:w="4320" w:type="dxa"/>
            <w:shd w:val="clear" w:color="auto" w:fill="C7CCBE"/>
            <w:tcMar>
              <w:top w:w="180" w:type="dxa"/>
              <w:left w:w="180" w:type="dxa"/>
              <w:bottom w:w="180" w:type="dxa"/>
              <w:right w:w="180" w:type="dxa"/>
            </w:tcMar>
            <w:hideMark/>
          </w:tcPr>
          <w:p w:rsidR="00D64ECA" w:rsidRDefault="00D64ECA" w:rsidP="00D761F7">
            <w:pPr>
              <w:rPr>
                <w:b/>
                <w:bCs/>
                <w:color w:val="000000"/>
                <w:sz w:val="26"/>
                <w:szCs w:val="26"/>
              </w:rPr>
            </w:pPr>
            <w:r>
              <w:rPr>
                <w:b/>
                <w:bCs/>
                <w:color w:val="000000"/>
                <w:sz w:val="26"/>
                <w:szCs w:val="26"/>
              </w:rPr>
              <w:t>Method</w:t>
            </w:r>
          </w:p>
        </w:tc>
        <w:tc>
          <w:tcPr>
            <w:tcW w:w="6570" w:type="dxa"/>
            <w:shd w:val="clear" w:color="auto" w:fill="C7CCBE"/>
            <w:tcMar>
              <w:top w:w="180" w:type="dxa"/>
              <w:left w:w="180" w:type="dxa"/>
              <w:bottom w:w="180" w:type="dxa"/>
              <w:right w:w="180" w:type="dxa"/>
            </w:tcMar>
            <w:hideMark/>
          </w:tcPr>
          <w:p w:rsidR="00D64ECA" w:rsidRDefault="00D64ECA" w:rsidP="00D761F7">
            <w:pPr>
              <w:rPr>
                <w:b/>
                <w:bCs/>
                <w:color w:val="000000"/>
                <w:sz w:val="26"/>
                <w:szCs w:val="26"/>
              </w:rPr>
            </w:pPr>
            <w:r>
              <w:rPr>
                <w:b/>
                <w:bCs/>
                <w:color w:val="000000"/>
                <w:sz w:val="26"/>
                <w:szCs w:val="26"/>
              </w:rPr>
              <w:t>Description</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Pr="00882778" w:rsidRDefault="00D64ECA" w:rsidP="00D761F7">
            <w:pPr>
              <w:spacing w:line="345" w:lineRule="atLeast"/>
              <w:ind w:left="300"/>
              <w:jc w:val="both"/>
              <w:rPr>
                <w:rFonts w:eastAsia="Times New Roman" w:cs="Arial"/>
                <w:bCs/>
                <w:color w:val="000000"/>
                <w:kern w:val="36"/>
                <w:sz w:val="28"/>
                <w:szCs w:val="28"/>
              </w:rPr>
            </w:pPr>
            <w:r w:rsidRPr="00882778">
              <w:rPr>
                <w:rFonts w:eastAsia="Times New Roman" w:cs="Arial"/>
                <w:bCs/>
                <w:color w:val="000000"/>
                <w:kern w:val="36"/>
                <w:sz w:val="28"/>
                <w:szCs w:val="28"/>
              </w:rPr>
              <w:t xml:space="preserve">1) public String </w:t>
            </w:r>
            <w:proofErr w:type="spellStart"/>
            <w:r w:rsidRPr="00882778">
              <w:rPr>
                <w:rFonts w:eastAsia="Times New Roman" w:cs="Arial"/>
                <w:bCs/>
                <w:color w:val="000000"/>
                <w:kern w:val="36"/>
                <w:sz w:val="28"/>
                <w:szCs w:val="28"/>
              </w:rPr>
              <w:t>getName</w:t>
            </w:r>
            <w:proofErr w:type="spellEnd"/>
            <w:r w:rsidRPr="00882778">
              <w:rPr>
                <w:rFonts w:eastAsia="Times New Roman" w:cs="Arial"/>
                <w:bCs/>
                <w:color w:val="000000"/>
                <w:kern w:val="36"/>
                <w:sz w:val="28"/>
                <w:szCs w:val="28"/>
              </w:rPr>
              <w:t>()</w:t>
            </w:r>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Pr="00882778" w:rsidRDefault="00D64ECA" w:rsidP="00D761F7">
            <w:pPr>
              <w:spacing w:line="345" w:lineRule="atLeast"/>
              <w:ind w:left="300"/>
              <w:jc w:val="both"/>
              <w:rPr>
                <w:rFonts w:eastAsia="Times New Roman" w:cs="Arial"/>
                <w:bCs/>
                <w:color w:val="000000"/>
                <w:kern w:val="36"/>
                <w:sz w:val="28"/>
                <w:szCs w:val="28"/>
              </w:rPr>
            </w:pPr>
            <w:r w:rsidRPr="00882778">
              <w:rPr>
                <w:rFonts w:eastAsia="Times New Roman" w:cs="Arial"/>
                <w:bCs/>
                <w:color w:val="000000"/>
                <w:kern w:val="36"/>
                <w:sz w:val="28"/>
                <w:szCs w:val="28"/>
              </w:rPr>
              <w:t>returns the class name</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r w:rsidRPr="00F41BB6">
              <w:rPr>
                <w:rFonts w:eastAsia="Times New Roman" w:cs="Arial"/>
                <w:bCs/>
                <w:color w:val="000000"/>
                <w:kern w:val="36"/>
                <w:sz w:val="28"/>
                <w:szCs w:val="28"/>
              </w:rPr>
              <w:t xml:space="preserve">2) public static Class </w:t>
            </w:r>
            <w:proofErr w:type="spellStart"/>
            <w:r w:rsidRPr="00F41BB6">
              <w:rPr>
                <w:rFonts w:eastAsia="Times New Roman" w:cs="Arial"/>
                <w:bCs/>
                <w:color w:val="000000"/>
                <w:kern w:val="36"/>
                <w:sz w:val="28"/>
                <w:szCs w:val="28"/>
              </w:rPr>
              <w:t>forName</w:t>
            </w:r>
            <w:proofErr w:type="spellEnd"/>
            <w:r w:rsidRPr="00F41BB6">
              <w:rPr>
                <w:rFonts w:eastAsia="Times New Roman" w:cs="Arial"/>
                <w:bCs/>
                <w:color w:val="000000"/>
                <w:kern w:val="36"/>
                <w:sz w:val="28"/>
                <w:szCs w:val="28"/>
              </w:rPr>
              <w:t xml:space="preserve">(String </w:t>
            </w:r>
            <w:proofErr w:type="spellStart"/>
            <w:r w:rsidRPr="00F41BB6">
              <w:rPr>
                <w:rFonts w:eastAsia="Times New Roman" w:cs="Arial"/>
                <w:bCs/>
                <w:color w:val="000000"/>
                <w:kern w:val="36"/>
                <w:sz w:val="28"/>
                <w:szCs w:val="28"/>
              </w:rPr>
              <w:t>className</w:t>
            </w:r>
            <w:proofErr w:type="spellEnd"/>
            <w:r w:rsidRPr="00F41BB6">
              <w:rPr>
                <w:rFonts w:eastAsia="Times New Roman" w:cs="Arial"/>
                <w:bCs/>
                <w:color w:val="000000"/>
                <w:kern w:val="36"/>
                <w:sz w:val="28"/>
                <w:szCs w:val="28"/>
              </w:rPr>
              <w:t xml:space="preserve">)throws </w:t>
            </w:r>
            <w:proofErr w:type="spellStart"/>
            <w:r w:rsidRPr="00F41BB6">
              <w:rPr>
                <w:rFonts w:eastAsia="Times New Roman" w:cs="Arial"/>
                <w:bCs/>
                <w:color w:val="000000"/>
                <w:kern w:val="36"/>
                <w:sz w:val="28"/>
                <w:szCs w:val="28"/>
              </w:rPr>
              <w:t>ClassNotFoundException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proofErr w:type="gramStart"/>
            <w:r w:rsidRPr="00F41BB6">
              <w:rPr>
                <w:rFonts w:eastAsia="Times New Roman" w:cs="Arial"/>
                <w:bCs/>
                <w:color w:val="000000"/>
                <w:kern w:val="36"/>
                <w:sz w:val="28"/>
                <w:szCs w:val="28"/>
              </w:rPr>
              <w:t>loads</w:t>
            </w:r>
            <w:proofErr w:type="gramEnd"/>
            <w:r w:rsidRPr="00F41BB6">
              <w:rPr>
                <w:rFonts w:eastAsia="Times New Roman" w:cs="Arial"/>
                <w:bCs/>
                <w:color w:val="000000"/>
                <w:kern w:val="36"/>
                <w:sz w:val="28"/>
                <w:szCs w:val="28"/>
              </w:rPr>
              <w:t xml:space="preserve"> the class and returns the reference of Class </w:t>
            </w:r>
            <w:proofErr w:type="spellStart"/>
            <w:r w:rsidRPr="00F41BB6">
              <w:rPr>
                <w:rFonts w:eastAsia="Times New Roman" w:cs="Arial"/>
                <w:bCs/>
                <w:color w:val="000000"/>
                <w:kern w:val="36"/>
                <w:sz w:val="28"/>
                <w:szCs w:val="28"/>
              </w:rPr>
              <w:t>class</w:t>
            </w:r>
            <w:proofErr w:type="spellEnd"/>
            <w:r w:rsidRPr="00F41BB6">
              <w:rPr>
                <w:rFonts w:eastAsia="Times New Roman" w:cs="Arial"/>
                <w:bCs/>
                <w:color w:val="000000"/>
                <w:kern w:val="36"/>
                <w:sz w:val="28"/>
                <w:szCs w:val="28"/>
              </w:rPr>
              <w:t>.</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r w:rsidRPr="00F41BB6">
              <w:rPr>
                <w:rFonts w:eastAsia="Times New Roman" w:cs="Arial"/>
                <w:bCs/>
                <w:color w:val="000000"/>
                <w:kern w:val="36"/>
                <w:sz w:val="28"/>
                <w:szCs w:val="28"/>
              </w:rPr>
              <w:t xml:space="preserve">3) public Object </w:t>
            </w:r>
            <w:proofErr w:type="spellStart"/>
            <w:r w:rsidRPr="00F41BB6">
              <w:rPr>
                <w:rFonts w:eastAsia="Times New Roman" w:cs="Arial"/>
                <w:bCs/>
                <w:color w:val="000000"/>
                <w:kern w:val="36"/>
                <w:sz w:val="28"/>
                <w:szCs w:val="28"/>
              </w:rPr>
              <w:t>newInstance</w:t>
            </w:r>
            <w:proofErr w:type="spellEnd"/>
            <w:r w:rsidRPr="00F41BB6">
              <w:rPr>
                <w:rFonts w:eastAsia="Times New Roman" w:cs="Arial"/>
                <w:bCs/>
                <w:color w:val="000000"/>
                <w:kern w:val="36"/>
                <w:sz w:val="28"/>
                <w:szCs w:val="28"/>
              </w:rPr>
              <w:t xml:space="preserve">()throws </w:t>
            </w:r>
            <w:proofErr w:type="spellStart"/>
            <w:r w:rsidRPr="00F41BB6">
              <w:rPr>
                <w:rFonts w:eastAsia="Times New Roman" w:cs="Arial"/>
                <w:bCs/>
                <w:color w:val="000000"/>
                <w:kern w:val="36"/>
                <w:sz w:val="28"/>
                <w:szCs w:val="28"/>
              </w:rPr>
              <w:t>InstantiationException,IllegalAccessException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proofErr w:type="gramStart"/>
            <w:r w:rsidRPr="00F41BB6">
              <w:rPr>
                <w:rFonts w:eastAsia="Times New Roman" w:cs="Arial"/>
                <w:bCs/>
                <w:color w:val="000000"/>
                <w:kern w:val="36"/>
                <w:sz w:val="28"/>
                <w:szCs w:val="28"/>
              </w:rPr>
              <w:t>creates</w:t>
            </w:r>
            <w:proofErr w:type="gramEnd"/>
            <w:r w:rsidRPr="00F41BB6">
              <w:rPr>
                <w:rFonts w:eastAsia="Times New Roman" w:cs="Arial"/>
                <w:bCs/>
                <w:color w:val="000000"/>
                <w:kern w:val="36"/>
                <w:sz w:val="28"/>
                <w:szCs w:val="28"/>
              </w:rPr>
              <w:t xml:space="preserve"> new instance.</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r w:rsidRPr="00F41BB6">
              <w:rPr>
                <w:rFonts w:eastAsia="Times New Roman" w:cs="Arial"/>
                <w:bCs/>
                <w:color w:val="000000"/>
                <w:kern w:val="36"/>
                <w:sz w:val="28"/>
                <w:szCs w:val="28"/>
              </w:rPr>
              <w:lastRenderedPageBreak/>
              <w:t xml:space="preserve">4) public </w:t>
            </w:r>
            <w:proofErr w:type="spellStart"/>
            <w:r w:rsidRPr="00F41BB6">
              <w:rPr>
                <w:rFonts w:eastAsia="Times New Roman" w:cs="Arial"/>
                <w:bCs/>
                <w:color w:val="000000"/>
                <w:kern w:val="36"/>
                <w:sz w:val="28"/>
                <w:szCs w:val="28"/>
              </w:rPr>
              <w:t>boolean</w:t>
            </w:r>
            <w:proofErr w:type="spellEnd"/>
            <w:r w:rsidRPr="00F41BB6">
              <w:rPr>
                <w:rFonts w:eastAsia="Times New Roman" w:cs="Arial"/>
                <w:bCs/>
                <w:color w:val="000000"/>
                <w:kern w:val="36"/>
                <w:sz w:val="28"/>
                <w:szCs w:val="28"/>
              </w:rPr>
              <w:t xml:space="preserve"> </w:t>
            </w:r>
            <w:proofErr w:type="spellStart"/>
            <w:r w:rsidRPr="00F41BB6">
              <w:rPr>
                <w:rFonts w:eastAsia="Times New Roman" w:cs="Arial"/>
                <w:bCs/>
                <w:color w:val="000000"/>
                <w:kern w:val="36"/>
                <w:sz w:val="28"/>
                <w:szCs w:val="28"/>
              </w:rPr>
              <w:t>isInterface</w:t>
            </w:r>
            <w:proofErr w:type="spellEnd"/>
            <w:r w:rsidRPr="00F41BB6">
              <w:rPr>
                <w:rFonts w:eastAsia="Times New Roman" w:cs="Arial"/>
                <w:bCs/>
                <w:color w:val="000000"/>
                <w:kern w:val="36"/>
                <w:sz w:val="28"/>
                <w:szCs w:val="28"/>
              </w:rPr>
              <w:t>()</w:t>
            </w:r>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proofErr w:type="gramStart"/>
            <w:r w:rsidRPr="00F41BB6">
              <w:rPr>
                <w:rFonts w:eastAsia="Times New Roman" w:cs="Arial"/>
                <w:bCs/>
                <w:color w:val="000000"/>
                <w:kern w:val="36"/>
                <w:sz w:val="28"/>
                <w:szCs w:val="28"/>
              </w:rPr>
              <w:t>checks</w:t>
            </w:r>
            <w:proofErr w:type="gramEnd"/>
            <w:r w:rsidRPr="00F41BB6">
              <w:rPr>
                <w:rFonts w:eastAsia="Times New Roman" w:cs="Arial"/>
                <w:bCs/>
                <w:color w:val="000000"/>
                <w:kern w:val="36"/>
                <w:sz w:val="28"/>
                <w:szCs w:val="28"/>
              </w:rPr>
              <w:t xml:space="preserve"> if it is interface.</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r w:rsidRPr="00F41BB6">
              <w:rPr>
                <w:rFonts w:eastAsia="Times New Roman" w:cs="Arial"/>
                <w:bCs/>
                <w:color w:val="000000"/>
                <w:kern w:val="36"/>
                <w:sz w:val="28"/>
                <w:szCs w:val="28"/>
              </w:rPr>
              <w:t xml:space="preserve">5) public </w:t>
            </w:r>
            <w:proofErr w:type="spellStart"/>
            <w:r w:rsidRPr="00F41BB6">
              <w:rPr>
                <w:rFonts w:eastAsia="Times New Roman" w:cs="Arial"/>
                <w:bCs/>
                <w:color w:val="000000"/>
                <w:kern w:val="36"/>
                <w:sz w:val="28"/>
                <w:szCs w:val="28"/>
              </w:rPr>
              <w:t>boolean</w:t>
            </w:r>
            <w:proofErr w:type="spellEnd"/>
            <w:r w:rsidRPr="00F41BB6">
              <w:rPr>
                <w:rFonts w:eastAsia="Times New Roman" w:cs="Arial"/>
                <w:bCs/>
                <w:color w:val="000000"/>
                <w:kern w:val="36"/>
                <w:sz w:val="28"/>
                <w:szCs w:val="28"/>
              </w:rPr>
              <w:t xml:space="preserve"> </w:t>
            </w:r>
            <w:proofErr w:type="spellStart"/>
            <w:r w:rsidRPr="00F41BB6">
              <w:rPr>
                <w:rFonts w:eastAsia="Times New Roman" w:cs="Arial"/>
                <w:bCs/>
                <w:color w:val="000000"/>
                <w:kern w:val="36"/>
                <w:sz w:val="28"/>
                <w:szCs w:val="28"/>
              </w:rPr>
              <w:t>isArray</w:t>
            </w:r>
            <w:proofErr w:type="spellEnd"/>
            <w:r w:rsidRPr="00F41BB6">
              <w:rPr>
                <w:rFonts w:eastAsia="Times New Roman" w:cs="Arial"/>
                <w:bCs/>
                <w:color w:val="000000"/>
                <w:kern w:val="36"/>
                <w:sz w:val="28"/>
                <w:szCs w:val="28"/>
              </w:rPr>
              <w:t>()</w:t>
            </w:r>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proofErr w:type="gramStart"/>
            <w:r w:rsidRPr="00F41BB6">
              <w:rPr>
                <w:rFonts w:eastAsia="Times New Roman" w:cs="Arial"/>
                <w:bCs/>
                <w:color w:val="000000"/>
                <w:kern w:val="36"/>
                <w:sz w:val="28"/>
                <w:szCs w:val="28"/>
              </w:rPr>
              <w:t>checks</w:t>
            </w:r>
            <w:proofErr w:type="gramEnd"/>
            <w:r w:rsidRPr="00F41BB6">
              <w:rPr>
                <w:rFonts w:eastAsia="Times New Roman" w:cs="Arial"/>
                <w:bCs/>
                <w:color w:val="000000"/>
                <w:kern w:val="36"/>
                <w:sz w:val="28"/>
                <w:szCs w:val="28"/>
              </w:rPr>
              <w:t xml:space="preserve"> if it is array.</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r w:rsidRPr="00F41BB6">
              <w:rPr>
                <w:rFonts w:eastAsia="Times New Roman" w:cs="Arial"/>
                <w:bCs/>
                <w:color w:val="000000"/>
                <w:kern w:val="36"/>
                <w:sz w:val="28"/>
                <w:szCs w:val="28"/>
              </w:rPr>
              <w:t xml:space="preserve">6) public </w:t>
            </w:r>
            <w:proofErr w:type="spellStart"/>
            <w:r w:rsidRPr="00F41BB6">
              <w:rPr>
                <w:rFonts w:eastAsia="Times New Roman" w:cs="Arial"/>
                <w:bCs/>
                <w:color w:val="000000"/>
                <w:kern w:val="36"/>
                <w:sz w:val="28"/>
                <w:szCs w:val="28"/>
              </w:rPr>
              <w:t>boolean</w:t>
            </w:r>
            <w:proofErr w:type="spellEnd"/>
            <w:r w:rsidRPr="00F41BB6">
              <w:rPr>
                <w:rFonts w:eastAsia="Times New Roman" w:cs="Arial"/>
                <w:bCs/>
                <w:color w:val="000000"/>
                <w:kern w:val="36"/>
                <w:sz w:val="28"/>
                <w:szCs w:val="28"/>
              </w:rPr>
              <w:t xml:space="preserve"> </w:t>
            </w:r>
            <w:proofErr w:type="spellStart"/>
            <w:r w:rsidRPr="00F41BB6">
              <w:rPr>
                <w:rFonts w:eastAsia="Times New Roman" w:cs="Arial"/>
                <w:bCs/>
                <w:color w:val="000000"/>
                <w:kern w:val="36"/>
                <w:sz w:val="28"/>
                <w:szCs w:val="28"/>
              </w:rPr>
              <w:t>isPrimitive</w:t>
            </w:r>
            <w:proofErr w:type="spellEnd"/>
            <w:r w:rsidRPr="00F41BB6">
              <w:rPr>
                <w:rFonts w:eastAsia="Times New Roman" w:cs="Arial"/>
                <w:bCs/>
                <w:color w:val="000000"/>
                <w:kern w:val="36"/>
                <w:sz w:val="28"/>
                <w:szCs w:val="28"/>
              </w:rPr>
              <w:t>()</w:t>
            </w:r>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proofErr w:type="gramStart"/>
            <w:r w:rsidRPr="00F41BB6">
              <w:rPr>
                <w:rFonts w:eastAsia="Times New Roman" w:cs="Arial"/>
                <w:bCs/>
                <w:color w:val="000000"/>
                <w:kern w:val="36"/>
                <w:sz w:val="28"/>
                <w:szCs w:val="28"/>
              </w:rPr>
              <w:t>checks</w:t>
            </w:r>
            <w:proofErr w:type="gramEnd"/>
            <w:r w:rsidRPr="00F41BB6">
              <w:rPr>
                <w:rFonts w:eastAsia="Times New Roman" w:cs="Arial"/>
                <w:bCs/>
                <w:color w:val="000000"/>
                <w:kern w:val="36"/>
                <w:sz w:val="28"/>
                <w:szCs w:val="28"/>
              </w:rPr>
              <w:t xml:space="preserve"> if it is primitive.</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r w:rsidRPr="00F41BB6">
              <w:rPr>
                <w:rFonts w:eastAsia="Times New Roman" w:cs="Arial"/>
                <w:bCs/>
                <w:color w:val="000000"/>
                <w:kern w:val="36"/>
                <w:sz w:val="28"/>
                <w:szCs w:val="28"/>
              </w:rPr>
              <w:t xml:space="preserve">7) public Class </w:t>
            </w:r>
            <w:proofErr w:type="spellStart"/>
            <w:r w:rsidRPr="00F41BB6">
              <w:rPr>
                <w:rFonts w:eastAsia="Times New Roman" w:cs="Arial"/>
                <w:bCs/>
                <w:color w:val="000000"/>
                <w:kern w:val="36"/>
                <w:sz w:val="28"/>
                <w:szCs w:val="28"/>
              </w:rPr>
              <w:t>getSuperclass</w:t>
            </w:r>
            <w:proofErr w:type="spellEnd"/>
            <w:r w:rsidRPr="00F41BB6">
              <w:rPr>
                <w:rFonts w:eastAsia="Times New Roman" w:cs="Arial"/>
                <w:bCs/>
                <w:color w:val="000000"/>
                <w:kern w:val="36"/>
                <w:sz w:val="28"/>
                <w:szCs w:val="28"/>
              </w:rPr>
              <w:t>()</w:t>
            </w:r>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proofErr w:type="gramStart"/>
            <w:r w:rsidRPr="00F41BB6">
              <w:rPr>
                <w:rFonts w:eastAsia="Times New Roman" w:cs="Arial"/>
                <w:bCs/>
                <w:color w:val="000000"/>
                <w:kern w:val="36"/>
                <w:sz w:val="28"/>
                <w:szCs w:val="28"/>
              </w:rPr>
              <w:t>returns</w:t>
            </w:r>
            <w:proofErr w:type="gramEnd"/>
            <w:r w:rsidRPr="00F41BB6">
              <w:rPr>
                <w:rFonts w:eastAsia="Times New Roman" w:cs="Arial"/>
                <w:bCs/>
                <w:color w:val="000000"/>
                <w:kern w:val="36"/>
                <w:sz w:val="28"/>
                <w:szCs w:val="28"/>
              </w:rPr>
              <w:t xml:space="preserve"> the superclass class reference.</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r w:rsidRPr="00F41BB6">
              <w:rPr>
                <w:rFonts w:eastAsia="Times New Roman" w:cs="Arial"/>
                <w:bCs/>
                <w:color w:val="000000"/>
                <w:kern w:val="36"/>
                <w:sz w:val="28"/>
                <w:szCs w:val="28"/>
              </w:rPr>
              <w:t xml:space="preserve">8) public Field[] </w:t>
            </w:r>
            <w:proofErr w:type="spellStart"/>
            <w:r w:rsidRPr="00F41BB6">
              <w:rPr>
                <w:rFonts w:eastAsia="Times New Roman" w:cs="Arial"/>
                <w:bCs/>
                <w:color w:val="000000"/>
                <w:kern w:val="36"/>
                <w:sz w:val="28"/>
                <w:szCs w:val="28"/>
              </w:rPr>
              <w:t>getDeclaredFields</w:t>
            </w:r>
            <w:proofErr w:type="spellEnd"/>
            <w:r w:rsidRPr="00F41BB6">
              <w:rPr>
                <w:rFonts w:eastAsia="Times New Roman" w:cs="Arial"/>
                <w:bCs/>
                <w:color w:val="000000"/>
                <w:kern w:val="36"/>
                <w:sz w:val="28"/>
                <w:szCs w:val="28"/>
              </w:rPr>
              <w:t xml:space="preserve">()throws </w:t>
            </w:r>
            <w:proofErr w:type="spellStart"/>
            <w:r w:rsidRPr="00F41BB6">
              <w:rPr>
                <w:rFonts w:eastAsia="Times New Roman" w:cs="Arial"/>
                <w:bCs/>
                <w:color w:val="000000"/>
                <w:kern w:val="36"/>
                <w:sz w:val="28"/>
                <w:szCs w:val="28"/>
              </w:rPr>
              <w:t>SecurityException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proofErr w:type="gramStart"/>
            <w:r w:rsidRPr="00F41BB6">
              <w:rPr>
                <w:rFonts w:eastAsia="Times New Roman" w:cs="Arial"/>
                <w:bCs/>
                <w:color w:val="000000"/>
                <w:kern w:val="36"/>
                <w:sz w:val="28"/>
                <w:szCs w:val="28"/>
              </w:rPr>
              <w:t>returns</w:t>
            </w:r>
            <w:proofErr w:type="gramEnd"/>
            <w:r w:rsidRPr="00F41BB6">
              <w:rPr>
                <w:rFonts w:eastAsia="Times New Roman" w:cs="Arial"/>
                <w:bCs/>
                <w:color w:val="000000"/>
                <w:kern w:val="36"/>
                <w:sz w:val="28"/>
                <w:szCs w:val="28"/>
              </w:rPr>
              <w:t xml:space="preserve"> the total number of fields of this class.</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r w:rsidRPr="00F41BB6">
              <w:rPr>
                <w:rFonts w:eastAsia="Times New Roman" w:cs="Arial"/>
                <w:bCs/>
                <w:color w:val="000000"/>
                <w:kern w:val="36"/>
                <w:sz w:val="28"/>
                <w:szCs w:val="28"/>
              </w:rPr>
              <w:t xml:space="preserve">9) public Method[] </w:t>
            </w:r>
            <w:proofErr w:type="spellStart"/>
            <w:r w:rsidRPr="00F41BB6">
              <w:rPr>
                <w:rFonts w:eastAsia="Times New Roman" w:cs="Arial"/>
                <w:bCs/>
                <w:color w:val="000000"/>
                <w:kern w:val="36"/>
                <w:sz w:val="28"/>
                <w:szCs w:val="28"/>
              </w:rPr>
              <w:t>getDeclaredMethods</w:t>
            </w:r>
            <w:proofErr w:type="spellEnd"/>
            <w:r w:rsidRPr="00F41BB6">
              <w:rPr>
                <w:rFonts w:eastAsia="Times New Roman" w:cs="Arial"/>
                <w:bCs/>
                <w:color w:val="000000"/>
                <w:kern w:val="36"/>
                <w:sz w:val="28"/>
                <w:szCs w:val="28"/>
              </w:rPr>
              <w:t xml:space="preserve">()throws </w:t>
            </w:r>
            <w:proofErr w:type="spellStart"/>
            <w:r w:rsidRPr="00F41BB6">
              <w:rPr>
                <w:rFonts w:eastAsia="Times New Roman" w:cs="Arial"/>
                <w:bCs/>
                <w:color w:val="000000"/>
                <w:kern w:val="36"/>
                <w:sz w:val="28"/>
                <w:szCs w:val="28"/>
              </w:rPr>
              <w:t>SecurityException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proofErr w:type="gramStart"/>
            <w:r w:rsidRPr="00F41BB6">
              <w:rPr>
                <w:rFonts w:eastAsia="Times New Roman" w:cs="Arial"/>
                <w:bCs/>
                <w:color w:val="000000"/>
                <w:kern w:val="36"/>
                <w:sz w:val="28"/>
                <w:szCs w:val="28"/>
              </w:rPr>
              <w:t>returns</w:t>
            </w:r>
            <w:proofErr w:type="gramEnd"/>
            <w:r w:rsidRPr="00F41BB6">
              <w:rPr>
                <w:rFonts w:eastAsia="Times New Roman" w:cs="Arial"/>
                <w:bCs/>
                <w:color w:val="000000"/>
                <w:kern w:val="36"/>
                <w:sz w:val="28"/>
                <w:szCs w:val="28"/>
              </w:rPr>
              <w:t xml:space="preserve"> the total number of methods of this class.</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r w:rsidRPr="00F41BB6">
              <w:rPr>
                <w:rFonts w:eastAsia="Times New Roman" w:cs="Arial"/>
                <w:bCs/>
                <w:color w:val="000000"/>
                <w:kern w:val="36"/>
                <w:sz w:val="28"/>
                <w:szCs w:val="28"/>
              </w:rPr>
              <w:t xml:space="preserve">10) public Constructor[] </w:t>
            </w:r>
            <w:proofErr w:type="spellStart"/>
            <w:r w:rsidRPr="00F41BB6">
              <w:rPr>
                <w:rFonts w:eastAsia="Times New Roman" w:cs="Arial"/>
                <w:bCs/>
                <w:color w:val="000000"/>
                <w:kern w:val="36"/>
                <w:sz w:val="28"/>
                <w:szCs w:val="28"/>
              </w:rPr>
              <w:t>getDeclaredConstructors</w:t>
            </w:r>
            <w:proofErr w:type="spellEnd"/>
            <w:r w:rsidRPr="00F41BB6">
              <w:rPr>
                <w:rFonts w:eastAsia="Times New Roman" w:cs="Arial"/>
                <w:bCs/>
                <w:color w:val="000000"/>
                <w:kern w:val="36"/>
                <w:sz w:val="28"/>
                <w:szCs w:val="28"/>
              </w:rPr>
              <w:t xml:space="preserve">()throws </w:t>
            </w:r>
            <w:proofErr w:type="spellStart"/>
            <w:r w:rsidRPr="00F41BB6">
              <w:rPr>
                <w:rFonts w:eastAsia="Times New Roman" w:cs="Arial"/>
                <w:bCs/>
                <w:color w:val="000000"/>
                <w:kern w:val="36"/>
                <w:sz w:val="28"/>
                <w:szCs w:val="28"/>
              </w:rPr>
              <w:t>SecurityException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proofErr w:type="gramStart"/>
            <w:r w:rsidRPr="00F41BB6">
              <w:rPr>
                <w:rFonts w:eastAsia="Times New Roman" w:cs="Arial"/>
                <w:bCs/>
                <w:color w:val="000000"/>
                <w:kern w:val="36"/>
                <w:sz w:val="28"/>
                <w:szCs w:val="28"/>
              </w:rPr>
              <w:t>returns</w:t>
            </w:r>
            <w:proofErr w:type="gramEnd"/>
            <w:r w:rsidRPr="00F41BB6">
              <w:rPr>
                <w:rFonts w:eastAsia="Times New Roman" w:cs="Arial"/>
                <w:bCs/>
                <w:color w:val="000000"/>
                <w:kern w:val="36"/>
                <w:sz w:val="28"/>
                <w:szCs w:val="28"/>
              </w:rPr>
              <w:t xml:space="preserve"> the total number of constructors of this class.</w:t>
            </w:r>
          </w:p>
        </w:tc>
      </w:tr>
      <w:tr w:rsidR="00D64ECA" w:rsidTr="00D64ECA">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r w:rsidRPr="00F41BB6">
              <w:rPr>
                <w:rFonts w:eastAsia="Times New Roman" w:cs="Arial"/>
                <w:bCs/>
                <w:color w:val="000000"/>
                <w:kern w:val="36"/>
                <w:sz w:val="28"/>
                <w:szCs w:val="28"/>
              </w:rPr>
              <w:t xml:space="preserve">11) public Method </w:t>
            </w:r>
            <w:proofErr w:type="spellStart"/>
            <w:r w:rsidRPr="00F41BB6">
              <w:rPr>
                <w:rFonts w:eastAsia="Times New Roman" w:cs="Arial"/>
                <w:bCs/>
                <w:color w:val="000000"/>
                <w:kern w:val="36"/>
                <w:sz w:val="28"/>
                <w:szCs w:val="28"/>
              </w:rPr>
              <w:t>getDeclaredMethod</w:t>
            </w:r>
            <w:proofErr w:type="spellEnd"/>
            <w:r w:rsidRPr="00F41BB6">
              <w:rPr>
                <w:rFonts w:eastAsia="Times New Roman" w:cs="Arial"/>
                <w:bCs/>
                <w:color w:val="000000"/>
                <w:kern w:val="36"/>
                <w:sz w:val="28"/>
                <w:szCs w:val="28"/>
              </w:rPr>
              <w:t xml:space="preserve">(String </w:t>
            </w:r>
            <w:proofErr w:type="spellStart"/>
            <w:r w:rsidRPr="00F41BB6">
              <w:rPr>
                <w:rFonts w:eastAsia="Times New Roman" w:cs="Arial"/>
                <w:bCs/>
                <w:color w:val="000000"/>
                <w:kern w:val="36"/>
                <w:sz w:val="28"/>
                <w:szCs w:val="28"/>
              </w:rPr>
              <w:t>name,Class</w:t>
            </w:r>
            <w:proofErr w:type="spellEnd"/>
            <w:r w:rsidRPr="00F41BB6">
              <w:rPr>
                <w:rFonts w:eastAsia="Times New Roman" w:cs="Arial"/>
                <w:bCs/>
                <w:color w:val="000000"/>
                <w:kern w:val="36"/>
                <w:sz w:val="28"/>
                <w:szCs w:val="28"/>
              </w:rPr>
              <w:t xml:space="preserve">[] </w:t>
            </w:r>
            <w:proofErr w:type="spellStart"/>
            <w:r w:rsidRPr="00F41BB6">
              <w:rPr>
                <w:rFonts w:eastAsia="Times New Roman" w:cs="Arial"/>
                <w:bCs/>
                <w:color w:val="000000"/>
                <w:kern w:val="36"/>
                <w:sz w:val="28"/>
                <w:szCs w:val="28"/>
              </w:rPr>
              <w:t>parameterTypes</w:t>
            </w:r>
            <w:proofErr w:type="spellEnd"/>
            <w:r w:rsidRPr="00F41BB6">
              <w:rPr>
                <w:rFonts w:eastAsia="Times New Roman" w:cs="Arial"/>
                <w:bCs/>
                <w:color w:val="000000"/>
                <w:kern w:val="36"/>
                <w:sz w:val="28"/>
                <w:szCs w:val="28"/>
              </w:rPr>
              <w:t xml:space="preserve">)throws </w:t>
            </w:r>
            <w:proofErr w:type="spellStart"/>
            <w:r w:rsidRPr="00F41BB6">
              <w:rPr>
                <w:rFonts w:eastAsia="Times New Roman" w:cs="Arial"/>
                <w:bCs/>
                <w:color w:val="000000"/>
                <w:kern w:val="36"/>
                <w:sz w:val="28"/>
                <w:szCs w:val="28"/>
              </w:rPr>
              <w:t>NoSuchMethodException,SecurityException</w:t>
            </w:r>
            <w:proofErr w:type="spellEnd"/>
          </w:p>
        </w:tc>
        <w:tc>
          <w:tcPr>
            <w:tcW w:w="65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4ECA" w:rsidRPr="00F41BB6" w:rsidRDefault="00D64ECA" w:rsidP="00D761F7">
            <w:pPr>
              <w:spacing w:line="345" w:lineRule="atLeast"/>
              <w:ind w:left="300"/>
              <w:jc w:val="both"/>
              <w:rPr>
                <w:rFonts w:eastAsia="Times New Roman" w:cs="Arial"/>
                <w:bCs/>
                <w:color w:val="000000"/>
                <w:kern w:val="36"/>
                <w:sz w:val="28"/>
                <w:szCs w:val="28"/>
              </w:rPr>
            </w:pPr>
            <w:proofErr w:type="gramStart"/>
            <w:r w:rsidRPr="00F41BB6">
              <w:rPr>
                <w:rFonts w:eastAsia="Times New Roman" w:cs="Arial"/>
                <w:bCs/>
                <w:color w:val="000000"/>
                <w:kern w:val="36"/>
                <w:sz w:val="28"/>
                <w:szCs w:val="28"/>
              </w:rPr>
              <w:t>returns</w:t>
            </w:r>
            <w:proofErr w:type="gramEnd"/>
            <w:r w:rsidRPr="00F41BB6">
              <w:rPr>
                <w:rFonts w:eastAsia="Times New Roman" w:cs="Arial"/>
                <w:bCs/>
                <w:color w:val="000000"/>
                <w:kern w:val="36"/>
                <w:sz w:val="28"/>
                <w:szCs w:val="28"/>
              </w:rPr>
              <w:t xml:space="preserve"> the method class instance.</w:t>
            </w:r>
          </w:p>
        </w:tc>
      </w:tr>
    </w:tbl>
    <w:p w:rsidR="00D64ECA" w:rsidRDefault="00D64ECA"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BC465B" w:rsidRDefault="00BC465B"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830D61" w:rsidRDefault="00830D61"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830D61" w:rsidRDefault="00830D61"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830D61" w:rsidRDefault="00830D61"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830D61" w:rsidRDefault="00830D61"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830D61" w:rsidRDefault="00830D61"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830D61" w:rsidRDefault="00830D61" w:rsidP="00D761F7">
      <w:pPr>
        <w:pStyle w:val="ListParagraph"/>
        <w:shd w:val="clear" w:color="auto" w:fill="FFFFFF"/>
        <w:spacing w:after="240" w:line="240" w:lineRule="auto"/>
        <w:jc w:val="both"/>
        <w:outlineLvl w:val="0"/>
        <w:rPr>
          <w:rFonts w:eastAsia="Times New Roman" w:cs="Arial"/>
          <w:bCs/>
          <w:color w:val="000000"/>
          <w:kern w:val="36"/>
          <w:sz w:val="28"/>
          <w:szCs w:val="28"/>
        </w:rPr>
      </w:pPr>
    </w:p>
    <w:p w:rsidR="00BC465B" w:rsidRDefault="00D14C78" w:rsidP="00D761F7">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Pr>
          <w:rFonts w:eastAsia="Times New Roman" w:cs="Arial"/>
          <w:b/>
          <w:bCs/>
          <w:color w:val="000000"/>
          <w:kern w:val="36"/>
          <w:sz w:val="28"/>
          <w:szCs w:val="28"/>
        </w:rPr>
        <w:lastRenderedPageBreak/>
        <w:t>Strings:</w:t>
      </w:r>
    </w:p>
    <w:p w:rsidR="00D14C78" w:rsidRPr="00817245" w:rsidRDefault="00C46543"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String represents sequence of characters enclosed within the double quotes.  “</w:t>
      </w:r>
      <w:proofErr w:type="spellStart"/>
      <w:proofErr w:type="gramStart"/>
      <w:r w:rsidRPr="00817245">
        <w:rPr>
          <w:rFonts w:eastAsia="Times New Roman" w:cs="Arial"/>
          <w:bCs/>
          <w:color w:val="000000"/>
          <w:kern w:val="36"/>
          <w:sz w:val="24"/>
          <w:szCs w:val="24"/>
        </w:rPr>
        <w:t>abc</w:t>
      </w:r>
      <w:proofErr w:type="spellEnd"/>
      <w:proofErr w:type="gramEnd"/>
      <w:r w:rsidRPr="00817245">
        <w:rPr>
          <w:rFonts w:eastAsia="Times New Roman" w:cs="Arial"/>
          <w:bCs/>
          <w:color w:val="000000"/>
          <w:kern w:val="36"/>
          <w:sz w:val="24"/>
          <w:szCs w:val="24"/>
        </w:rPr>
        <w:t>”, “JAVA”, “123”, “A” are some examples of strings. In many languages, strings are treated as character arrays. But In java, strings are treated as objects. To create and manipulate the strings, Java provides three classes.</w:t>
      </w: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1) </w:t>
      </w:r>
      <w:proofErr w:type="spellStart"/>
      <w:proofErr w:type="gramStart"/>
      <w:r w:rsidRPr="00817245">
        <w:rPr>
          <w:rFonts w:eastAsia="Times New Roman" w:cs="Arial"/>
          <w:bCs/>
          <w:color w:val="000000"/>
          <w:kern w:val="36"/>
          <w:sz w:val="24"/>
          <w:szCs w:val="24"/>
        </w:rPr>
        <w:t>java.lang.String</w:t>
      </w:r>
      <w:proofErr w:type="spellEnd"/>
      <w:proofErr w:type="gramEnd"/>
      <w:r w:rsidRPr="00817245">
        <w:rPr>
          <w:rFonts w:eastAsia="Times New Roman" w:cs="Arial"/>
          <w:bCs/>
          <w:color w:val="000000"/>
          <w:kern w:val="36"/>
          <w:sz w:val="24"/>
          <w:szCs w:val="24"/>
        </w:rPr>
        <w:t xml:space="preserve">                     (From JDK 1.0)</w:t>
      </w: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2) </w:t>
      </w:r>
      <w:proofErr w:type="spellStart"/>
      <w:proofErr w:type="gramStart"/>
      <w:r w:rsidRPr="00817245">
        <w:rPr>
          <w:rFonts w:eastAsia="Times New Roman" w:cs="Arial"/>
          <w:bCs/>
          <w:color w:val="000000"/>
          <w:kern w:val="36"/>
          <w:sz w:val="24"/>
          <w:szCs w:val="24"/>
        </w:rPr>
        <w:t>java.lang.StringBuffer</w:t>
      </w:r>
      <w:proofErr w:type="spellEnd"/>
      <w:proofErr w:type="gramEnd"/>
      <w:r w:rsidRPr="00817245">
        <w:rPr>
          <w:rFonts w:eastAsia="Times New Roman" w:cs="Arial"/>
          <w:bCs/>
          <w:color w:val="000000"/>
          <w:kern w:val="36"/>
          <w:sz w:val="24"/>
          <w:szCs w:val="24"/>
        </w:rPr>
        <w:t xml:space="preserve">            (From JDK 1.5)</w:t>
      </w: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3) </w:t>
      </w:r>
      <w:proofErr w:type="spellStart"/>
      <w:proofErr w:type="gramStart"/>
      <w:r w:rsidRPr="00817245">
        <w:rPr>
          <w:rFonts w:eastAsia="Times New Roman" w:cs="Arial"/>
          <w:bCs/>
          <w:color w:val="000000"/>
          <w:kern w:val="36"/>
          <w:sz w:val="24"/>
          <w:szCs w:val="24"/>
        </w:rPr>
        <w:t>java.lang.StringBuilder</w:t>
      </w:r>
      <w:proofErr w:type="spellEnd"/>
      <w:proofErr w:type="gramEnd"/>
      <w:r w:rsidRPr="00817245">
        <w:rPr>
          <w:rFonts w:eastAsia="Times New Roman" w:cs="Arial"/>
          <w:bCs/>
          <w:color w:val="000000"/>
          <w:kern w:val="36"/>
          <w:sz w:val="24"/>
          <w:szCs w:val="24"/>
        </w:rPr>
        <w:t xml:space="preserve">           (From JDK 1.5)</w:t>
      </w: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1) All these three classes are members of </w:t>
      </w:r>
      <w:proofErr w:type="spellStart"/>
      <w:r w:rsidRPr="00817245">
        <w:rPr>
          <w:rFonts w:eastAsia="Times New Roman" w:cs="Arial"/>
          <w:bCs/>
          <w:color w:val="000000"/>
          <w:kern w:val="36"/>
          <w:sz w:val="24"/>
          <w:szCs w:val="24"/>
        </w:rPr>
        <w:t>java.lang</w:t>
      </w:r>
      <w:proofErr w:type="spellEnd"/>
      <w:r w:rsidRPr="00817245">
        <w:rPr>
          <w:rFonts w:eastAsia="Times New Roman" w:cs="Arial"/>
          <w:bCs/>
          <w:color w:val="000000"/>
          <w:kern w:val="36"/>
          <w:sz w:val="24"/>
          <w:szCs w:val="24"/>
        </w:rPr>
        <w:t xml:space="preserve"> package and they are final classes. That means you can’t create subclasses to these three classes.</w:t>
      </w: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2) All three classes implement </w:t>
      </w:r>
      <w:proofErr w:type="spellStart"/>
      <w:r w:rsidRPr="00817245">
        <w:rPr>
          <w:rFonts w:eastAsia="Times New Roman" w:cs="Arial"/>
          <w:bCs/>
          <w:color w:val="000000"/>
          <w:kern w:val="36"/>
          <w:sz w:val="24"/>
          <w:szCs w:val="24"/>
        </w:rPr>
        <w:t>Serializable</w:t>
      </w:r>
      <w:proofErr w:type="spellEnd"/>
      <w:r w:rsidRPr="00817245">
        <w:rPr>
          <w:rFonts w:eastAsia="Times New Roman" w:cs="Arial"/>
          <w:bCs/>
          <w:color w:val="000000"/>
          <w:kern w:val="36"/>
          <w:sz w:val="24"/>
          <w:szCs w:val="24"/>
        </w:rPr>
        <w:t xml:space="preserve"> and </w:t>
      </w:r>
      <w:proofErr w:type="spellStart"/>
      <w:r w:rsidRPr="00817245">
        <w:rPr>
          <w:rFonts w:eastAsia="Times New Roman" w:cs="Arial"/>
          <w:bCs/>
          <w:color w:val="000000"/>
          <w:kern w:val="36"/>
          <w:sz w:val="24"/>
          <w:szCs w:val="24"/>
        </w:rPr>
        <w:t>CharSequence</w:t>
      </w:r>
      <w:proofErr w:type="spellEnd"/>
      <w:r w:rsidRPr="00817245">
        <w:rPr>
          <w:rFonts w:eastAsia="Times New Roman" w:cs="Arial"/>
          <w:bCs/>
          <w:color w:val="000000"/>
          <w:kern w:val="36"/>
          <w:sz w:val="24"/>
          <w:szCs w:val="24"/>
        </w:rPr>
        <w:t xml:space="preserve"> interface.</w:t>
      </w: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BC465B"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3) </w:t>
      </w:r>
      <w:proofErr w:type="spellStart"/>
      <w:proofErr w:type="gramStart"/>
      <w:r w:rsidRPr="00817245">
        <w:rPr>
          <w:rFonts w:eastAsia="Times New Roman" w:cs="Arial"/>
          <w:bCs/>
          <w:color w:val="000000"/>
          <w:kern w:val="36"/>
          <w:sz w:val="24"/>
          <w:szCs w:val="24"/>
        </w:rPr>
        <w:t>java.lang.String</w:t>
      </w:r>
      <w:proofErr w:type="spellEnd"/>
      <w:proofErr w:type="gramEnd"/>
      <w:r w:rsidRPr="00817245">
        <w:rPr>
          <w:rFonts w:eastAsia="Times New Roman" w:cs="Arial"/>
          <w:bCs/>
          <w:color w:val="000000"/>
          <w:kern w:val="36"/>
          <w:sz w:val="24"/>
          <w:szCs w:val="24"/>
        </w:rPr>
        <w:t xml:space="preserve"> objects are immutable in java. That is, once you create String objects, you can’t modify them. Whenever you try to modify the existing String object, a new String object is created with modifications. Existing object is not at all altered. </w:t>
      </w:r>
      <w:proofErr w:type="spellStart"/>
      <w:proofErr w:type="gramStart"/>
      <w:r w:rsidRPr="00817245">
        <w:rPr>
          <w:rFonts w:eastAsia="Times New Roman" w:cs="Arial"/>
          <w:bCs/>
          <w:color w:val="000000"/>
          <w:kern w:val="36"/>
          <w:sz w:val="24"/>
          <w:szCs w:val="24"/>
        </w:rPr>
        <w:t>Where as</w:t>
      </w:r>
      <w:proofErr w:type="spellEnd"/>
      <w:r w:rsidRPr="00817245">
        <w:rPr>
          <w:rFonts w:eastAsia="Times New Roman" w:cs="Arial"/>
          <w:bCs/>
          <w:color w:val="000000"/>
          <w:kern w:val="36"/>
          <w:sz w:val="24"/>
          <w:szCs w:val="24"/>
        </w:rPr>
        <w:t xml:space="preserve"> </w:t>
      </w:r>
      <w:proofErr w:type="spellStart"/>
      <w:r w:rsidRPr="00817245">
        <w:rPr>
          <w:rFonts w:eastAsia="Times New Roman" w:cs="Arial"/>
          <w:bCs/>
          <w:color w:val="000000"/>
          <w:kern w:val="36"/>
          <w:sz w:val="24"/>
          <w:szCs w:val="24"/>
        </w:rPr>
        <w:t>java.lang.StringBuffer</w:t>
      </w:r>
      <w:proofErr w:type="spellEnd"/>
      <w:r w:rsidRPr="00817245">
        <w:rPr>
          <w:rFonts w:eastAsia="Times New Roman" w:cs="Arial"/>
          <w:bCs/>
          <w:color w:val="000000"/>
          <w:kern w:val="36"/>
          <w:sz w:val="24"/>
          <w:szCs w:val="24"/>
        </w:rPr>
        <w:t xml:space="preserve"> and </w:t>
      </w:r>
      <w:proofErr w:type="spellStart"/>
      <w:r w:rsidRPr="00817245">
        <w:rPr>
          <w:rFonts w:eastAsia="Times New Roman" w:cs="Arial"/>
          <w:bCs/>
          <w:color w:val="000000"/>
          <w:kern w:val="36"/>
          <w:sz w:val="24"/>
          <w:szCs w:val="24"/>
        </w:rPr>
        <w:t>java.lang.StringBuilder</w:t>
      </w:r>
      <w:proofErr w:type="spellEnd"/>
      <w:r w:rsidRPr="00817245">
        <w:rPr>
          <w:rFonts w:eastAsia="Times New Roman" w:cs="Arial"/>
          <w:bCs/>
          <w:color w:val="000000"/>
          <w:kern w:val="36"/>
          <w:sz w:val="24"/>
          <w:szCs w:val="24"/>
        </w:rPr>
        <w:t xml:space="preserve"> objects are mutable.</w:t>
      </w:r>
      <w:proofErr w:type="gramEnd"/>
      <w:r w:rsidRPr="00817245">
        <w:rPr>
          <w:rFonts w:eastAsia="Times New Roman" w:cs="Arial"/>
          <w:bCs/>
          <w:color w:val="000000"/>
          <w:kern w:val="36"/>
          <w:sz w:val="24"/>
          <w:szCs w:val="24"/>
        </w:rPr>
        <w:t xml:space="preserve"> That means, you can perform modifications to existing objects</w:t>
      </w:r>
    </w:p>
    <w:p w:rsidR="00982DB5" w:rsidRPr="00817245" w:rsidRDefault="00982DB5"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4) Only String and </w:t>
      </w:r>
      <w:proofErr w:type="spellStart"/>
      <w:r w:rsidRPr="00817245">
        <w:rPr>
          <w:rFonts w:eastAsia="Times New Roman" w:cs="Arial"/>
          <w:bCs/>
          <w:color w:val="000000"/>
          <w:kern w:val="36"/>
          <w:sz w:val="24"/>
          <w:szCs w:val="24"/>
        </w:rPr>
        <w:t>StringBuffer</w:t>
      </w:r>
      <w:proofErr w:type="spellEnd"/>
      <w:r w:rsidRPr="00817245">
        <w:rPr>
          <w:rFonts w:eastAsia="Times New Roman" w:cs="Arial"/>
          <w:bCs/>
          <w:color w:val="000000"/>
          <w:kern w:val="36"/>
          <w:sz w:val="24"/>
          <w:szCs w:val="24"/>
        </w:rPr>
        <w:t xml:space="preserve"> objects are thread safe. </w:t>
      </w:r>
      <w:proofErr w:type="spellStart"/>
      <w:r w:rsidRPr="00817245">
        <w:rPr>
          <w:rFonts w:eastAsia="Times New Roman" w:cs="Arial"/>
          <w:bCs/>
          <w:color w:val="000000"/>
          <w:kern w:val="36"/>
          <w:sz w:val="24"/>
          <w:szCs w:val="24"/>
        </w:rPr>
        <w:t>StringBuilder</w:t>
      </w:r>
      <w:proofErr w:type="spellEnd"/>
      <w:r w:rsidRPr="00817245">
        <w:rPr>
          <w:rFonts w:eastAsia="Times New Roman" w:cs="Arial"/>
          <w:bCs/>
          <w:color w:val="000000"/>
          <w:kern w:val="36"/>
          <w:sz w:val="24"/>
          <w:szCs w:val="24"/>
        </w:rPr>
        <w:t xml:space="preserve"> objects are not thread safe. So whenever you want immutable and thread safe string objects, use </w:t>
      </w:r>
      <w:proofErr w:type="spellStart"/>
      <w:r w:rsidRPr="00817245">
        <w:rPr>
          <w:rFonts w:eastAsia="Times New Roman" w:cs="Arial"/>
          <w:bCs/>
          <w:color w:val="000000"/>
          <w:kern w:val="36"/>
          <w:sz w:val="24"/>
          <w:szCs w:val="24"/>
        </w:rPr>
        <w:t>java.lang.String</w:t>
      </w:r>
      <w:proofErr w:type="spellEnd"/>
      <w:r w:rsidRPr="00817245">
        <w:rPr>
          <w:rFonts w:eastAsia="Times New Roman" w:cs="Arial"/>
          <w:bCs/>
          <w:color w:val="000000"/>
          <w:kern w:val="36"/>
          <w:sz w:val="24"/>
          <w:szCs w:val="24"/>
        </w:rPr>
        <w:t xml:space="preserve"> class and whenever you want mutable as well as thread safe string objects then use </w:t>
      </w:r>
      <w:proofErr w:type="spellStart"/>
      <w:r w:rsidRPr="00817245">
        <w:rPr>
          <w:rFonts w:eastAsia="Times New Roman" w:cs="Arial"/>
          <w:bCs/>
          <w:color w:val="000000"/>
          <w:kern w:val="36"/>
          <w:sz w:val="24"/>
          <w:szCs w:val="24"/>
        </w:rPr>
        <w:t>java.lang.StringBuffer</w:t>
      </w:r>
      <w:proofErr w:type="spellEnd"/>
      <w:r w:rsidRPr="00817245">
        <w:rPr>
          <w:rFonts w:eastAsia="Times New Roman" w:cs="Arial"/>
          <w:bCs/>
          <w:color w:val="000000"/>
          <w:kern w:val="36"/>
          <w:sz w:val="24"/>
          <w:szCs w:val="24"/>
        </w:rPr>
        <w:t xml:space="preserve"> class.</w:t>
      </w: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5) In all three classes, </w:t>
      </w:r>
      <w:proofErr w:type="spellStart"/>
      <w:proofErr w:type="gramStart"/>
      <w:r w:rsidRPr="00817245">
        <w:rPr>
          <w:rFonts w:eastAsia="Times New Roman" w:cs="Arial"/>
          <w:bCs/>
          <w:color w:val="000000"/>
          <w:kern w:val="36"/>
          <w:sz w:val="24"/>
          <w:szCs w:val="24"/>
        </w:rPr>
        <w:t>toString</w:t>
      </w:r>
      <w:proofErr w:type="spellEnd"/>
      <w:r w:rsidRPr="00817245">
        <w:rPr>
          <w:rFonts w:eastAsia="Times New Roman" w:cs="Arial"/>
          <w:bCs/>
          <w:color w:val="000000"/>
          <w:kern w:val="36"/>
          <w:sz w:val="24"/>
          <w:szCs w:val="24"/>
        </w:rPr>
        <w:t>(</w:t>
      </w:r>
      <w:proofErr w:type="gramEnd"/>
      <w:r w:rsidRPr="00817245">
        <w:rPr>
          <w:rFonts w:eastAsia="Times New Roman" w:cs="Arial"/>
          <w:bCs/>
          <w:color w:val="000000"/>
          <w:kern w:val="36"/>
          <w:sz w:val="24"/>
          <w:szCs w:val="24"/>
        </w:rPr>
        <w:t xml:space="preserve">) method is </w:t>
      </w:r>
      <w:proofErr w:type="spellStart"/>
      <w:r w:rsidRPr="00817245">
        <w:rPr>
          <w:rFonts w:eastAsia="Times New Roman" w:cs="Arial"/>
          <w:bCs/>
          <w:color w:val="000000"/>
          <w:kern w:val="36"/>
          <w:sz w:val="24"/>
          <w:szCs w:val="24"/>
        </w:rPr>
        <w:t>overrided</w:t>
      </w:r>
      <w:proofErr w:type="spellEnd"/>
      <w:r w:rsidRPr="00817245">
        <w:rPr>
          <w:rFonts w:eastAsia="Times New Roman" w:cs="Arial"/>
          <w:bCs/>
          <w:color w:val="000000"/>
          <w:kern w:val="36"/>
          <w:sz w:val="24"/>
          <w:szCs w:val="24"/>
        </w:rPr>
        <w:t xml:space="preserve">. </w:t>
      </w:r>
      <w:proofErr w:type="gramStart"/>
      <w:r w:rsidRPr="00817245">
        <w:rPr>
          <w:rFonts w:eastAsia="Times New Roman" w:cs="Arial"/>
          <w:bCs/>
          <w:color w:val="000000"/>
          <w:kern w:val="36"/>
          <w:sz w:val="24"/>
          <w:szCs w:val="24"/>
        </w:rPr>
        <w:t>So.</w:t>
      </w:r>
      <w:proofErr w:type="gramEnd"/>
      <w:r w:rsidRPr="00817245">
        <w:rPr>
          <w:rFonts w:eastAsia="Times New Roman" w:cs="Arial"/>
          <w:bCs/>
          <w:color w:val="000000"/>
          <w:kern w:val="36"/>
          <w:sz w:val="24"/>
          <w:szCs w:val="24"/>
        </w:rPr>
        <w:t xml:space="preserve"> </w:t>
      </w:r>
      <w:proofErr w:type="gramStart"/>
      <w:r w:rsidRPr="00817245">
        <w:rPr>
          <w:rFonts w:eastAsia="Times New Roman" w:cs="Arial"/>
          <w:bCs/>
          <w:color w:val="000000"/>
          <w:kern w:val="36"/>
          <w:sz w:val="24"/>
          <w:szCs w:val="24"/>
        </w:rPr>
        <w:t>whenever</w:t>
      </w:r>
      <w:proofErr w:type="gramEnd"/>
      <w:r w:rsidRPr="00817245">
        <w:rPr>
          <w:rFonts w:eastAsia="Times New Roman" w:cs="Arial"/>
          <w:bCs/>
          <w:color w:val="000000"/>
          <w:kern w:val="36"/>
          <w:sz w:val="24"/>
          <w:szCs w:val="24"/>
        </w:rPr>
        <w:t xml:space="preserve"> you use reference variables of these three types, they will return contents of the objects not physical address of the objects.</w:t>
      </w: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6) </w:t>
      </w:r>
      <w:proofErr w:type="spellStart"/>
      <w:proofErr w:type="gramStart"/>
      <w:r w:rsidRPr="00817245">
        <w:rPr>
          <w:rFonts w:eastAsia="Times New Roman" w:cs="Arial"/>
          <w:bCs/>
          <w:color w:val="000000"/>
          <w:kern w:val="36"/>
          <w:sz w:val="24"/>
          <w:szCs w:val="24"/>
        </w:rPr>
        <w:t>hashCode</w:t>
      </w:r>
      <w:proofErr w:type="spellEnd"/>
      <w:r w:rsidRPr="00817245">
        <w:rPr>
          <w:rFonts w:eastAsia="Times New Roman" w:cs="Arial"/>
          <w:bCs/>
          <w:color w:val="000000"/>
          <w:kern w:val="36"/>
          <w:sz w:val="24"/>
          <w:szCs w:val="24"/>
        </w:rPr>
        <w:t>(</w:t>
      </w:r>
      <w:proofErr w:type="gramEnd"/>
      <w:r w:rsidRPr="00817245">
        <w:rPr>
          <w:rFonts w:eastAsia="Times New Roman" w:cs="Arial"/>
          <w:bCs/>
          <w:color w:val="000000"/>
          <w:kern w:val="36"/>
          <w:sz w:val="24"/>
          <w:szCs w:val="24"/>
        </w:rPr>
        <w:t xml:space="preserve">) and equals() methods are </w:t>
      </w:r>
      <w:proofErr w:type="spellStart"/>
      <w:r w:rsidRPr="00817245">
        <w:rPr>
          <w:rFonts w:eastAsia="Times New Roman" w:cs="Arial"/>
          <w:bCs/>
          <w:color w:val="000000"/>
          <w:kern w:val="36"/>
          <w:sz w:val="24"/>
          <w:szCs w:val="24"/>
        </w:rPr>
        <w:t>overrided</w:t>
      </w:r>
      <w:proofErr w:type="spellEnd"/>
      <w:r w:rsidRPr="00817245">
        <w:rPr>
          <w:rFonts w:eastAsia="Times New Roman" w:cs="Arial"/>
          <w:bCs/>
          <w:color w:val="000000"/>
          <w:kern w:val="36"/>
          <w:sz w:val="24"/>
          <w:szCs w:val="24"/>
        </w:rPr>
        <w:t xml:space="preserve"> only in </w:t>
      </w:r>
      <w:proofErr w:type="spellStart"/>
      <w:r w:rsidRPr="00817245">
        <w:rPr>
          <w:rFonts w:eastAsia="Times New Roman" w:cs="Arial"/>
          <w:bCs/>
          <w:color w:val="000000"/>
          <w:kern w:val="36"/>
          <w:sz w:val="24"/>
          <w:szCs w:val="24"/>
        </w:rPr>
        <w:t>java.lang.String</w:t>
      </w:r>
      <w:proofErr w:type="spellEnd"/>
      <w:r w:rsidRPr="00817245">
        <w:rPr>
          <w:rFonts w:eastAsia="Times New Roman" w:cs="Arial"/>
          <w:bCs/>
          <w:color w:val="000000"/>
          <w:kern w:val="36"/>
          <w:sz w:val="24"/>
          <w:szCs w:val="24"/>
        </w:rPr>
        <w:t xml:space="preserve"> class but not in </w:t>
      </w:r>
      <w:proofErr w:type="spellStart"/>
      <w:r w:rsidRPr="00817245">
        <w:rPr>
          <w:rFonts w:eastAsia="Times New Roman" w:cs="Arial"/>
          <w:bCs/>
          <w:color w:val="000000"/>
          <w:kern w:val="36"/>
          <w:sz w:val="24"/>
          <w:szCs w:val="24"/>
        </w:rPr>
        <w:t>java.lang.StringBuffer</w:t>
      </w:r>
      <w:proofErr w:type="spellEnd"/>
      <w:r w:rsidRPr="00817245">
        <w:rPr>
          <w:rFonts w:eastAsia="Times New Roman" w:cs="Arial"/>
          <w:bCs/>
          <w:color w:val="000000"/>
          <w:kern w:val="36"/>
          <w:sz w:val="24"/>
          <w:szCs w:val="24"/>
        </w:rPr>
        <w:t xml:space="preserve"> and </w:t>
      </w:r>
      <w:proofErr w:type="spellStart"/>
      <w:r w:rsidRPr="00817245">
        <w:rPr>
          <w:rFonts w:eastAsia="Times New Roman" w:cs="Arial"/>
          <w:bCs/>
          <w:color w:val="000000"/>
          <w:kern w:val="36"/>
          <w:sz w:val="24"/>
          <w:szCs w:val="24"/>
        </w:rPr>
        <w:t>java.lang.StringBuilder</w:t>
      </w:r>
      <w:proofErr w:type="spellEnd"/>
      <w:r w:rsidRPr="00817245">
        <w:rPr>
          <w:rFonts w:eastAsia="Times New Roman" w:cs="Arial"/>
          <w:bCs/>
          <w:color w:val="000000"/>
          <w:kern w:val="36"/>
          <w:sz w:val="24"/>
          <w:szCs w:val="24"/>
        </w:rPr>
        <w:t xml:space="preserve"> classes.</w:t>
      </w: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7) There is no </w:t>
      </w:r>
      <w:proofErr w:type="gramStart"/>
      <w:r w:rsidRPr="00817245">
        <w:rPr>
          <w:rFonts w:eastAsia="Times New Roman" w:cs="Arial"/>
          <w:bCs/>
          <w:color w:val="000000"/>
          <w:kern w:val="36"/>
          <w:sz w:val="24"/>
          <w:szCs w:val="24"/>
        </w:rPr>
        <w:t>reverse(</w:t>
      </w:r>
      <w:proofErr w:type="gramEnd"/>
      <w:r w:rsidRPr="00817245">
        <w:rPr>
          <w:rFonts w:eastAsia="Times New Roman" w:cs="Arial"/>
          <w:bCs/>
          <w:color w:val="000000"/>
          <w:kern w:val="36"/>
          <w:sz w:val="24"/>
          <w:szCs w:val="24"/>
        </w:rPr>
        <w:t xml:space="preserve">) and delete() methods in String class. But, </w:t>
      </w:r>
      <w:proofErr w:type="spellStart"/>
      <w:r w:rsidRPr="00817245">
        <w:rPr>
          <w:rFonts w:eastAsia="Times New Roman" w:cs="Arial"/>
          <w:bCs/>
          <w:color w:val="000000"/>
          <w:kern w:val="36"/>
          <w:sz w:val="24"/>
          <w:szCs w:val="24"/>
        </w:rPr>
        <w:t>StringBuffer</w:t>
      </w:r>
      <w:proofErr w:type="spellEnd"/>
      <w:r w:rsidRPr="00817245">
        <w:rPr>
          <w:rFonts w:eastAsia="Times New Roman" w:cs="Arial"/>
          <w:bCs/>
          <w:color w:val="000000"/>
          <w:kern w:val="36"/>
          <w:sz w:val="24"/>
          <w:szCs w:val="24"/>
        </w:rPr>
        <w:t xml:space="preserve"> and </w:t>
      </w:r>
      <w:proofErr w:type="spellStart"/>
      <w:r w:rsidRPr="00817245">
        <w:rPr>
          <w:rFonts w:eastAsia="Times New Roman" w:cs="Arial"/>
          <w:bCs/>
          <w:color w:val="000000"/>
          <w:kern w:val="36"/>
          <w:sz w:val="24"/>
          <w:szCs w:val="24"/>
        </w:rPr>
        <w:t>StringBuilder</w:t>
      </w:r>
      <w:proofErr w:type="spellEnd"/>
      <w:r w:rsidRPr="00817245">
        <w:rPr>
          <w:rFonts w:eastAsia="Times New Roman" w:cs="Arial"/>
          <w:bCs/>
          <w:color w:val="000000"/>
          <w:kern w:val="36"/>
          <w:sz w:val="24"/>
          <w:szCs w:val="24"/>
        </w:rPr>
        <w:t xml:space="preserve"> have </w:t>
      </w:r>
      <w:proofErr w:type="gramStart"/>
      <w:r w:rsidRPr="00817245">
        <w:rPr>
          <w:rFonts w:eastAsia="Times New Roman" w:cs="Arial"/>
          <w:bCs/>
          <w:color w:val="000000"/>
          <w:kern w:val="36"/>
          <w:sz w:val="24"/>
          <w:szCs w:val="24"/>
        </w:rPr>
        <w:t>reverse(</w:t>
      </w:r>
      <w:proofErr w:type="gramEnd"/>
      <w:r w:rsidRPr="00817245">
        <w:rPr>
          <w:rFonts w:eastAsia="Times New Roman" w:cs="Arial"/>
          <w:bCs/>
          <w:color w:val="000000"/>
          <w:kern w:val="36"/>
          <w:sz w:val="24"/>
          <w:szCs w:val="24"/>
        </w:rPr>
        <w:t>) and delete() methods.</w:t>
      </w:r>
    </w:p>
    <w:p w:rsidR="00817245" w:rsidRP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817245" w:rsidRDefault="00817245"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817245">
        <w:rPr>
          <w:rFonts w:eastAsia="Times New Roman" w:cs="Arial"/>
          <w:bCs/>
          <w:color w:val="000000"/>
          <w:kern w:val="36"/>
          <w:sz w:val="24"/>
          <w:szCs w:val="24"/>
        </w:rPr>
        <w:t xml:space="preserve">8) In case of String class, you can create the objects without new operator. But in case of </w:t>
      </w:r>
      <w:proofErr w:type="spellStart"/>
      <w:r w:rsidRPr="00817245">
        <w:rPr>
          <w:rFonts w:eastAsia="Times New Roman" w:cs="Arial"/>
          <w:bCs/>
          <w:color w:val="000000"/>
          <w:kern w:val="36"/>
          <w:sz w:val="24"/>
          <w:szCs w:val="24"/>
        </w:rPr>
        <w:t>StringBuffer</w:t>
      </w:r>
      <w:proofErr w:type="spellEnd"/>
      <w:r w:rsidRPr="00817245">
        <w:rPr>
          <w:rFonts w:eastAsia="Times New Roman" w:cs="Arial"/>
          <w:bCs/>
          <w:color w:val="000000"/>
          <w:kern w:val="36"/>
          <w:sz w:val="24"/>
          <w:szCs w:val="24"/>
        </w:rPr>
        <w:t xml:space="preserve"> and </w:t>
      </w:r>
      <w:proofErr w:type="spellStart"/>
      <w:r w:rsidRPr="00817245">
        <w:rPr>
          <w:rFonts w:eastAsia="Times New Roman" w:cs="Arial"/>
          <w:bCs/>
          <w:color w:val="000000"/>
          <w:kern w:val="36"/>
          <w:sz w:val="24"/>
          <w:szCs w:val="24"/>
        </w:rPr>
        <w:t>StringBuilder</w:t>
      </w:r>
      <w:proofErr w:type="spellEnd"/>
      <w:r w:rsidRPr="00817245">
        <w:rPr>
          <w:rFonts w:eastAsia="Times New Roman" w:cs="Arial"/>
          <w:bCs/>
          <w:color w:val="000000"/>
          <w:kern w:val="36"/>
          <w:sz w:val="24"/>
          <w:szCs w:val="24"/>
        </w:rPr>
        <w:t xml:space="preserve"> class, you have to use new operator to create the objects.</w:t>
      </w:r>
    </w:p>
    <w:p w:rsidR="00982DB5" w:rsidRDefault="00982DB5"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982DB5" w:rsidRDefault="00982DB5"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982DB5" w:rsidRDefault="00982DB5"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982DB5" w:rsidRDefault="00982DB5"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932098" w:rsidRDefault="00932098"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Default="00F32F0F" w:rsidP="00D761F7">
      <w:pPr>
        <w:pStyle w:val="ListParagraph"/>
        <w:shd w:val="clear" w:color="auto" w:fill="FFFFFF"/>
        <w:spacing w:after="240" w:line="240" w:lineRule="auto"/>
        <w:jc w:val="both"/>
        <w:outlineLvl w:val="0"/>
        <w:rPr>
          <w:rFonts w:eastAsia="Times New Roman" w:cs="Arial"/>
          <w:b/>
          <w:bCs/>
          <w:color w:val="000000"/>
          <w:kern w:val="36"/>
          <w:sz w:val="24"/>
          <w:szCs w:val="24"/>
        </w:rPr>
      </w:pPr>
      <w:r w:rsidRPr="00F32F0F">
        <w:rPr>
          <w:rFonts w:eastAsia="Times New Roman" w:cs="Arial"/>
          <w:b/>
          <w:bCs/>
          <w:color w:val="000000"/>
          <w:kern w:val="36"/>
          <w:sz w:val="24"/>
          <w:szCs w:val="24"/>
        </w:rPr>
        <w:lastRenderedPageBreak/>
        <w:t>How The Strings Are Stored In The Memory?</w:t>
      </w:r>
    </w:p>
    <w:p w:rsidR="00F32F0F" w:rsidRDefault="00F32F0F" w:rsidP="00D761F7">
      <w:pPr>
        <w:pStyle w:val="ListParagraph"/>
        <w:shd w:val="clear" w:color="auto" w:fill="FFFFFF"/>
        <w:spacing w:after="240" w:line="240" w:lineRule="auto"/>
        <w:jc w:val="both"/>
        <w:outlineLvl w:val="0"/>
        <w:rPr>
          <w:rFonts w:eastAsia="Times New Roman" w:cs="Arial"/>
          <w:b/>
          <w:bCs/>
          <w:color w:val="000000"/>
          <w:kern w:val="36"/>
          <w:sz w:val="24"/>
          <w:szCs w:val="24"/>
        </w:rPr>
      </w:pPr>
    </w:p>
    <w:p w:rsidR="00F32F0F" w:rsidRP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While storing the string objects in the memory also, they are specially treated by the Java. After reading this article, you will come to know how they are specially treated in the memory.</w:t>
      </w:r>
    </w:p>
    <w:p w:rsidR="00F32F0F" w:rsidRP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 xml:space="preserve">We all know that JVM divides the allocated memory to a Java program into two parts. </w:t>
      </w:r>
      <w:proofErr w:type="gramStart"/>
      <w:r w:rsidRPr="00F32F0F">
        <w:rPr>
          <w:rFonts w:eastAsia="Times New Roman" w:cs="Arial"/>
          <w:bCs/>
          <w:color w:val="000000"/>
          <w:kern w:val="36"/>
          <w:sz w:val="24"/>
          <w:szCs w:val="24"/>
        </w:rPr>
        <w:t>one</w:t>
      </w:r>
      <w:proofErr w:type="gramEnd"/>
      <w:r w:rsidRPr="00F32F0F">
        <w:rPr>
          <w:rFonts w:eastAsia="Times New Roman" w:cs="Arial"/>
          <w:bCs/>
          <w:color w:val="000000"/>
          <w:kern w:val="36"/>
          <w:sz w:val="24"/>
          <w:szCs w:val="24"/>
        </w:rPr>
        <w:t xml:space="preserve"> is Stack and another one is heap. Stack is used for execution purpose and heap is used for storage purpose. In that heap memory, JVM allocates some memory specially meant for string literals. This part of the heap memory is called String Constant Pool.</w:t>
      </w:r>
    </w:p>
    <w:p w:rsidR="00F32F0F" w:rsidRP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Whenever you create a string object using string literal, that object is stored in the string constant pool and whenever you create a string object using new keyword, such object is stored in the heap memory.</w:t>
      </w:r>
    </w:p>
    <w:p w:rsidR="00F32F0F" w:rsidRP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For example, when you create string objects like below, they will be stored in the String Constant Pool.</w:t>
      </w:r>
    </w:p>
    <w:p w:rsidR="00F32F0F" w:rsidRPr="00F32F0F"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String s1 = "</w:t>
      </w:r>
      <w:proofErr w:type="spellStart"/>
      <w:r w:rsidRPr="00F32F0F">
        <w:rPr>
          <w:rFonts w:ascii="Consolas" w:eastAsia="Calibri" w:hAnsi="Consolas" w:cs="Consolas"/>
          <w:b/>
          <w:bCs/>
          <w:color w:val="7F0055"/>
          <w:sz w:val="20"/>
          <w:szCs w:val="20"/>
        </w:rPr>
        <w:t>abc</w:t>
      </w:r>
      <w:proofErr w:type="spellEnd"/>
      <w:r w:rsidRPr="00F32F0F">
        <w:rPr>
          <w:rFonts w:ascii="Consolas" w:eastAsia="Calibri" w:hAnsi="Consolas" w:cs="Consolas"/>
          <w:b/>
          <w:bCs/>
          <w:color w:val="7F0055"/>
          <w:sz w:val="20"/>
          <w:szCs w:val="20"/>
        </w:rPr>
        <w:t xml:space="preserve">"; </w:t>
      </w:r>
    </w:p>
    <w:p w:rsidR="00F32F0F" w:rsidRPr="00F32F0F"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String s2 = "xyz";</w:t>
      </w:r>
    </w:p>
    <w:p w:rsidR="00F32F0F" w:rsidRPr="00F32F0F"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String s3 = "123";</w:t>
      </w:r>
    </w:p>
    <w:p w:rsidR="00F32F0F" w:rsidRDefault="00F32F0F" w:rsidP="00D761F7">
      <w:pPr>
        <w:pStyle w:val="ListParagraph"/>
        <w:shd w:val="clear" w:color="auto" w:fill="FFFFFF"/>
        <w:spacing w:after="240" w:line="240" w:lineRule="auto"/>
        <w:jc w:val="both"/>
        <w:outlineLvl w:val="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String s4 = "A";</w:t>
      </w:r>
    </w:p>
    <w:p w:rsidR="00844CF8" w:rsidRPr="00F32F0F" w:rsidRDefault="00844CF8" w:rsidP="00D761F7">
      <w:pPr>
        <w:pStyle w:val="ListParagraph"/>
        <w:shd w:val="clear" w:color="auto" w:fill="FFFFFF"/>
        <w:spacing w:after="240" w:line="240" w:lineRule="auto"/>
        <w:jc w:val="both"/>
        <w:outlineLvl w:val="0"/>
        <w:rPr>
          <w:rFonts w:ascii="Consolas" w:eastAsia="Calibri" w:hAnsi="Consolas" w:cs="Consolas"/>
          <w:b/>
          <w:bCs/>
          <w:color w:val="7F0055"/>
          <w:sz w:val="20"/>
          <w:szCs w:val="20"/>
        </w:rPr>
      </w:pPr>
    </w:p>
    <w:p w:rsid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And when you create string objects using new keyword like below, they will be stored in the heap memory.</w:t>
      </w:r>
    </w:p>
    <w:p w:rsidR="00F32F0F" w:rsidRPr="00F32F0F"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 xml:space="preserve">String s5 = new </w:t>
      </w:r>
      <w:proofErr w:type="gramStart"/>
      <w:r w:rsidRPr="00F32F0F">
        <w:rPr>
          <w:rFonts w:ascii="Consolas" w:eastAsia="Calibri" w:hAnsi="Consolas" w:cs="Consolas"/>
          <w:b/>
          <w:bCs/>
          <w:color w:val="7F0055"/>
          <w:sz w:val="20"/>
          <w:szCs w:val="20"/>
        </w:rPr>
        <w:t>String(</w:t>
      </w:r>
      <w:proofErr w:type="gramEnd"/>
      <w:r w:rsidRPr="00F32F0F">
        <w:rPr>
          <w:rFonts w:ascii="Consolas" w:eastAsia="Calibri" w:hAnsi="Consolas" w:cs="Consolas"/>
          <w:b/>
          <w:bCs/>
          <w:color w:val="7F0055"/>
          <w:sz w:val="20"/>
          <w:szCs w:val="20"/>
        </w:rPr>
        <w:t>"</w:t>
      </w:r>
      <w:proofErr w:type="spellStart"/>
      <w:r w:rsidRPr="00F32F0F">
        <w:rPr>
          <w:rFonts w:ascii="Consolas" w:eastAsia="Calibri" w:hAnsi="Consolas" w:cs="Consolas"/>
          <w:b/>
          <w:bCs/>
          <w:color w:val="7F0055"/>
          <w:sz w:val="20"/>
          <w:szCs w:val="20"/>
        </w:rPr>
        <w:t>abc</w:t>
      </w:r>
      <w:proofErr w:type="spellEnd"/>
      <w:r w:rsidRPr="00F32F0F">
        <w:rPr>
          <w:rFonts w:ascii="Consolas" w:eastAsia="Calibri" w:hAnsi="Consolas" w:cs="Consolas"/>
          <w:b/>
          <w:bCs/>
          <w:color w:val="7F0055"/>
          <w:sz w:val="20"/>
          <w:szCs w:val="20"/>
        </w:rPr>
        <w:t>");</w:t>
      </w:r>
    </w:p>
    <w:p w:rsidR="00F32F0F" w:rsidRPr="00F32F0F"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proofErr w:type="gramStart"/>
      <w:r w:rsidRPr="00F32F0F">
        <w:rPr>
          <w:rFonts w:ascii="Consolas" w:eastAsia="Calibri" w:hAnsi="Consolas" w:cs="Consolas"/>
          <w:b/>
          <w:bCs/>
          <w:color w:val="7F0055"/>
          <w:sz w:val="20"/>
          <w:szCs w:val="20"/>
        </w:rPr>
        <w:t>char[</w:t>
      </w:r>
      <w:proofErr w:type="gramEnd"/>
      <w:r w:rsidRPr="00F32F0F">
        <w:rPr>
          <w:rFonts w:ascii="Consolas" w:eastAsia="Calibri" w:hAnsi="Consolas" w:cs="Consolas"/>
          <w:b/>
          <w:bCs/>
          <w:color w:val="7F0055"/>
          <w:sz w:val="20"/>
          <w:szCs w:val="20"/>
        </w:rPr>
        <w:t>] c = {'J', 'A', 'V', 'A'};</w:t>
      </w:r>
    </w:p>
    <w:p w:rsidR="00F32F0F" w:rsidRPr="00F32F0F"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String s6 = new String(c);</w:t>
      </w:r>
    </w:p>
    <w:p w:rsidR="00F32F0F"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F32F0F">
        <w:rPr>
          <w:rFonts w:ascii="Consolas" w:eastAsia="Calibri" w:hAnsi="Consolas" w:cs="Consolas"/>
          <w:b/>
          <w:bCs/>
          <w:color w:val="7F0055"/>
          <w:sz w:val="20"/>
          <w:szCs w:val="20"/>
        </w:rPr>
        <w:t xml:space="preserve">String s7 = new </w:t>
      </w:r>
      <w:proofErr w:type="gramStart"/>
      <w:r w:rsidRPr="00F32F0F">
        <w:rPr>
          <w:rFonts w:ascii="Consolas" w:eastAsia="Calibri" w:hAnsi="Consolas" w:cs="Consolas"/>
          <w:b/>
          <w:bCs/>
          <w:color w:val="7F0055"/>
          <w:sz w:val="20"/>
          <w:szCs w:val="20"/>
        </w:rPr>
        <w:t>String(</w:t>
      </w:r>
      <w:proofErr w:type="gramEnd"/>
      <w:r w:rsidRPr="00F32F0F">
        <w:rPr>
          <w:rFonts w:ascii="Consolas" w:eastAsia="Calibri" w:hAnsi="Consolas" w:cs="Consolas"/>
          <w:b/>
          <w:bCs/>
          <w:color w:val="7F0055"/>
          <w:sz w:val="20"/>
          <w:szCs w:val="20"/>
        </w:rPr>
        <w:t xml:space="preserve">new </w:t>
      </w:r>
      <w:proofErr w:type="spellStart"/>
      <w:r w:rsidRPr="00F32F0F">
        <w:rPr>
          <w:rFonts w:ascii="Consolas" w:eastAsia="Calibri" w:hAnsi="Consolas" w:cs="Consolas"/>
          <w:b/>
          <w:bCs/>
          <w:color w:val="7F0055"/>
          <w:sz w:val="20"/>
          <w:szCs w:val="20"/>
        </w:rPr>
        <w:t>StringBuffer</w:t>
      </w:r>
      <w:proofErr w:type="spellEnd"/>
      <w:r w:rsidRPr="00F32F0F">
        <w:rPr>
          <w:rFonts w:ascii="Consolas" w:eastAsia="Calibri" w:hAnsi="Consolas" w:cs="Consolas"/>
          <w:b/>
          <w:bCs/>
          <w:color w:val="7F0055"/>
          <w:sz w:val="20"/>
          <w:szCs w:val="20"/>
        </w:rPr>
        <w:t>());</w:t>
      </w:r>
    </w:p>
    <w:p w:rsidR="00322D44" w:rsidRDefault="00322D44" w:rsidP="00D761F7">
      <w:pPr>
        <w:autoSpaceDE w:val="0"/>
        <w:autoSpaceDN w:val="0"/>
        <w:adjustRightInd w:val="0"/>
        <w:spacing w:after="0" w:line="240" w:lineRule="auto"/>
        <w:ind w:left="720"/>
        <w:rPr>
          <w:rFonts w:ascii="Consolas" w:eastAsia="Calibri" w:hAnsi="Consolas" w:cs="Consolas"/>
          <w:b/>
          <w:bCs/>
          <w:color w:val="7F0055"/>
          <w:sz w:val="20"/>
          <w:szCs w:val="20"/>
        </w:rPr>
      </w:pPr>
    </w:p>
    <w:p w:rsid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This is how String Constant Pool looks like in the memory.</w:t>
      </w:r>
    </w:p>
    <w:p w:rsidR="00F32F0F" w:rsidRDefault="00322D4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Pr>
          <w:noProof/>
        </w:rPr>
        <w:drawing>
          <wp:inline distT="0" distB="0" distL="0" distR="0" wp14:anchorId="619CCB9C" wp14:editId="573C110A">
            <wp:extent cx="5934075" cy="2733675"/>
            <wp:effectExtent l="0" t="0" r="9525" b="9525"/>
            <wp:docPr id="5" name="Picture 5" descr="How The Strings Are Stored In T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he Strings Are Stored In The Mem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38063"/>
                    </a:xfrm>
                    <a:prstGeom prst="rect">
                      <a:avLst/>
                    </a:prstGeom>
                    <a:noFill/>
                    <a:ln>
                      <a:noFill/>
                    </a:ln>
                  </pic:spPr>
                </pic:pic>
              </a:graphicData>
            </a:graphic>
          </wp:inline>
        </w:drawing>
      </w:r>
    </w:p>
    <w:p w:rsidR="00F32F0F" w:rsidRP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 xml:space="preserve">One more interesting thing about String Constant Pool is that, pool space is allocated to an object depending upon </w:t>
      </w:r>
      <w:r w:rsidR="008C324D" w:rsidRPr="00F32F0F">
        <w:rPr>
          <w:rFonts w:eastAsia="Times New Roman" w:cs="Arial"/>
          <w:bCs/>
          <w:color w:val="000000"/>
          <w:kern w:val="36"/>
          <w:sz w:val="24"/>
          <w:szCs w:val="24"/>
        </w:rPr>
        <w:t>its</w:t>
      </w:r>
      <w:r w:rsidRPr="00F32F0F">
        <w:rPr>
          <w:rFonts w:eastAsia="Times New Roman" w:cs="Arial"/>
          <w:bCs/>
          <w:color w:val="000000"/>
          <w:kern w:val="36"/>
          <w:sz w:val="24"/>
          <w:szCs w:val="24"/>
        </w:rPr>
        <w:t xml:space="preserve"> content. There will be no two objects in the pool having the same content.</w:t>
      </w:r>
    </w:p>
    <w:p w:rsidR="00F32F0F" w:rsidRP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This is what happens when you create string objects using string literal,</w:t>
      </w:r>
    </w:p>
    <w:p w:rsidR="00F32F0F" w:rsidRP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 xml:space="preserve">“When you create a string object using string literal, JVM first checks the content of to be created object. If there </w:t>
      </w:r>
      <w:proofErr w:type="gramStart"/>
      <w:r w:rsidRPr="00F32F0F">
        <w:rPr>
          <w:rFonts w:eastAsia="Times New Roman" w:cs="Arial"/>
          <w:bCs/>
          <w:color w:val="000000"/>
          <w:kern w:val="36"/>
          <w:sz w:val="24"/>
          <w:szCs w:val="24"/>
        </w:rPr>
        <w:t>exist</w:t>
      </w:r>
      <w:proofErr w:type="gramEnd"/>
      <w:r w:rsidRPr="00F32F0F">
        <w:rPr>
          <w:rFonts w:eastAsia="Times New Roman" w:cs="Arial"/>
          <w:bCs/>
          <w:color w:val="000000"/>
          <w:kern w:val="36"/>
          <w:sz w:val="24"/>
          <w:szCs w:val="24"/>
        </w:rPr>
        <w:t xml:space="preserve"> an object in the pool with the same content, then it returns the reference of that object. It doesn’t create new object. If the content is different from the existing objects then only it creates new object.”</w:t>
      </w:r>
    </w:p>
    <w:p w:rsidR="00F32F0F" w:rsidRP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But, when you create string objects using new keyword, a new object is created whether the content is same or not.</w:t>
      </w:r>
    </w:p>
    <w:p w:rsidR="00F32F0F" w:rsidRP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F32F0F" w:rsidRP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This can be proved by using “==” operator. As “==” operator returns true if two objects have same physical address in the memory otherwise it will return false. In the below example, s1 and s2 are created using string literal “</w:t>
      </w:r>
      <w:proofErr w:type="spellStart"/>
      <w:r w:rsidRPr="00F32F0F">
        <w:rPr>
          <w:rFonts w:eastAsia="Times New Roman" w:cs="Arial"/>
          <w:bCs/>
          <w:color w:val="000000"/>
          <w:kern w:val="36"/>
          <w:sz w:val="24"/>
          <w:szCs w:val="24"/>
        </w:rPr>
        <w:t>abc</w:t>
      </w:r>
      <w:proofErr w:type="spellEnd"/>
      <w:r w:rsidRPr="00F32F0F">
        <w:rPr>
          <w:rFonts w:eastAsia="Times New Roman" w:cs="Arial"/>
          <w:bCs/>
          <w:color w:val="000000"/>
          <w:kern w:val="36"/>
          <w:sz w:val="24"/>
          <w:szCs w:val="24"/>
        </w:rPr>
        <w:t xml:space="preserve">”. So, s1 == s2 returns true. </w:t>
      </w:r>
      <w:proofErr w:type="gramStart"/>
      <w:r w:rsidR="00322D44" w:rsidRPr="00F32F0F">
        <w:rPr>
          <w:rFonts w:eastAsia="Times New Roman" w:cs="Arial"/>
          <w:bCs/>
          <w:color w:val="000000"/>
          <w:kern w:val="36"/>
          <w:sz w:val="24"/>
          <w:szCs w:val="24"/>
        </w:rPr>
        <w:t>Whereas</w:t>
      </w:r>
      <w:r w:rsidRPr="00F32F0F">
        <w:rPr>
          <w:rFonts w:eastAsia="Times New Roman" w:cs="Arial"/>
          <w:bCs/>
          <w:color w:val="000000"/>
          <w:kern w:val="36"/>
          <w:sz w:val="24"/>
          <w:szCs w:val="24"/>
        </w:rPr>
        <w:t xml:space="preserve"> s3 and s4 </w:t>
      </w:r>
      <w:r w:rsidR="00322D44" w:rsidRPr="00F32F0F">
        <w:rPr>
          <w:rFonts w:eastAsia="Times New Roman" w:cs="Arial"/>
          <w:bCs/>
          <w:color w:val="000000"/>
          <w:kern w:val="36"/>
          <w:sz w:val="24"/>
          <w:szCs w:val="24"/>
        </w:rPr>
        <w:t>is created using new operator</w:t>
      </w:r>
      <w:r w:rsidRPr="00F32F0F">
        <w:rPr>
          <w:rFonts w:eastAsia="Times New Roman" w:cs="Arial"/>
          <w:bCs/>
          <w:color w:val="000000"/>
          <w:kern w:val="36"/>
          <w:sz w:val="24"/>
          <w:szCs w:val="24"/>
        </w:rPr>
        <w:t xml:space="preserve"> having the same content.</w:t>
      </w:r>
      <w:proofErr w:type="gramEnd"/>
      <w:r w:rsidRPr="00F32F0F">
        <w:rPr>
          <w:rFonts w:eastAsia="Times New Roman" w:cs="Arial"/>
          <w:bCs/>
          <w:color w:val="000000"/>
          <w:kern w:val="36"/>
          <w:sz w:val="24"/>
          <w:szCs w:val="24"/>
        </w:rPr>
        <w:t xml:space="preserve"> But, s3 == s4 returns false.</w:t>
      </w:r>
    </w:p>
    <w:p w:rsidR="00F32F0F" w:rsidRPr="00322D44"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proofErr w:type="gramStart"/>
      <w:r w:rsidRPr="00322D44">
        <w:rPr>
          <w:rFonts w:ascii="Consolas" w:eastAsia="Calibri" w:hAnsi="Consolas" w:cs="Consolas"/>
          <w:b/>
          <w:bCs/>
          <w:color w:val="7F0055"/>
          <w:sz w:val="20"/>
          <w:szCs w:val="20"/>
        </w:rPr>
        <w:t>public</w:t>
      </w:r>
      <w:proofErr w:type="gramEnd"/>
      <w:r w:rsidRPr="00322D44">
        <w:rPr>
          <w:rFonts w:ascii="Consolas" w:eastAsia="Calibri" w:hAnsi="Consolas" w:cs="Consolas"/>
          <w:b/>
          <w:bCs/>
          <w:color w:val="7F0055"/>
          <w:sz w:val="20"/>
          <w:szCs w:val="20"/>
        </w:rPr>
        <w:t xml:space="preserve"> class </w:t>
      </w:r>
      <w:r w:rsidR="00322D44" w:rsidRPr="00322D44">
        <w:rPr>
          <w:rFonts w:ascii="Consolas" w:eastAsia="Calibri" w:hAnsi="Consolas" w:cs="Consolas"/>
          <w:b/>
          <w:bCs/>
          <w:color w:val="7F0055"/>
          <w:sz w:val="20"/>
          <w:szCs w:val="20"/>
        </w:rPr>
        <w:t>StringExamples</w:t>
      </w:r>
    </w:p>
    <w:p w:rsidR="00F32F0F" w:rsidRPr="00322D44"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w:t>
      </w:r>
    </w:p>
    <w:p w:rsidR="00F32F0F" w:rsidRPr="00322D44"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roofErr w:type="gramStart"/>
      <w:r w:rsidRPr="00322D44">
        <w:rPr>
          <w:rFonts w:ascii="Consolas" w:eastAsia="Calibri" w:hAnsi="Consolas" w:cs="Consolas"/>
          <w:b/>
          <w:bCs/>
          <w:color w:val="7F0055"/>
          <w:sz w:val="20"/>
          <w:szCs w:val="20"/>
        </w:rPr>
        <w:t>public</w:t>
      </w:r>
      <w:proofErr w:type="gramEnd"/>
      <w:r w:rsidRPr="00322D44">
        <w:rPr>
          <w:rFonts w:ascii="Consolas" w:eastAsia="Calibri" w:hAnsi="Consolas" w:cs="Consolas"/>
          <w:b/>
          <w:bCs/>
          <w:color w:val="7F0055"/>
          <w:sz w:val="20"/>
          <w:szCs w:val="20"/>
        </w:rPr>
        <w:t xml:space="preserve"> static void main(String[] </w:t>
      </w:r>
      <w:proofErr w:type="spellStart"/>
      <w:r w:rsidRPr="00322D44">
        <w:rPr>
          <w:rFonts w:ascii="Consolas" w:eastAsia="Calibri" w:hAnsi="Consolas" w:cs="Consolas"/>
          <w:b/>
          <w:bCs/>
          <w:color w:val="7F0055"/>
          <w:sz w:val="20"/>
          <w:szCs w:val="20"/>
        </w:rPr>
        <w:t>args</w:t>
      </w:r>
      <w:proofErr w:type="spellEnd"/>
      <w:r w:rsidRPr="00322D44">
        <w:rPr>
          <w:rFonts w:ascii="Consolas" w:eastAsia="Calibri" w:hAnsi="Consolas" w:cs="Consolas"/>
          <w:b/>
          <w:bCs/>
          <w:color w:val="7F0055"/>
          <w:sz w:val="20"/>
          <w:szCs w:val="20"/>
        </w:rPr>
        <w:t>)</w:t>
      </w:r>
    </w:p>
    <w:p w:rsidR="00F32F0F" w:rsidRPr="00322D44"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Pr="00322D44"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//Creating string objects using literals</w:t>
      </w:r>
    </w:p>
    <w:p w:rsidR="00F32F0F" w:rsidRPr="00322D44"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Pr="00322D44"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String s1 = "</w:t>
      </w:r>
      <w:proofErr w:type="spellStart"/>
      <w:r w:rsidRPr="00322D44">
        <w:rPr>
          <w:rFonts w:ascii="Consolas" w:eastAsia="Calibri" w:hAnsi="Consolas" w:cs="Consolas"/>
          <w:b/>
          <w:bCs/>
          <w:color w:val="7F0055"/>
          <w:sz w:val="20"/>
          <w:szCs w:val="20"/>
        </w:rPr>
        <w:t>abc</w:t>
      </w:r>
      <w:proofErr w:type="spellEnd"/>
      <w:r w:rsidRPr="00322D44">
        <w:rPr>
          <w:rFonts w:ascii="Consolas" w:eastAsia="Calibri" w:hAnsi="Consolas" w:cs="Consolas"/>
          <w:b/>
          <w:bCs/>
          <w:color w:val="7F0055"/>
          <w:sz w:val="20"/>
          <w:szCs w:val="20"/>
        </w:rPr>
        <w:t>";</w:t>
      </w:r>
    </w:p>
    <w:p w:rsidR="00F32F0F" w:rsidRPr="00322D44"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String s2 = "</w:t>
      </w:r>
      <w:proofErr w:type="spellStart"/>
      <w:r w:rsidRPr="00322D44">
        <w:rPr>
          <w:rFonts w:ascii="Consolas" w:eastAsia="Calibri" w:hAnsi="Consolas" w:cs="Consolas"/>
          <w:b/>
          <w:bCs/>
          <w:color w:val="7F0055"/>
          <w:sz w:val="20"/>
          <w:szCs w:val="20"/>
        </w:rPr>
        <w:t>abc</w:t>
      </w:r>
      <w:proofErr w:type="spellEnd"/>
      <w:r w:rsidRPr="00322D44">
        <w:rPr>
          <w:rFonts w:ascii="Consolas" w:eastAsia="Calibri" w:hAnsi="Consolas" w:cs="Consolas"/>
          <w:b/>
          <w:bCs/>
          <w:color w:val="7F0055"/>
          <w:sz w:val="20"/>
          <w:szCs w:val="20"/>
        </w:rPr>
        <w:t>";</w:t>
      </w:r>
    </w:p>
    <w:p w:rsidR="00F32F0F" w:rsidRPr="00322D44"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Pr="00322D44"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roofErr w:type="gramStart"/>
      <w:r w:rsidRPr="00322D44">
        <w:rPr>
          <w:rFonts w:ascii="Consolas" w:eastAsia="Calibri" w:hAnsi="Consolas" w:cs="Consolas"/>
          <w:b/>
          <w:bCs/>
          <w:color w:val="7F0055"/>
          <w:sz w:val="20"/>
          <w:szCs w:val="20"/>
        </w:rPr>
        <w:t>System.out.println(</w:t>
      </w:r>
      <w:proofErr w:type="gramEnd"/>
      <w:r w:rsidRPr="00322D44">
        <w:rPr>
          <w:rFonts w:ascii="Consolas" w:eastAsia="Calibri" w:hAnsi="Consolas" w:cs="Consolas"/>
          <w:b/>
          <w:bCs/>
          <w:color w:val="7F0055"/>
          <w:sz w:val="20"/>
          <w:szCs w:val="20"/>
        </w:rPr>
        <w:t>s1 == s2);        //Output : true</w:t>
      </w:r>
    </w:p>
    <w:p w:rsidR="00F32F0F" w:rsidRPr="00322D44"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Pr="00322D44"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//Creating string objects using new operator</w:t>
      </w:r>
    </w:p>
    <w:p w:rsidR="00F32F0F" w:rsidRPr="00322D44"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String s3 = new </w:t>
      </w:r>
      <w:proofErr w:type="gramStart"/>
      <w:r w:rsidRPr="00322D44">
        <w:rPr>
          <w:rFonts w:ascii="Consolas" w:eastAsia="Calibri" w:hAnsi="Consolas" w:cs="Consolas"/>
          <w:b/>
          <w:bCs/>
          <w:color w:val="7F0055"/>
          <w:sz w:val="20"/>
          <w:szCs w:val="20"/>
        </w:rPr>
        <w:t>String(</w:t>
      </w:r>
      <w:proofErr w:type="gramEnd"/>
      <w:r w:rsidRPr="00322D44">
        <w:rPr>
          <w:rFonts w:ascii="Consolas" w:eastAsia="Calibri" w:hAnsi="Consolas" w:cs="Consolas"/>
          <w:b/>
          <w:bCs/>
          <w:color w:val="7F0055"/>
          <w:sz w:val="20"/>
          <w:szCs w:val="20"/>
        </w:rPr>
        <w:t>"</w:t>
      </w:r>
      <w:proofErr w:type="spellStart"/>
      <w:r w:rsidRPr="00322D44">
        <w:rPr>
          <w:rFonts w:ascii="Consolas" w:eastAsia="Calibri" w:hAnsi="Consolas" w:cs="Consolas"/>
          <w:b/>
          <w:bCs/>
          <w:color w:val="7F0055"/>
          <w:sz w:val="20"/>
          <w:szCs w:val="20"/>
        </w:rPr>
        <w:t>abc</w:t>
      </w:r>
      <w:proofErr w:type="spellEnd"/>
      <w:r w:rsidRPr="00322D44">
        <w:rPr>
          <w:rFonts w:ascii="Consolas" w:eastAsia="Calibri" w:hAnsi="Consolas" w:cs="Consolas"/>
          <w:b/>
          <w:bCs/>
          <w:color w:val="7F0055"/>
          <w:sz w:val="20"/>
          <w:szCs w:val="20"/>
        </w:rPr>
        <w:t>");</w:t>
      </w:r>
    </w:p>
    <w:p w:rsidR="00F32F0F" w:rsidRPr="00322D44"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String s4 = new </w:t>
      </w:r>
      <w:proofErr w:type="gramStart"/>
      <w:r w:rsidRPr="00322D44">
        <w:rPr>
          <w:rFonts w:ascii="Consolas" w:eastAsia="Calibri" w:hAnsi="Consolas" w:cs="Consolas"/>
          <w:b/>
          <w:bCs/>
          <w:color w:val="7F0055"/>
          <w:sz w:val="20"/>
          <w:szCs w:val="20"/>
        </w:rPr>
        <w:t>String(</w:t>
      </w:r>
      <w:proofErr w:type="gramEnd"/>
      <w:r w:rsidRPr="00322D44">
        <w:rPr>
          <w:rFonts w:ascii="Consolas" w:eastAsia="Calibri" w:hAnsi="Consolas" w:cs="Consolas"/>
          <w:b/>
          <w:bCs/>
          <w:color w:val="7F0055"/>
          <w:sz w:val="20"/>
          <w:szCs w:val="20"/>
        </w:rPr>
        <w:t>"</w:t>
      </w:r>
      <w:proofErr w:type="spellStart"/>
      <w:r w:rsidRPr="00322D44">
        <w:rPr>
          <w:rFonts w:ascii="Consolas" w:eastAsia="Calibri" w:hAnsi="Consolas" w:cs="Consolas"/>
          <w:b/>
          <w:bCs/>
          <w:color w:val="7F0055"/>
          <w:sz w:val="20"/>
          <w:szCs w:val="20"/>
        </w:rPr>
        <w:t>abc</w:t>
      </w:r>
      <w:proofErr w:type="spellEnd"/>
      <w:r w:rsidRPr="00322D44">
        <w:rPr>
          <w:rFonts w:ascii="Consolas" w:eastAsia="Calibri" w:hAnsi="Consolas" w:cs="Consolas"/>
          <w:b/>
          <w:bCs/>
          <w:color w:val="7F0055"/>
          <w:sz w:val="20"/>
          <w:szCs w:val="20"/>
        </w:rPr>
        <w:t>");</w:t>
      </w:r>
    </w:p>
    <w:p w:rsidR="00F32F0F" w:rsidRPr="00322D44"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roofErr w:type="gramStart"/>
      <w:r w:rsidRPr="00322D44">
        <w:rPr>
          <w:rFonts w:ascii="Consolas" w:eastAsia="Calibri" w:hAnsi="Consolas" w:cs="Consolas"/>
          <w:b/>
          <w:bCs/>
          <w:color w:val="7F0055"/>
          <w:sz w:val="20"/>
          <w:szCs w:val="20"/>
        </w:rPr>
        <w:t>System.out.println(</w:t>
      </w:r>
      <w:proofErr w:type="gramEnd"/>
      <w:r w:rsidRPr="00322D44">
        <w:rPr>
          <w:rFonts w:ascii="Consolas" w:eastAsia="Calibri" w:hAnsi="Consolas" w:cs="Consolas"/>
          <w:b/>
          <w:bCs/>
          <w:color w:val="7F0055"/>
          <w:sz w:val="20"/>
          <w:szCs w:val="20"/>
        </w:rPr>
        <w:t>s3 == s4);        //Output : false</w:t>
      </w:r>
    </w:p>
    <w:p w:rsidR="00322D44" w:rsidRDefault="00322D44" w:rsidP="00D761F7">
      <w:pPr>
        <w:autoSpaceDE w:val="0"/>
        <w:autoSpaceDN w:val="0"/>
        <w:adjustRightInd w:val="0"/>
        <w:spacing w:after="0" w:line="240" w:lineRule="auto"/>
        <w:ind w:left="720"/>
        <w:rPr>
          <w:rFonts w:ascii="Consolas" w:eastAsia="Calibri" w:hAnsi="Consolas" w:cs="Consolas"/>
          <w:b/>
          <w:bCs/>
          <w:color w:val="7F0055"/>
          <w:sz w:val="20"/>
          <w:szCs w:val="20"/>
        </w:rPr>
      </w:pPr>
      <w:r>
        <w:rPr>
          <w:rFonts w:ascii="Consolas" w:eastAsia="Calibri" w:hAnsi="Consolas" w:cs="Consolas"/>
          <w:b/>
          <w:bCs/>
          <w:color w:val="7F0055"/>
          <w:sz w:val="20"/>
          <w:szCs w:val="20"/>
        </w:rPr>
        <w:tab/>
      </w:r>
    </w:p>
    <w:p w:rsidR="00322D44" w:rsidRDefault="00322D44" w:rsidP="00D761F7">
      <w:pPr>
        <w:autoSpaceDE w:val="0"/>
        <w:autoSpaceDN w:val="0"/>
        <w:adjustRightInd w:val="0"/>
        <w:spacing w:after="0" w:line="240" w:lineRule="auto"/>
        <w:rPr>
          <w:rFonts w:ascii="Consolas" w:hAnsi="Consolas" w:cs="Consolas"/>
          <w:sz w:val="20"/>
          <w:szCs w:val="20"/>
        </w:rPr>
      </w:pPr>
      <w:r>
        <w:rPr>
          <w:rFonts w:ascii="Consolas" w:eastAsia="Calibri" w:hAnsi="Consolas" w:cs="Consolas"/>
          <w:b/>
          <w:bCs/>
          <w:color w:val="7F0055"/>
          <w:sz w:val="20"/>
          <w:szCs w:val="20"/>
        </w:rPr>
        <w:tab/>
      </w:r>
      <w:r>
        <w:rPr>
          <w:rFonts w:ascii="Consolas" w:eastAsia="Calibri" w:hAnsi="Consolas" w:cs="Consolas"/>
          <w:b/>
          <w:bCs/>
          <w:color w:val="7F0055"/>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s3</w:t>
      </w:r>
      <w:r>
        <w:rPr>
          <w:rFonts w:ascii="Consolas" w:hAnsi="Consolas" w:cs="Consolas"/>
          <w:color w:val="000000"/>
          <w:sz w:val="20"/>
          <w:szCs w:val="20"/>
        </w:rPr>
        <w:t>.equals(</w:t>
      </w:r>
      <w:r>
        <w:rPr>
          <w:rFonts w:ascii="Consolas" w:hAnsi="Consolas" w:cs="Consolas"/>
          <w:color w:val="6A3E3E"/>
          <w:sz w:val="20"/>
          <w:szCs w:val="20"/>
        </w:rPr>
        <w:t>s4</w:t>
      </w:r>
      <w:r>
        <w:rPr>
          <w:rFonts w:ascii="Consolas" w:hAnsi="Consolas" w:cs="Consolas"/>
          <w:color w:val="000000"/>
          <w:sz w:val="20"/>
          <w:szCs w:val="20"/>
        </w:rPr>
        <w:t>))</w:t>
      </w:r>
    </w:p>
    <w:p w:rsidR="00322D44" w:rsidRPr="00322D44" w:rsidRDefault="00322D44" w:rsidP="00D761F7">
      <w:pPr>
        <w:autoSpaceDE w:val="0"/>
        <w:autoSpaceDN w:val="0"/>
        <w:adjustRightInd w:val="0"/>
        <w:spacing w:after="0" w:line="240" w:lineRule="auto"/>
        <w:ind w:left="720"/>
        <w:rPr>
          <w:rFonts w:ascii="Consolas" w:eastAsia="Calibri" w:hAnsi="Consolas" w:cs="Consolas"/>
          <w:b/>
          <w:bCs/>
          <w:color w:val="7F0055"/>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"true"</w:t>
      </w:r>
      <w:r>
        <w:rPr>
          <w:rFonts w:ascii="Consolas" w:hAnsi="Consolas" w:cs="Consolas"/>
          <w:color w:val="000000"/>
          <w:sz w:val="20"/>
          <w:szCs w:val="20"/>
        </w:rPr>
        <w:t xml:space="preserve">);    </w:t>
      </w:r>
      <w:r w:rsidRPr="00322D44">
        <w:rPr>
          <w:rFonts w:ascii="Consolas" w:eastAsia="Calibri" w:hAnsi="Consolas" w:cs="Consolas"/>
          <w:b/>
          <w:bCs/>
          <w:color w:val="7F0055"/>
          <w:sz w:val="20"/>
          <w:szCs w:val="20"/>
        </w:rPr>
        <w:t>//Output : true</w:t>
      </w:r>
    </w:p>
    <w:p w:rsidR="00F32F0F" w:rsidRPr="00322D44"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 xml:space="preserve">    }</w:t>
      </w:r>
    </w:p>
    <w:p w:rsidR="00F32F0F" w:rsidRPr="00322D44" w:rsidRDefault="00F32F0F" w:rsidP="00D761F7">
      <w:pPr>
        <w:autoSpaceDE w:val="0"/>
        <w:autoSpaceDN w:val="0"/>
        <w:adjustRightInd w:val="0"/>
        <w:spacing w:after="0" w:line="240" w:lineRule="auto"/>
        <w:ind w:left="720"/>
        <w:rPr>
          <w:rFonts w:ascii="Consolas" w:eastAsia="Calibri" w:hAnsi="Consolas" w:cs="Consolas"/>
          <w:b/>
          <w:bCs/>
          <w:color w:val="7F0055"/>
          <w:sz w:val="20"/>
          <w:szCs w:val="20"/>
        </w:rPr>
      </w:pPr>
      <w:r w:rsidRPr="00322D44">
        <w:rPr>
          <w:rFonts w:ascii="Consolas" w:eastAsia="Calibri" w:hAnsi="Consolas" w:cs="Consolas"/>
          <w:b/>
          <w:bCs/>
          <w:color w:val="7F0055"/>
          <w:sz w:val="20"/>
          <w:szCs w:val="20"/>
        </w:rPr>
        <w:t>}</w:t>
      </w:r>
    </w:p>
    <w:p w:rsidR="00F32F0F" w:rsidRDefault="00F32F0F"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F32F0F">
        <w:rPr>
          <w:rFonts w:eastAsia="Times New Roman" w:cs="Arial"/>
          <w:bCs/>
          <w:color w:val="000000"/>
          <w:kern w:val="36"/>
          <w:sz w:val="24"/>
          <w:szCs w:val="24"/>
        </w:rPr>
        <w:t xml:space="preserve">In simple words, there </w:t>
      </w:r>
      <w:r w:rsidR="00322D44" w:rsidRPr="00F32F0F">
        <w:rPr>
          <w:rFonts w:eastAsia="Times New Roman" w:cs="Arial"/>
          <w:bCs/>
          <w:color w:val="000000"/>
          <w:kern w:val="36"/>
          <w:sz w:val="24"/>
          <w:szCs w:val="24"/>
        </w:rPr>
        <w:t>cannot</w:t>
      </w:r>
      <w:r w:rsidRPr="00F32F0F">
        <w:rPr>
          <w:rFonts w:eastAsia="Times New Roman" w:cs="Arial"/>
          <w:bCs/>
          <w:color w:val="000000"/>
          <w:kern w:val="36"/>
          <w:sz w:val="24"/>
          <w:szCs w:val="24"/>
        </w:rPr>
        <w:t xml:space="preserve"> be two string objects with same content in the string constant pool. But, there can be two string objects with the same content in the heap memory.</w:t>
      </w:r>
    </w:p>
    <w:p w:rsidR="00AC6A58" w:rsidRDefault="00AC6A58"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AC6A58" w:rsidRDefault="00AC6A58"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60246D" w:rsidRDefault="0060246D"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60246D" w:rsidRPr="0060246D" w:rsidRDefault="0060246D" w:rsidP="00D761F7">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60246D">
        <w:rPr>
          <w:rFonts w:eastAsia="Times New Roman" w:cs="Arial"/>
          <w:b/>
          <w:bCs/>
          <w:color w:val="000000"/>
          <w:kern w:val="36"/>
          <w:sz w:val="28"/>
          <w:szCs w:val="28"/>
        </w:rPr>
        <w:lastRenderedPageBreak/>
        <w:t>Inheritance (IS-A) vs. Composition (HAS-A) Relationship</w:t>
      </w:r>
    </w:p>
    <w:p w:rsidR="0060246D" w:rsidRPr="00580C77" w:rsidRDefault="0060246D" w:rsidP="00D761F7">
      <w:pPr>
        <w:shd w:val="clear" w:color="auto" w:fill="FFFFFF"/>
        <w:spacing w:after="135" w:line="240" w:lineRule="auto"/>
        <w:jc w:val="both"/>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 xml:space="preserve">One of the advantages of an Object-Oriented programming language is code reuse. There are two ways we can do code reuse either by the </w:t>
      </w:r>
      <w:proofErr w:type="spellStart"/>
      <w:r w:rsidRPr="00580C77">
        <w:rPr>
          <w:rFonts w:ascii="Helvetica" w:eastAsia="Times New Roman" w:hAnsi="Helvetica" w:cs="Helvetica"/>
          <w:color w:val="333333"/>
          <w:sz w:val="26"/>
          <w:szCs w:val="26"/>
        </w:rPr>
        <w:t>vimplementation</w:t>
      </w:r>
      <w:proofErr w:type="spellEnd"/>
      <w:r w:rsidRPr="00580C77">
        <w:rPr>
          <w:rFonts w:ascii="Helvetica" w:eastAsia="Times New Roman" w:hAnsi="Helvetica" w:cs="Helvetica"/>
          <w:color w:val="333333"/>
          <w:sz w:val="26"/>
          <w:szCs w:val="26"/>
        </w:rPr>
        <w:t xml:space="preserve"> of inheritance (IS-A relationship), or object composition (HAS-A relationship). Although the compiler and Java virtual machine (JVM) will do a lot of work for you when you use inheritance, you can also get at the functionality of inheritance when you use composition.</w:t>
      </w:r>
    </w:p>
    <w:p w:rsidR="0060246D" w:rsidRPr="00580C77" w:rsidRDefault="0060246D" w:rsidP="00D761F7">
      <w:pPr>
        <w:shd w:val="clear" w:color="auto" w:fill="FFFFFF"/>
        <w:spacing w:after="0" w:line="240" w:lineRule="auto"/>
        <w:jc w:val="both"/>
        <w:rPr>
          <w:rFonts w:ascii="Helvetica" w:eastAsia="Times New Roman" w:hAnsi="Helvetica" w:cs="Helvetica"/>
          <w:color w:val="333333"/>
          <w:sz w:val="26"/>
          <w:szCs w:val="26"/>
        </w:rPr>
      </w:pPr>
      <w:r w:rsidRPr="00580C77">
        <w:rPr>
          <w:rFonts w:ascii="Helvetica" w:eastAsia="Times New Roman" w:hAnsi="Helvetica" w:cs="Helvetica"/>
          <w:b/>
          <w:bCs/>
          <w:color w:val="333333"/>
          <w:sz w:val="26"/>
        </w:rPr>
        <w:t>IS-A Relationship:</w:t>
      </w:r>
    </w:p>
    <w:p w:rsidR="0060246D" w:rsidRPr="00580C77" w:rsidRDefault="0060246D" w:rsidP="00D761F7">
      <w:pPr>
        <w:shd w:val="clear" w:color="auto" w:fill="FFFFFF"/>
        <w:spacing w:after="135" w:line="240" w:lineRule="auto"/>
        <w:jc w:val="both"/>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 xml:space="preserve">In object-oriented programming, the concept of IS-A is a totally based on Inheritance, which can be of two types Class Inheritance or Interface Inheritance. It is just like saying "A is a B type of thing". For example, Apple is a Fruit, Car is a Vehicle etc. Inheritance is </w:t>
      </w:r>
      <w:proofErr w:type="spellStart"/>
      <w:r w:rsidRPr="00580C77">
        <w:rPr>
          <w:rFonts w:ascii="Helvetica" w:eastAsia="Times New Roman" w:hAnsi="Helvetica" w:cs="Helvetica"/>
          <w:color w:val="333333"/>
          <w:sz w:val="26"/>
          <w:szCs w:val="26"/>
        </w:rPr>
        <w:t>uni</w:t>
      </w:r>
      <w:proofErr w:type="spellEnd"/>
      <w:r w:rsidRPr="00580C77">
        <w:rPr>
          <w:rFonts w:ascii="Helvetica" w:eastAsia="Times New Roman" w:hAnsi="Helvetica" w:cs="Helvetica"/>
          <w:color w:val="333333"/>
          <w:sz w:val="26"/>
          <w:szCs w:val="26"/>
        </w:rPr>
        <w:t>-directional. For example, House is a Building. But Building is not a House.</w:t>
      </w:r>
    </w:p>
    <w:p w:rsidR="0060246D" w:rsidRDefault="0060246D" w:rsidP="00D761F7">
      <w:pPr>
        <w:shd w:val="clear" w:color="auto" w:fill="FFFFFF"/>
        <w:spacing w:after="135" w:line="240" w:lineRule="auto"/>
        <w:jc w:val="both"/>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 xml:space="preserve">It is a key point to note that you can easily identify the IS-A relationship. Wherever you see </w:t>
      </w:r>
      <w:proofErr w:type="gramStart"/>
      <w:r w:rsidRPr="00580C77">
        <w:rPr>
          <w:rFonts w:ascii="Helvetica" w:eastAsia="Times New Roman" w:hAnsi="Helvetica" w:cs="Helvetica"/>
          <w:color w:val="333333"/>
          <w:sz w:val="26"/>
          <w:szCs w:val="26"/>
        </w:rPr>
        <w:t>an extends</w:t>
      </w:r>
      <w:proofErr w:type="gramEnd"/>
      <w:r w:rsidRPr="00580C77">
        <w:rPr>
          <w:rFonts w:ascii="Helvetica" w:eastAsia="Times New Roman" w:hAnsi="Helvetica" w:cs="Helvetica"/>
          <w:color w:val="333333"/>
          <w:sz w:val="26"/>
          <w:szCs w:val="26"/>
        </w:rPr>
        <w:t xml:space="preserve"> keyword or implements keyword in a class declaration, then this class is said to have IS-A relationship.</w:t>
      </w:r>
    </w:p>
    <w:p w:rsidR="0060246D" w:rsidRPr="00580C77" w:rsidRDefault="0060246D" w:rsidP="00D761F7">
      <w:pPr>
        <w:shd w:val="clear" w:color="auto" w:fill="FFFFFF"/>
        <w:spacing w:after="135" w:line="240" w:lineRule="auto"/>
        <w:jc w:val="both"/>
        <w:rPr>
          <w:rFonts w:ascii="Helvetica" w:eastAsia="Times New Roman" w:hAnsi="Helvetica" w:cs="Helvetica"/>
          <w:color w:val="333333"/>
          <w:sz w:val="26"/>
          <w:szCs w:val="26"/>
        </w:rPr>
      </w:pPr>
    </w:p>
    <w:p w:rsidR="0060246D" w:rsidRPr="00580C77" w:rsidRDefault="0060246D" w:rsidP="00D761F7">
      <w:pPr>
        <w:shd w:val="clear" w:color="auto" w:fill="FFFFFF"/>
        <w:spacing w:after="0" w:line="240" w:lineRule="auto"/>
        <w:jc w:val="both"/>
        <w:rPr>
          <w:rFonts w:ascii="Helvetica" w:eastAsia="Times New Roman" w:hAnsi="Helvetica" w:cs="Helvetica"/>
          <w:color w:val="333333"/>
          <w:sz w:val="26"/>
          <w:szCs w:val="26"/>
        </w:rPr>
      </w:pPr>
      <w:r w:rsidRPr="00580C77">
        <w:rPr>
          <w:rFonts w:ascii="Helvetica" w:eastAsia="Times New Roman" w:hAnsi="Helvetica" w:cs="Helvetica"/>
          <w:b/>
          <w:bCs/>
          <w:color w:val="333333"/>
          <w:sz w:val="26"/>
        </w:rPr>
        <w:t>HAS-A Relationship: </w:t>
      </w:r>
    </w:p>
    <w:p w:rsidR="0060246D" w:rsidRPr="00580C77" w:rsidRDefault="0060246D" w:rsidP="00D761F7">
      <w:pPr>
        <w:shd w:val="clear" w:color="auto" w:fill="FFFFFF"/>
        <w:spacing w:after="135" w:line="240" w:lineRule="auto"/>
        <w:jc w:val="both"/>
        <w:rPr>
          <w:rFonts w:ascii="Helvetica" w:eastAsia="Times New Roman" w:hAnsi="Helvetica" w:cs="Helvetica"/>
          <w:color w:val="333333"/>
          <w:sz w:val="26"/>
          <w:szCs w:val="26"/>
        </w:rPr>
      </w:pPr>
      <w:proofErr w:type="gramStart"/>
      <w:r w:rsidRPr="00580C77">
        <w:rPr>
          <w:rFonts w:ascii="Helvetica" w:eastAsia="Times New Roman" w:hAnsi="Helvetica" w:cs="Helvetica"/>
          <w:color w:val="333333"/>
          <w:sz w:val="26"/>
          <w:szCs w:val="26"/>
        </w:rPr>
        <w:t>Composition(</w:t>
      </w:r>
      <w:proofErr w:type="gramEnd"/>
      <w:r w:rsidRPr="00580C77">
        <w:rPr>
          <w:rFonts w:ascii="Helvetica" w:eastAsia="Times New Roman" w:hAnsi="Helvetica" w:cs="Helvetica"/>
          <w:color w:val="333333"/>
          <w:sz w:val="26"/>
          <w:szCs w:val="26"/>
        </w:rPr>
        <w:t xml:space="preserve">HAS-A) simply mean the use of instance variables that are references to other objects. For example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has Engine, or House has Bathroom.</w:t>
      </w:r>
    </w:p>
    <w:p w:rsidR="0060246D" w:rsidRPr="00580C77" w:rsidRDefault="0060246D" w:rsidP="00D761F7">
      <w:pPr>
        <w:shd w:val="clear" w:color="auto" w:fill="FFFFFF"/>
        <w:spacing w:after="135" w:line="240" w:lineRule="auto"/>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Let’s understand these concepts with an example of Car class.</w:t>
      </w:r>
    </w:p>
    <w:p w:rsidR="0060246D" w:rsidRPr="00580C77" w:rsidRDefault="0060246D" w:rsidP="00D761F7">
      <w:pPr>
        <w:shd w:val="clear" w:color="auto" w:fill="FFFFFF"/>
        <w:spacing w:after="135" w:line="240" w:lineRule="auto"/>
        <w:rPr>
          <w:rFonts w:ascii="Helvetica" w:eastAsia="Times New Roman" w:hAnsi="Helvetica" w:cs="Helvetica"/>
          <w:color w:val="333333"/>
          <w:sz w:val="26"/>
          <w:szCs w:val="26"/>
        </w:rPr>
      </w:pPr>
      <w:r>
        <w:rPr>
          <w:rFonts w:ascii="Helvetica" w:eastAsia="Times New Roman" w:hAnsi="Helvetica" w:cs="Helvetica"/>
          <w:noProof/>
          <w:color w:val="333333"/>
          <w:sz w:val="26"/>
          <w:szCs w:val="26"/>
        </w:rPr>
        <w:drawing>
          <wp:inline distT="0" distB="0" distL="0" distR="0" wp14:anchorId="36667FA7" wp14:editId="153C0D67">
            <wp:extent cx="3076575" cy="1704975"/>
            <wp:effectExtent l="19050" t="0" r="9525" b="0"/>
            <wp:docPr id="4" name="Picture 4" descr="ca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 class"/>
                    <pic:cNvPicPr>
                      <a:picLocks noChangeAspect="1" noChangeArrowheads="1"/>
                    </pic:cNvPicPr>
                  </pic:nvPicPr>
                  <pic:blipFill>
                    <a:blip r:embed="rId15"/>
                    <a:srcRect/>
                    <a:stretch>
                      <a:fillRect/>
                    </a:stretch>
                  </pic:blipFill>
                  <pic:spPr bwMode="auto">
                    <a:xfrm>
                      <a:off x="0" y="0"/>
                      <a:ext cx="3076575" cy="1704975"/>
                    </a:xfrm>
                    <a:prstGeom prst="rect">
                      <a:avLst/>
                    </a:prstGeom>
                    <a:noFill/>
                    <a:ln w="9525">
                      <a:noFill/>
                      <a:miter lim="800000"/>
                      <a:headEnd/>
                      <a:tailEnd/>
                    </a:ln>
                  </pic:spPr>
                </pic:pic>
              </a:graphicData>
            </a:graphic>
          </wp:inline>
        </w:drawing>
      </w:r>
    </w:p>
    <w:p w:rsidR="0060246D" w:rsidRPr="00580C77" w:rsidRDefault="00967F33" w:rsidP="00D761F7">
      <w:pPr>
        <w:shd w:val="clear" w:color="auto" w:fill="F8F8F8"/>
        <w:spacing w:after="0" w:line="240" w:lineRule="auto"/>
        <w:rPr>
          <w:rFonts w:ascii="Verdana" w:eastAsia="Times New Roman" w:hAnsi="Verdana" w:cs="Consolas"/>
          <w:color w:val="C0C0C0"/>
          <w:sz w:val="14"/>
          <w:szCs w:val="14"/>
        </w:rPr>
      </w:pPr>
      <w:hyperlink r:id="rId16" w:history="1">
        <w:proofErr w:type="gramStart"/>
        <w:r w:rsidR="0060246D" w:rsidRPr="00580C77">
          <w:rPr>
            <w:rFonts w:ascii="Verdana" w:eastAsia="Times New Roman" w:hAnsi="Verdana" w:cs="Consolas"/>
            <w:color w:val="A0A0A0"/>
            <w:sz w:val="14"/>
          </w:rPr>
          <w:t>view</w:t>
        </w:r>
        <w:proofErr w:type="gramEnd"/>
        <w:r w:rsidR="0060246D" w:rsidRPr="00580C77">
          <w:rPr>
            <w:rFonts w:ascii="Verdana" w:eastAsia="Times New Roman" w:hAnsi="Verdana" w:cs="Consolas"/>
            <w:color w:val="A0A0A0"/>
            <w:sz w:val="14"/>
          </w:rPr>
          <w:t xml:space="preserve"> </w:t>
        </w:r>
        <w:proofErr w:type="spellStart"/>
        <w:r w:rsidR="0060246D" w:rsidRPr="00580C77">
          <w:rPr>
            <w:rFonts w:ascii="Verdana" w:eastAsia="Times New Roman" w:hAnsi="Verdana" w:cs="Consolas"/>
            <w:color w:val="A0A0A0"/>
            <w:sz w:val="14"/>
          </w:rPr>
          <w:t>plain</w:t>
        </w:r>
      </w:hyperlink>
      <w:hyperlink r:id="rId17" w:history="1">
        <w:r w:rsidR="0060246D" w:rsidRPr="00580C77">
          <w:rPr>
            <w:rFonts w:ascii="Verdana" w:eastAsia="Times New Roman" w:hAnsi="Verdana" w:cs="Consolas"/>
            <w:color w:val="A0A0A0"/>
            <w:sz w:val="14"/>
          </w:rPr>
          <w:t>copy</w:t>
        </w:r>
        <w:proofErr w:type="spellEnd"/>
        <w:r w:rsidR="0060246D" w:rsidRPr="00580C77">
          <w:rPr>
            <w:rFonts w:ascii="Verdana" w:eastAsia="Times New Roman" w:hAnsi="Verdana" w:cs="Consolas"/>
            <w:color w:val="A0A0A0"/>
            <w:sz w:val="14"/>
          </w:rPr>
          <w:t xml:space="preserve"> to </w:t>
        </w:r>
        <w:proofErr w:type="spellStart"/>
        <w:r w:rsidR="0060246D" w:rsidRPr="00580C77">
          <w:rPr>
            <w:rFonts w:ascii="Verdana" w:eastAsia="Times New Roman" w:hAnsi="Verdana" w:cs="Consolas"/>
            <w:color w:val="A0A0A0"/>
            <w:sz w:val="14"/>
          </w:rPr>
          <w:t>clipboard</w:t>
        </w:r>
      </w:hyperlink>
      <w:hyperlink r:id="rId18" w:history="1">
        <w:r w:rsidR="0060246D" w:rsidRPr="00580C77">
          <w:rPr>
            <w:rFonts w:ascii="Verdana" w:eastAsia="Times New Roman" w:hAnsi="Verdana" w:cs="Consolas"/>
            <w:color w:val="A0A0A0"/>
            <w:sz w:val="14"/>
          </w:rPr>
          <w:t>print</w:t>
        </w:r>
        <w:proofErr w:type="spellEnd"/>
      </w:hyperlink>
      <w:hyperlink r:id="rId19" w:history="1">
        <w:r w:rsidR="0060246D" w:rsidRPr="00580C77">
          <w:rPr>
            <w:rFonts w:ascii="Verdana" w:eastAsia="Times New Roman" w:hAnsi="Verdana" w:cs="Consolas"/>
            <w:color w:val="A0A0A0"/>
            <w:sz w:val="14"/>
          </w:rPr>
          <w:t>?</w:t>
        </w:r>
      </w:hyperlink>
    </w:p>
    <w:p w:rsidR="0060246D" w:rsidRPr="00580C77" w:rsidRDefault="0060246D" w:rsidP="00D761F7">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package</w:t>
      </w:r>
      <w:r w:rsidRPr="00580C77">
        <w:rPr>
          <w:rFonts w:ascii="Consolas" w:eastAsia="Times New Roman" w:hAnsi="Consolas" w:cs="Consolas"/>
          <w:color w:val="000000"/>
          <w:sz w:val="21"/>
          <w:szCs w:val="21"/>
          <w:bdr w:val="none" w:sz="0" w:space="0" w:color="auto" w:frame="1"/>
        </w:rPr>
        <w:t> relationships;  </w:t>
      </w:r>
    </w:p>
    <w:p w:rsidR="0060246D" w:rsidRPr="00580C77" w:rsidRDefault="0060246D" w:rsidP="00D761F7">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class</w:t>
      </w:r>
      <w:r w:rsidRPr="00580C77">
        <w:rPr>
          <w:rFonts w:ascii="Consolas" w:eastAsia="Times New Roman" w:hAnsi="Consolas" w:cs="Consolas"/>
          <w:color w:val="000000"/>
          <w:sz w:val="21"/>
          <w:szCs w:val="21"/>
          <w:bdr w:val="none" w:sz="0" w:space="0" w:color="auto" w:frame="1"/>
        </w:rPr>
        <w:t> Car {  </w:t>
      </w:r>
    </w:p>
    <w:p w:rsidR="0060246D" w:rsidRPr="00580C77" w:rsidRDefault="0060246D" w:rsidP="00D761F7">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color w:val="008200"/>
          <w:sz w:val="21"/>
        </w:rPr>
        <w:t>// Methods implementation and class/Instance members</w:t>
      </w:r>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private</w:t>
      </w:r>
      <w:r w:rsidRPr="00580C77">
        <w:rPr>
          <w:rFonts w:ascii="Consolas" w:eastAsia="Times New Roman" w:hAnsi="Consolas" w:cs="Consolas"/>
          <w:color w:val="000000"/>
          <w:sz w:val="21"/>
          <w:szCs w:val="21"/>
          <w:bdr w:val="none" w:sz="0" w:space="0" w:color="auto" w:frame="1"/>
        </w:rPr>
        <w:t> String color;  </w:t>
      </w:r>
    </w:p>
    <w:p w:rsidR="0060246D" w:rsidRPr="00580C77" w:rsidRDefault="0060246D" w:rsidP="00D761F7">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private</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b/>
          <w:bCs/>
          <w:color w:val="006699"/>
          <w:sz w:val="21"/>
        </w:rPr>
        <w:t>int</w:t>
      </w:r>
      <w:proofErr w:type="spellEnd"/>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maxSpeed</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carInfo</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lastRenderedPageBreak/>
        <w:t>        System.out.println(</w:t>
      </w:r>
      <w:r w:rsidRPr="00580C77">
        <w:rPr>
          <w:rFonts w:ascii="Consolas" w:eastAsia="Times New Roman" w:hAnsi="Consolas" w:cs="Consolas"/>
          <w:color w:val="0000FF"/>
          <w:sz w:val="21"/>
        </w:rPr>
        <w:t>"Car Color= "</w:t>
      </w:r>
      <w:r w:rsidRPr="00580C77">
        <w:rPr>
          <w:rFonts w:ascii="Consolas" w:eastAsia="Times New Roman" w:hAnsi="Consolas" w:cs="Consolas"/>
          <w:color w:val="000000"/>
          <w:sz w:val="21"/>
          <w:szCs w:val="21"/>
          <w:bdr w:val="none" w:sz="0" w:space="0" w:color="auto" w:frame="1"/>
        </w:rPr>
        <w:t>+color + </w:t>
      </w:r>
      <w:r w:rsidRPr="00580C77">
        <w:rPr>
          <w:rFonts w:ascii="Consolas" w:eastAsia="Times New Roman" w:hAnsi="Consolas" w:cs="Consolas"/>
          <w:color w:val="0000FF"/>
          <w:sz w:val="21"/>
        </w:rPr>
        <w:t>" Max Speed= "</w:t>
      </w:r>
      <w:r w:rsidRPr="00580C77">
        <w:rPr>
          <w:rFonts w:ascii="Consolas" w:eastAsia="Times New Roman" w:hAnsi="Consolas" w:cs="Consolas"/>
          <w:color w:val="000000"/>
          <w:sz w:val="21"/>
          <w:szCs w:val="21"/>
          <w:bdr w:val="none" w:sz="0" w:space="0" w:color="auto" w:frame="1"/>
        </w:rPr>
        <w:t> + maxSpeed);  </w:t>
      </w:r>
    </w:p>
    <w:p w:rsidR="0060246D" w:rsidRPr="00580C77" w:rsidRDefault="0060246D" w:rsidP="00D761F7">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D761F7">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setColor</w:t>
      </w:r>
      <w:proofErr w:type="spellEnd"/>
      <w:r w:rsidRPr="00580C77">
        <w:rPr>
          <w:rFonts w:ascii="Consolas" w:eastAsia="Times New Roman" w:hAnsi="Consolas" w:cs="Consolas"/>
          <w:color w:val="000000"/>
          <w:sz w:val="21"/>
          <w:szCs w:val="21"/>
          <w:bdr w:val="none" w:sz="0" w:space="0" w:color="auto" w:frame="1"/>
        </w:rPr>
        <w:t>(String color) {  </w:t>
      </w:r>
    </w:p>
    <w:p w:rsidR="0060246D" w:rsidRPr="00580C77" w:rsidRDefault="0060246D" w:rsidP="00D761F7">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b/>
          <w:bCs/>
          <w:color w:val="006699"/>
          <w:sz w:val="21"/>
        </w:rPr>
        <w:t>this</w:t>
      </w:r>
      <w:r w:rsidRPr="00580C77">
        <w:rPr>
          <w:rFonts w:ascii="Consolas" w:eastAsia="Times New Roman" w:hAnsi="Consolas" w:cs="Consolas"/>
          <w:color w:val="000000"/>
          <w:sz w:val="21"/>
          <w:szCs w:val="21"/>
          <w:bdr w:val="none" w:sz="0" w:space="0" w:color="auto" w:frame="1"/>
        </w:rPr>
        <w:t>.color</w:t>
      </w:r>
      <w:proofErr w:type="spellEnd"/>
      <w:r w:rsidRPr="00580C77">
        <w:rPr>
          <w:rFonts w:ascii="Consolas" w:eastAsia="Times New Roman" w:hAnsi="Consolas" w:cs="Consolas"/>
          <w:color w:val="000000"/>
          <w:sz w:val="21"/>
          <w:szCs w:val="21"/>
          <w:bdr w:val="none" w:sz="0" w:space="0" w:color="auto" w:frame="1"/>
        </w:rPr>
        <w:t> = color;  </w:t>
      </w:r>
    </w:p>
    <w:p w:rsidR="0060246D" w:rsidRPr="00580C77" w:rsidRDefault="0060246D" w:rsidP="00D761F7">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D761F7">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setMaxSpeed</w:t>
      </w:r>
      <w:proofErr w:type="spellEnd"/>
      <w:r w:rsidRPr="00580C77">
        <w:rPr>
          <w:rFonts w:ascii="Consolas" w:eastAsia="Times New Roman" w:hAnsi="Consolas" w:cs="Consolas"/>
          <w:color w:val="000000"/>
          <w:sz w:val="21"/>
          <w:szCs w:val="21"/>
          <w:bdr w:val="none" w:sz="0" w:space="0" w:color="auto" w:frame="1"/>
        </w:rPr>
        <w:t>(</w:t>
      </w:r>
      <w:proofErr w:type="spellStart"/>
      <w:r w:rsidRPr="00580C77">
        <w:rPr>
          <w:rFonts w:ascii="Consolas" w:eastAsia="Times New Roman" w:hAnsi="Consolas" w:cs="Consolas"/>
          <w:b/>
          <w:bCs/>
          <w:color w:val="006699"/>
          <w:sz w:val="21"/>
        </w:rPr>
        <w:t>int</w:t>
      </w:r>
      <w:proofErr w:type="spellEnd"/>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maxSpeed</w:t>
      </w:r>
      <w:proofErr w:type="spellEnd"/>
      <w:r w:rsidRPr="00580C77">
        <w:rPr>
          <w:rFonts w:ascii="Consolas" w:eastAsia="Times New Roman" w:hAnsi="Consolas" w:cs="Consolas"/>
          <w:color w:val="000000"/>
          <w:sz w:val="21"/>
          <w:szCs w:val="21"/>
          <w:bdr w:val="none" w:sz="0" w:space="0" w:color="auto" w:frame="1"/>
        </w:rPr>
        <w:t>) {  </w:t>
      </w:r>
    </w:p>
    <w:p w:rsidR="0060246D" w:rsidRPr="00580C77" w:rsidRDefault="0060246D" w:rsidP="00D761F7">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b/>
          <w:bCs/>
          <w:color w:val="006699"/>
          <w:sz w:val="21"/>
        </w:rPr>
        <w:t>this</w:t>
      </w:r>
      <w:r w:rsidRPr="00580C77">
        <w:rPr>
          <w:rFonts w:ascii="Consolas" w:eastAsia="Times New Roman" w:hAnsi="Consolas" w:cs="Consolas"/>
          <w:color w:val="000000"/>
          <w:sz w:val="21"/>
          <w:szCs w:val="21"/>
          <w:bdr w:val="none" w:sz="0" w:space="0" w:color="auto" w:frame="1"/>
        </w:rPr>
        <w:t>.maxSpeed</w:t>
      </w:r>
      <w:proofErr w:type="spellEnd"/>
      <w:r w:rsidRPr="00580C77">
        <w:rPr>
          <w:rFonts w:ascii="Consolas" w:eastAsia="Times New Roman" w:hAnsi="Consolas" w:cs="Consolas"/>
          <w:color w:val="000000"/>
          <w:sz w:val="21"/>
          <w:szCs w:val="21"/>
          <w:bdr w:val="none" w:sz="0" w:space="0" w:color="auto" w:frame="1"/>
        </w:rPr>
        <w:t> = </w:t>
      </w:r>
      <w:proofErr w:type="spellStart"/>
      <w:r w:rsidRPr="00580C77">
        <w:rPr>
          <w:rFonts w:ascii="Consolas" w:eastAsia="Times New Roman" w:hAnsi="Consolas" w:cs="Consolas"/>
          <w:color w:val="000000"/>
          <w:sz w:val="21"/>
          <w:szCs w:val="21"/>
          <w:bdr w:val="none" w:sz="0" w:space="0" w:color="auto" w:frame="1"/>
        </w:rPr>
        <w:t>maxSpeed</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numPr>
          <w:ilvl w:val="0"/>
          <w:numId w:val="6"/>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D761F7">
      <w:pPr>
        <w:numPr>
          <w:ilvl w:val="0"/>
          <w:numId w:val="6"/>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shd w:val="clear" w:color="auto" w:fill="FFFFFF"/>
        <w:spacing w:after="135" w:line="240" w:lineRule="auto"/>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 xml:space="preserve">As shown above, Car class has a couple of instance variable and few methods.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is a specific type of Car which extends Car class means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IS-A Car.</w:t>
      </w:r>
    </w:p>
    <w:p w:rsidR="0060246D" w:rsidRPr="00580C77" w:rsidRDefault="00967F33" w:rsidP="00D761F7">
      <w:pPr>
        <w:shd w:val="clear" w:color="auto" w:fill="F8F8F8"/>
        <w:spacing w:after="0" w:line="240" w:lineRule="auto"/>
        <w:rPr>
          <w:rFonts w:ascii="Verdana" w:eastAsia="Times New Roman" w:hAnsi="Verdana" w:cs="Consolas"/>
          <w:color w:val="C0C0C0"/>
          <w:sz w:val="14"/>
          <w:szCs w:val="14"/>
        </w:rPr>
      </w:pPr>
      <w:hyperlink r:id="rId20" w:history="1">
        <w:proofErr w:type="gramStart"/>
        <w:r w:rsidR="0060246D" w:rsidRPr="00580C77">
          <w:rPr>
            <w:rFonts w:ascii="Verdana" w:eastAsia="Times New Roman" w:hAnsi="Verdana" w:cs="Consolas"/>
            <w:color w:val="A0A0A0"/>
            <w:sz w:val="14"/>
          </w:rPr>
          <w:t>view</w:t>
        </w:r>
        <w:proofErr w:type="gramEnd"/>
        <w:r w:rsidR="0060246D" w:rsidRPr="00580C77">
          <w:rPr>
            <w:rFonts w:ascii="Verdana" w:eastAsia="Times New Roman" w:hAnsi="Verdana" w:cs="Consolas"/>
            <w:color w:val="A0A0A0"/>
            <w:sz w:val="14"/>
          </w:rPr>
          <w:t xml:space="preserve"> </w:t>
        </w:r>
        <w:proofErr w:type="spellStart"/>
        <w:r w:rsidR="0060246D" w:rsidRPr="00580C77">
          <w:rPr>
            <w:rFonts w:ascii="Verdana" w:eastAsia="Times New Roman" w:hAnsi="Verdana" w:cs="Consolas"/>
            <w:color w:val="A0A0A0"/>
            <w:sz w:val="14"/>
          </w:rPr>
          <w:t>plain</w:t>
        </w:r>
      </w:hyperlink>
      <w:hyperlink r:id="rId21" w:history="1">
        <w:r w:rsidR="0060246D" w:rsidRPr="00580C77">
          <w:rPr>
            <w:rFonts w:ascii="Verdana" w:eastAsia="Times New Roman" w:hAnsi="Verdana" w:cs="Consolas"/>
            <w:color w:val="A0A0A0"/>
            <w:sz w:val="14"/>
          </w:rPr>
          <w:t>copy</w:t>
        </w:r>
        <w:proofErr w:type="spellEnd"/>
        <w:r w:rsidR="0060246D" w:rsidRPr="00580C77">
          <w:rPr>
            <w:rFonts w:ascii="Verdana" w:eastAsia="Times New Roman" w:hAnsi="Verdana" w:cs="Consolas"/>
            <w:color w:val="A0A0A0"/>
            <w:sz w:val="14"/>
          </w:rPr>
          <w:t xml:space="preserve"> to </w:t>
        </w:r>
        <w:proofErr w:type="spellStart"/>
        <w:r w:rsidR="0060246D" w:rsidRPr="00580C77">
          <w:rPr>
            <w:rFonts w:ascii="Verdana" w:eastAsia="Times New Roman" w:hAnsi="Verdana" w:cs="Consolas"/>
            <w:color w:val="A0A0A0"/>
            <w:sz w:val="14"/>
          </w:rPr>
          <w:t>clipboard</w:t>
        </w:r>
      </w:hyperlink>
      <w:hyperlink r:id="rId22" w:history="1">
        <w:r w:rsidR="0060246D" w:rsidRPr="00580C77">
          <w:rPr>
            <w:rFonts w:ascii="Verdana" w:eastAsia="Times New Roman" w:hAnsi="Verdana" w:cs="Consolas"/>
            <w:color w:val="A0A0A0"/>
            <w:sz w:val="14"/>
          </w:rPr>
          <w:t>print</w:t>
        </w:r>
        <w:proofErr w:type="spellEnd"/>
      </w:hyperlink>
      <w:hyperlink r:id="rId23" w:history="1">
        <w:r w:rsidR="0060246D" w:rsidRPr="00580C77">
          <w:rPr>
            <w:rFonts w:ascii="Verdana" w:eastAsia="Times New Roman" w:hAnsi="Verdana" w:cs="Consolas"/>
            <w:color w:val="A0A0A0"/>
            <w:sz w:val="14"/>
          </w:rPr>
          <w:t>?</w:t>
        </w:r>
      </w:hyperlink>
    </w:p>
    <w:p w:rsidR="0060246D" w:rsidRPr="00580C77" w:rsidRDefault="0060246D" w:rsidP="00D761F7">
      <w:pPr>
        <w:numPr>
          <w:ilvl w:val="0"/>
          <w:numId w:val="7"/>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class</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Maruti</w:t>
      </w:r>
      <w:proofErr w:type="spellEnd"/>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extends</w:t>
      </w:r>
      <w:r w:rsidRPr="00580C77">
        <w:rPr>
          <w:rFonts w:ascii="Consolas" w:eastAsia="Times New Roman" w:hAnsi="Consolas" w:cs="Consolas"/>
          <w:color w:val="000000"/>
          <w:sz w:val="21"/>
          <w:szCs w:val="21"/>
          <w:bdr w:val="none" w:sz="0" w:space="0" w:color="auto" w:frame="1"/>
        </w:rPr>
        <w:t> Car{  </w:t>
      </w:r>
    </w:p>
    <w:p w:rsidR="0060246D" w:rsidRPr="00580C77" w:rsidRDefault="0060246D" w:rsidP="00D761F7">
      <w:pPr>
        <w:numPr>
          <w:ilvl w:val="0"/>
          <w:numId w:val="7"/>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color w:val="008200"/>
          <w:sz w:val="21"/>
        </w:rPr>
        <w:t>//Maruti extends Car and thus inherits all methods from Car (except final and static)</w:t>
      </w:r>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numPr>
          <w:ilvl w:val="0"/>
          <w:numId w:val="7"/>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color w:val="008200"/>
          <w:sz w:val="21"/>
        </w:rPr>
        <w:t>//</w:t>
      </w:r>
      <w:proofErr w:type="spellStart"/>
      <w:r w:rsidRPr="00580C77">
        <w:rPr>
          <w:rFonts w:ascii="Consolas" w:eastAsia="Times New Roman" w:hAnsi="Consolas" w:cs="Consolas"/>
          <w:color w:val="008200"/>
          <w:sz w:val="21"/>
        </w:rPr>
        <w:t>Maruti</w:t>
      </w:r>
      <w:proofErr w:type="spellEnd"/>
      <w:r w:rsidRPr="00580C77">
        <w:rPr>
          <w:rFonts w:ascii="Consolas" w:eastAsia="Times New Roman" w:hAnsi="Consolas" w:cs="Consolas"/>
          <w:color w:val="008200"/>
          <w:sz w:val="21"/>
        </w:rPr>
        <w:t> can also define all its specific functionality</w:t>
      </w:r>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numPr>
          <w:ilvl w:val="0"/>
          <w:numId w:val="7"/>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MarutiStartDemo</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numPr>
          <w:ilvl w:val="0"/>
          <w:numId w:val="7"/>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Engine </w:t>
      </w:r>
      <w:proofErr w:type="spellStart"/>
      <w:r w:rsidRPr="00580C77">
        <w:rPr>
          <w:rFonts w:ascii="Consolas" w:eastAsia="Times New Roman" w:hAnsi="Consolas" w:cs="Consolas"/>
          <w:color w:val="000000"/>
          <w:sz w:val="21"/>
          <w:szCs w:val="21"/>
          <w:bdr w:val="none" w:sz="0" w:space="0" w:color="auto" w:frame="1"/>
        </w:rPr>
        <w:t>MarutiEngine</w:t>
      </w:r>
      <w:proofErr w:type="spellEnd"/>
      <w:r w:rsidRPr="00580C77">
        <w:rPr>
          <w:rFonts w:ascii="Consolas" w:eastAsia="Times New Roman" w:hAnsi="Consolas" w:cs="Consolas"/>
          <w:color w:val="000000"/>
          <w:sz w:val="21"/>
          <w:szCs w:val="21"/>
          <w:bdr w:val="none" w:sz="0" w:space="0" w:color="auto" w:frame="1"/>
        </w:rPr>
        <w:t> = </w:t>
      </w:r>
      <w:r w:rsidRPr="00580C77">
        <w:rPr>
          <w:rFonts w:ascii="Consolas" w:eastAsia="Times New Roman" w:hAnsi="Consolas" w:cs="Consolas"/>
          <w:b/>
          <w:bCs/>
          <w:color w:val="006699"/>
          <w:sz w:val="21"/>
        </w:rPr>
        <w:t>new</w:t>
      </w:r>
      <w:r w:rsidRPr="00580C77">
        <w:rPr>
          <w:rFonts w:ascii="Consolas" w:eastAsia="Times New Roman" w:hAnsi="Consolas" w:cs="Consolas"/>
          <w:color w:val="000000"/>
          <w:sz w:val="21"/>
          <w:szCs w:val="21"/>
          <w:bdr w:val="none" w:sz="0" w:space="0" w:color="auto" w:frame="1"/>
        </w:rPr>
        <w:t> Engine();  </w:t>
      </w:r>
    </w:p>
    <w:p w:rsidR="0060246D" w:rsidRPr="00580C77" w:rsidRDefault="0060246D" w:rsidP="00D761F7">
      <w:pPr>
        <w:numPr>
          <w:ilvl w:val="0"/>
          <w:numId w:val="7"/>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MarutiEngine.start</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numPr>
          <w:ilvl w:val="0"/>
          <w:numId w:val="7"/>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D761F7">
      <w:pPr>
        <w:numPr>
          <w:ilvl w:val="0"/>
          <w:numId w:val="7"/>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D761F7">
      <w:pPr>
        <w:shd w:val="clear" w:color="auto" w:fill="FFFFFF"/>
        <w:spacing w:after="135" w:line="240" w:lineRule="auto"/>
        <w:rPr>
          <w:rFonts w:ascii="Helvetica" w:eastAsia="Times New Roman" w:hAnsi="Helvetica" w:cs="Helvetica"/>
          <w:color w:val="333333"/>
          <w:sz w:val="26"/>
          <w:szCs w:val="26"/>
        </w:rPr>
      </w:pP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class uses Engine object’s </w:t>
      </w:r>
      <w:proofErr w:type="gramStart"/>
      <w:r w:rsidRPr="00580C77">
        <w:rPr>
          <w:rFonts w:ascii="Helvetica" w:eastAsia="Times New Roman" w:hAnsi="Helvetica" w:cs="Helvetica"/>
          <w:color w:val="333333"/>
          <w:sz w:val="26"/>
          <w:szCs w:val="26"/>
        </w:rPr>
        <w:t>start(</w:t>
      </w:r>
      <w:proofErr w:type="gramEnd"/>
      <w:r w:rsidRPr="00580C77">
        <w:rPr>
          <w:rFonts w:ascii="Helvetica" w:eastAsia="Times New Roman" w:hAnsi="Helvetica" w:cs="Helvetica"/>
          <w:color w:val="333333"/>
          <w:sz w:val="26"/>
          <w:szCs w:val="26"/>
        </w:rPr>
        <w:t xml:space="preserve">) method via composition. We can say that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class HAS-A Engine.</w:t>
      </w:r>
    </w:p>
    <w:p w:rsidR="0060246D" w:rsidRPr="00580C77" w:rsidRDefault="00967F33" w:rsidP="00D761F7">
      <w:pPr>
        <w:shd w:val="clear" w:color="auto" w:fill="F8F8F8"/>
        <w:spacing w:after="0" w:line="240" w:lineRule="auto"/>
        <w:rPr>
          <w:rFonts w:ascii="Verdana" w:eastAsia="Times New Roman" w:hAnsi="Verdana" w:cs="Consolas"/>
          <w:color w:val="C0C0C0"/>
          <w:sz w:val="14"/>
          <w:szCs w:val="14"/>
        </w:rPr>
      </w:pPr>
      <w:hyperlink r:id="rId24" w:history="1">
        <w:proofErr w:type="gramStart"/>
        <w:r w:rsidR="0060246D" w:rsidRPr="00580C77">
          <w:rPr>
            <w:rFonts w:ascii="Verdana" w:eastAsia="Times New Roman" w:hAnsi="Verdana" w:cs="Consolas"/>
            <w:color w:val="A0A0A0"/>
            <w:sz w:val="14"/>
          </w:rPr>
          <w:t>view</w:t>
        </w:r>
        <w:proofErr w:type="gramEnd"/>
        <w:r w:rsidR="0060246D" w:rsidRPr="00580C77">
          <w:rPr>
            <w:rFonts w:ascii="Verdana" w:eastAsia="Times New Roman" w:hAnsi="Verdana" w:cs="Consolas"/>
            <w:color w:val="A0A0A0"/>
            <w:sz w:val="14"/>
          </w:rPr>
          <w:t xml:space="preserve"> </w:t>
        </w:r>
        <w:proofErr w:type="spellStart"/>
        <w:r w:rsidR="0060246D" w:rsidRPr="00580C77">
          <w:rPr>
            <w:rFonts w:ascii="Verdana" w:eastAsia="Times New Roman" w:hAnsi="Verdana" w:cs="Consolas"/>
            <w:color w:val="A0A0A0"/>
            <w:sz w:val="14"/>
          </w:rPr>
          <w:t>plain</w:t>
        </w:r>
      </w:hyperlink>
      <w:hyperlink r:id="rId25" w:history="1">
        <w:r w:rsidR="0060246D" w:rsidRPr="00580C77">
          <w:rPr>
            <w:rFonts w:ascii="Verdana" w:eastAsia="Times New Roman" w:hAnsi="Verdana" w:cs="Consolas"/>
            <w:color w:val="A0A0A0"/>
            <w:sz w:val="14"/>
          </w:rPr>
          <w:t>copy</w:t>
        </w:r>
        <w:proofErr w:type="spellEnd"/>
        <w:r w:rsidR="0060246D" w:rsidRPr="00580C77">
          <w:rPr>
            <w:rFonts w:ascii="Verdana" w:eastAsia="Times New Roman" w:hAnsi="Verdana" w:cs="Consolas"/>
            <w:color w:val="A0A0A0"/>
            <w:sz w:val="14"/>
          </w:rPr>
          <w:t xml:space="preserve"> to </w:t>
        </w:r>
        <w:proofErr w:type="spellStart"/>
        <w:r w:rsidR="0060246D" w:rsidRPr="00580C77">
          <w:rPr>
            <w:rFonts w:ascii="Verdana" w:eastAsia="Times New Roman" w:hAnsi="Verdana" w:cs="Consolas"/>
            <w:color w:val="A0A0A0"/>
            <w:sz w:val="14"/>
          </w:rPr>
          <w:t>clipboard</w:t>
        </w:r>
      </w:hyperlink>
      <w:hyperlink r:id="rId26" w:history="1">
        <w:r w:rsidR="0060246D" w:rsidRPr="00580C77">
          <w:rPr>
            <w:rFonts w:ascii="Verdana" w:eastAsia="Times New Roman" w:hAnsi="Verdana" w:cs="Consolas"/>
            <w:color w:val="A0A0A0"/>
            <w:sz w:val="14"/>
          </w:rPr>
          <w:t>print</w:t>
        </w:r>
        <w:proofErr w:type="spellEnd"/>
      </w:hyperlink>
      <w:hyperlink r:id="rId27" w:history="1">
        <w:r w:rsidR="0060246D" w:rsidRPr="00580C77">
          <w:rPr>
            <w:rFonts w:ascii="Verdana" w:eastAsia="Times New Roman" w:hAnsi="Verdana" w:cs="Consolas"/>
            <w:color w:val="A0A0A0"/>
            <w:sz w:val="14"/>
          </w:rPr>
          <w:t>?</w:t>
        </w:r>
      </w:hyperlink>
    </w:p>
    <w:p w:rsidR="0060246D" w:rsidRPr="00580C77" w:rsidRDefault="0060246D" w:rsidP="00D761F7">
      <w:pPr>
        <w:numPr>
          <w:ilvl w:val="0"/>
          <w:numId w:val="8"/>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package</w:t>
      </w:r>
      <w:r w:rsidRPr="00580C77">
        <w:rPr>
          <w:rFonts w:ascii="Consolas" w:eastAsia="Times New Roman" w:hAnsi="Consolas" w:cs="Consolas"/>
          <w:color w:val="000000"/>
          <w:sz w:val="21"/>
          <w:szCs w:val="21"/>
          <w:bdr w:val="none" w:sz="0" w:space="0" w:color="auto" w:frame="1"/>
        </w:rPr>
        <w:t> relationships;  </w:t>
      </w:r>
    </w:p>
    <w:p w:rsidR="0060246D" w:rsidRPr="00580C77" w:rsidRDefault="0060246D" w:rsidP="00D761F7">
      <w:pPr>
        <w:numPr>
          <w:ilvl w:val="0"/>
          <w:numId w:val="8"/>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class</w:t>
      </w:r>
      <w:r w:rsidRPr="00580C77">
        <w:rPr>
          <w:rFonts w:ascii="Consolas" w:eastAsia="Times New Roman" w:hAnsi="Consolas" w:cs="Consolas"/>
          <w:color w:val="000000"/>
          <w:sz w:val="21"/>
          <w:szCs w:val="21"/>
          <w:bdr w:val="none" w:sz="0" w:space="0" w:color="auto" w:frame="1"/>
        </w:rPr>
        <w:t> Engine {  </w:t>
      </w:r>
    </w:p>
    <w:p w:rsidR="0060246D" w:rsidRPr="00580C77" w:rsidRDefault="0060246D" w:rsidP="00D761F7">
      <w:pPr>
        <w:numPr>
          <w:ilvl w:val="0"/>
          <w:numId w:val="8"/>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start(){  </w:t>
      </w:r>
    </w:p>
    <w:p w:rsidR="0060246D" w:rsidRPr="00580C77" w:rsidRDefault="0060246D" w:rsidP="00D761F7">
      <w:pPr>
        <w:numPr>
          <w:ilvl w:val="0"/>
          <w:numId w:val="8"/>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System.out.println</w:t>
      </w:r>
      <w:proofErr w:type="spellEnd"/>
      <w:r w:rsidRPr="00580C77">
        <w:rPr>
          <w:rFonts w:ascii="Consolas" w:eastAsia="Times New Roman" w:hAnsi="Consolas" w:cs="Consolas"/>
          <w:color w:val="000000"/>
          <w:sz w:val="21"/>
          <w:szCs w:val="21"/>
          <w:bdr w:val="none" w:sz="0" w:space="0" w:color="auto" w:frame="1"/>
        </w:rPr>
        <w:t>(</w:t>
      </w:r>
      <w:r w:rsidRPr="00580C77">
        <w:rPr>
          <w:rFonts w:ascii="Consolas" w:eastAsia="Times New Roman" w:hAnsi="Consolas" w:cs="Consolas"/>
          <w:color w:val="0000FF"/>
          <w:sz w:val="21"/>
        </w:rPr>
        <w:t>"Engine Started:"</w:t>
      </w:r>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numPr>
          <w:ilvl w:val="0"/>
          <w:numId w:val="8"/>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D761F7">
      <w:pPr>
        <w:numPr>
          <w:ilvl w:val="0"/>
          <w:numId w:val="8"/>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stop(){  </w:t>
      </w:r>
    </w:p>
    <w:p w:rsidR="0060246D" w:rsidRPr="00580C77" w:rsidRDefault="0060246D" w:rsidP="00D761F7">
      <w:pPr>
        <w:numPr>
          <w:ilvl w:val="0"/>
          <w:numId w:val="8"/>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System.out.println</w:t>
      </w:r>
      <w:proofErr w:type="spellEnd"/>
      <w:r w:rsidRPr="00580C77">
        <w:rPr>
          <w:rFonts w:ascii="Consolas" w:eastAsia="Times New Roman" w:hAnsi="Consolas" w:cs="Consolas"/>
          <w:color w:val="000000"/>
          <w:sz w:val="21"/>
          <w:szCs w:val="21"/>
          <w:bdr w:val="none" w:sz="0" w:space="0" w:color="auto" w:frame="1"/>
        </w:rPr>
        <w:t>(</w:t>
      </w:r>
      <w:r w:rsidRPr="00580C77">
        <w:rPr>
          <w:rFonts w:ascii="Consolas" w:eastAsia="Times New Roman" w:hAnsi="Consolas" w:cs="Consolas"/>
          <w:color w:val="0000FF"/>
          <w:sz w:val="21"/>
        </w:rPr>
        <w:t>"Engine Stopped:"</w:t>
      </w:r>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numPr>
          <w:ilvl w:val="0"/>
          <w:numId w:val="8"/>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D761F7">
      <w:pPr>
        <w:numPr>
          <w:ilvl w:val="0"/>
          <w:numId w:val="8"/>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shd w:val="clear" w:color="auto" w:fill="FFFFFF"/>
        <w:spacing w:after="135" w:line="240" w:lineRule="auto"/>
        <w:rPr>
          <w:rFonts w:ascii="Helvetica" w:eastAsia="Times New Roman" w:hAnsi="Helvetica" w:cs="Helvetica"/>
          <w:color w:val="333333"/>
          <w:sz w:val="26"/>
          <w:szCs w:val="26"/>
        </w:rPr>
      </w:pPr>
      <w:proofErr w:type="spellStart"/>
      <w:r w:rsidRPr="00580C77">
        <w:rPr>
          <w:rFonts w:ascii="Helvetica" w:eastAsia="Times New Roman" w:hAnsi="Helvetica" w:cs="Helvetica"/>
          <w:color w:val="333333"/>
          <w:sz w:val="26"/>
          <w:szCs w:val="26"/>
        </w:rPr>
        <w:t>RelationsDemo</w:t>
      </w:r>
      <w:proofErr w:type="spellEnd"/>
      <w:r w:rsidRPr="00580C77">
        <w:rPr>
          <w:rFonts w:ascii="Helvetica" w:eastAsia="Times New Roman" w:hAnsi="Helvetica" w:cs="Helvetica"/>
          <w:color w:val="333333"/>
          <w:sz w:val="26"/>
          <w:szCs w:val="26"/>
        </w:rPr>
        <w:t xml:space="preserve"> class is making object of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class and initialized it. Though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class does not have </w:t>
      </w:r>
      <w:proofErr w:type="spellStart"/>
      <w:proofErr w:type="gramStart"/>
      <w:r w:rsidRPr="00580C77">
        <w:rPr>
          <w:rFonts w:ascii="Helvetica" w:eastAsia="Times New Roman" w:hAnsi="Helvetica" w:cs="Helvetica"/>
          <w:color w:val="333333"/>
          <w:sz w:val="26"/>
          <w:szCs w:val="26"/>
        </w:rPr>
        <w:t>setColor</w:t>
      </w:r>
      <w:proofErr w:type="spellEnd"/>
      <w:r w:rsidRPr="00580C77">
        <w:rPr>
          <w:rFonts w:ascii="Helvetica" w:eastAsia="Times New Roman" w:hAnsi="Helvetica" w:cs="Helvetica"/>
          <w:color w:val="333333"/>
          <w:sz w:val="26"/>
          <w:szCs w:val="26"/>
        </w:rPr>
        <w:t>(</w:t>
      </w:r>
      <w:proofErr w:type="gramEnd"/>
      <w:r w:rsidRPr="00580C77">
        <w:rPr>
          <w:rFonts w:ascii="Helvetica" w:eastAsia="Times New Roman" w:hAnsi="Helvetica" w:cs="Helvetica"/>
          <w:color w:val="333333"/>
          <w:sz w:val="26"/>
          <w:szCs w:val="26"/>
        </w:rPr>
        <w:t xml:space="preserve">), </w:t>
      </w:r>
      <w:proofErr w:type="spellStart"/>
      <w:r w:rsidRPr="00580C77">
        <w:rPr>
          <w:rFonts w:ascii="Helvetica" w:eastAsia="Times New Roman" w:hAnsi="Helvetica" w:cs="Helvetica"/>
          <w:color w:val="333333"/>
          <w:sz w:val="26"/>
          <w:szCs w:val="26"/>
        </w:rPr>
        <w:t>setMaxSpeed</w:t>
      </w:r>
      <w:proofErr w:type="spellEnd"/>
      <w:r w:rsidRPr="00580C77">
        <w:rPr>
          <w:rFonts w:ascii="Helvetica" w:eastAsia="Times New Roman" w:hAnsi="Helvetica" w:cs="Helvetica"/>
          <w:color w:val="333333"/>
          <w:sz w:val="26"/>
          <w:szCs w:val="26"/>
        </w:rPr>
        <w:t xml:space="preserve">() and </w:t>
      </w:r>
      <w:proofErr w:type="spellStart"/>
      <w:r w:rsidRPr="00580C77">
        <w:rPr>
          <w:rFonts w:ascii="Helvetica" w:eastAsia="Times New Roman" w:hAnsi="Helvetica" w:cs="Helvetica"/>
          <w:color w:val="333333"/>
          <w:sz w:val="26"/>
          <w:szCs w:val="26"/>
        </w:rPr>
        <w:t>carInfo</w:t>
      </w:r>
      <w:proofErr w:type="spellEnd"/>
      <w:r w:rsidRPr="00580C77">
        <w:rPr>
          <w:rFonts w:ascii="Helvetica" w:eastAsia="Times New Roman" w:hAnsi="Helvetica" w:cs="Helvetica"/>
          <w:color w:val="333333"/>
          <w:sz w:val="26"/>
          <w:szCs w:val="26"/>
        </w:rPr>
        <w:t xml:space="preserve">() methods still we can use it due to IS-A relationship of </w:t>
      </w:r>
      <w:proofErr w:type="spellStart"/>
      <w:r w:rsidRPr="00580C77">
        <w:rPr>
          <w:rFonts w:ascii="Helvetica" w:eastAsia="Times New Roman" w:hAnsi="Helvetica" w:cs="Helvetica"/>
          <w:color w:val="333333"/>
          <w:sz w:val="26"/>
          <w:szCs w:val="26"/>
        </w:rPr>
        <w:t>Maruti</w:t>
      </w:r>
      <w:proofErr w:type="spellEnd"/>
      <w:r w:rsidRPr="00580C77">
        <w:rPr>
          <w:rFonts w:ascii="Helvetica" w:eastAsia="Times New Roman" w:hAnsi="Helvetica" w:cs="Helvetica"/>
          <w:color w:val="333333"/>
          <w:sz w:val="26"/>
          <w:szCs w:val="26"/>
        </w:rPr>
        <w:t xml:space="preserve"> class with Car class.</w:t>
      </w:r>
    </w:p>
    <w:p w:rsidR="0060246D" w:rsidRPr="00580C77" w:rsidRDefault="00967F33" w:rsidP="00D761F7">
      <w:pPr>
        <w:shd w:val="clear" w:color="auto" w:fill="F8F8F8"/>
        <w:spacing w:after="0" w:line="240" w:lineRule="auto"/>
        <w:rPr>
          <w:rFonts w:ascii="Verdana" w:eastAsia="Times New Roman" w:hAnsi="Verdana" w:cs="Consolas"/>
          <w:color w:val="C0C0C0"/>
          <w:sz w:val="14"/>
          <w:szCs w:val="14"/>
        </w:rPr>
      </w:pPr>
      <w:hyperlink r:id="rId28" w:history="1">
        <w:proofErr w:type="gramStart"/>
        <w:r w:rsidR="0060246D" w:rsidRPr="00580C77">
          <w:rPr>
            <w:rFonts w:ascii="Verdana" w:eastAsia="Times New Roman" w:hAnsi="Verdana" w:cs="Consolas"/>
            <w:color w:val="A0A0A0"/>
            <w:sz w:val="14"/>
          </w:rPr>
          <w:t>view</w:t>
        </w:r>
        <w:proofErr w:type="gramEnd"/>
        <w:r w:rsidR="0060246D" w:rsidRPr="00580C77">
          <w:rPr>
            <w:rFonts w:ascii="Verdana" w:eastAsia="Times New Roman" w:hAnsi="Verdana" w:cs="Consolas"/>
            <w:color w:val="A0A0A0"/>
            <w:sz w:val="14"/>
          </w:rPr>
          <w:t xml:space="preserve"> </w:t>
        </w:r>
        <w:proofErr w:type="spellStart"/>
        <w:r w:rsidR="0060246D" w:rsidRPr="00580C77">
          <w:rPr>
            <w:rFonts w:ascii="Verdana" w:eastAsia="Times New Roman" w:hAnsi="Verdana" w:cs="Consolas"/>
            <w:color w:val="A0A0A0"/>
            <w:sz w:val="14"/>
          </w:rPr>
          <w:t>plain</w:t>
        </w:r>
      </w:hyperlink>
      <w:hyperlink r:id="rId29" w:history="1">
        <w:r w:rsidR="0060246D" w:rsidRPr="00580C77">
          <w:rPr>
            <w:rFonts w:ascii="Verdana" w:eastAsia="Times New Roman" w:hAnsi="Verdana" w:cs="Consolas"/>
            <w:color w:val="A0A0A0"/>
            <w:sz w:val="14"/>
          </w:rPr>
          <w:t>copy</w:t>
        </w:r>
        <w:proofErr w:type="spellEnd"/>
        <w:r w:rsidR="0060246D" w:rsidRPr="00580C77">
          <w:rPr>
            <w:rFonts w:ascii="Verdana" w:eastAsia="Times New Roman" w:hAnsi="Verdana" w:cs="Consolas"/>
            <w:color w:val="A0A0A0"/>
            <w:sz w:val="14"/>
          </w:rPr>
          <w:t xml:space="preserve"> to </w:t>
        </w:r>
        <w:proofErr w:type="spellStart"/>
        <w:r w:rsidR="0060246D" w:rsidRPr="00580C77">
          <w:rPr>
            <w:rFonts w:ascii="Verdana" w:eastAsia="Times New Roman" w:hAnsi="Verdana" w:cs="Consolas"/>
            <w:color w:val="A0A0A0"/>
            <w:sz w:val="14"/>
          </w:rPr>
          <w:t>clipboard</w:t>
        </w:r>
      </w:hyperlink>
      <w:hyperlink r:id="rId30" w:history="1">
        <w:r w:rsidR="0060246D" w:rsidRPr="00580C77">
          <w:rPr>
            <w:rFonts w:ascii="Verdana" w:eastAsia="Times New Roman" w:hAnsi="Verdana" w:cs="Consolas"/>
            <w:color w:val="A0A0A0"/>
            <w:sz w:val="14"/>
          </w:rPr>
          <w:t>print</w:t>
        </w:r>
        <w:proofErr w:type="spellEnd"/>
      </w:hyperlink>
      <w:hyperlink r:id="rId31" w:history="1">
        <w:r w:rsidR="0060246D" w:rsidRPr="00580C77">
          <w:rPr>
            <w:rFonts w:ascii="Verdana" w:eastAsia="Times New Roman" w:hAnsi="Verdana" w:cs="Consolas"/>
            <w:color w:val="A0A0A0"/>
            <w:sz w:val="14"/>
          </w:rPr>
          <w:t>?</w:t>
        </w:r>
      </w:hyperlink>
    </w:p>
    <w:p w:rsidR="0060246D" w:rsidRPr="00580C77" w:rsidRDefault="0060246D" w:rsidP="00D761F7">
      <w:pPr>
        <w:numPr>
          <w:ilvl w:val="0"/>
          <w:numId w:val="9"/>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package</w:t>
      </w:r>
      <w:r w:rsidRPr="00580C77">
        <w:rPr>
          <w:rFonts w:ascii="Consolas" w:eastAsia="Times New Roman" w:hAnsi="Consolas" w:cs="Consolas"/>
          <w:color w:val="000000"/>
          <w:sz w:val="21"/>
          <w:szCs w:val="21"/>
          <w:bdr w:val="none" w:sz="0" w:space="0" w:color="auto" w:frame="1"/>
        </w:rPr>
        <w:t> relationships;  </w:t>
      </w:r>
    </w:p>
    <w:p w:rsidR="0060246D" w:rsidRPr="00580C77" w:rsidRDefault="0060246D" w:rsidP="00D761F7">
      <w:pPr>
        <w:numPr>
          <w:ilvl w:val="0"/>
          <w:numId w:val="9"/>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class</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RelationsDemo</w:t>
      </w:r>
      <w:proofErr w:type="spellEnd"/>
      <w:r w:rsidRPr="00580C77">
        <w:rPr>
          <w:rFonts w:ascii="Consolas" w:eastAsia="Times New Roman" w:hAnsi="Consolas" w:cs="Consolas"/>
          <w:color w:val="000000"/>
          <w:sz w:val="21"/>
          <w:szCs w:val="21"/>
          <w:bdr w:val="none" w:sz="0" w:space="0" w:color="auto" w:frame="1"/>
        </w:rPr>
        <w:t> {  </w:t>
      </w:r>
    </w:p>
    <w:p w:rsidR="0060246D" w:rsidRPr="00580C77" w:rsidRDefault="0060246D" w:rsidP="00D761F7">
      <w:pPr>
        <w:numPr>
          <w:ilvl w:val="0"/>
          <w:numId w:val="9"/>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lastRenderedPageBreak/>
        <w:t>    </w:t>
      </w:r>
      <w:r w:rsidRPr="00580C77">
        <w:rPr>
          <w:rFonts w:ascii="Consolas" w:eastAsia="Times New Roman" w:hAnsi="Consolas" w:cs="Consolas"/>
          <w:b/>
          <w:bCs/>
          <w:color w:val="006699"/>
          <w:sz w:val="21"/>
        </w:rPr>
        <w:t>public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static</w:t>
      </w:r>
      <w:r w:rsidRPr="00580C77">
        <w:rPr>
          <w:rFonts w:ascii="Consolas" w:eastAsia="Times New Roman" w:hAnsi="Consolas" w:cs="Consolas"/>
          <w:color w:val="000000"/>
          <w:sz w:val="21"/>
          <w:szCs w:val="21"/>
          <w:bdr w:val="none" w:sz="0" w:space="0" w:color="auto" w:frame="1"/>
        </w:rPr>
        <w:t> </w:t>
      </w:r>
      <w:r w:rsidRPr="00580C77">
        <w:rPr>
          <w:rFonts w:ascii="Consolas" w:eastAsia="Times New Roman" w:hAnsi="Consolas" w:cs="Consolas"/>
          <w:b/>
          <w:bCs/>
          <w:color w:val="006699"/>
          <w:sz w:val="21"/>
        </w:rPr>
        <w:t>void</w:t>
      </w:r>
      <w:r w:rsidRPr="00580C77">
        <w:rPr>
          <w:rFonts w:ascii="Consolas" w:eastAsia="Times New Roman" w:hAnsi="Consolas" w:cs="Consolas"/>
          <w:color w:val="000000"/>
          <w:sz w:val="21"/>
          <w:szCs w:val="21"/>
          <w:bdr w:val="none" w:sz="0" w:space="0" w:color="auto" w:frame="1"/>
        </w:rPr>
        <w:t> main(String[] </w:t>
      </w:r>
      <w:proofErr w:type="spellStart"/>
      <w:r w:rsidRPr="00580C77">
        <w:rPr>
          <w:rFonts w:ascii="Consolas" w:eastAsia="Times New Roman" w:hAnsi="Consolas" w:cs="Consolas"/>
          <w:color w:val="000000"/>
          <w:sz w:val="21"/>
          <w:szCs w:val="21"/>
          <w:bdr w:val="none" w:sz="0" w:space="0" w:color="auto" w:frame="1"/>
        </w:rPr>
        <w:t>args</w:t>
      </w:r>
      <w:proofErr w:type="spellEnd"/>
      <w:r w:rsidRPr="00580C77">
        <w:rPr>
          <w:rFonts w:ascii="Consolas" w:eastAsia="Times New Roman" w:hAnsi="Consolas" w:cs="Consolas"/>
          <w:color w:val="000000"/>
          <w:sz w:val="21"/>
          <w:szCs w:val="21"/>
          <w:bdr w:val="none" w:sz="0" w:space="0" w:color="auto" w:frame="1"/>
        </w:rPr>
        <w:t>) {          </w:t>
      </w:r>
    </w:p>
    <w:p w:rsidR="0060246D" w:rsidRPr="00580C77" w:rsidRDefault="0060246D" w:rsidP="00D761F7">
      <w:pPr>
        <w:numPr>
          <w:ilvl w:val="0"/>
          <w:numId w:val="9"/>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Maruti</w:t>
      </w:r>
      <w:proofErr w:type="spellEnd"/>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myMaruti</w:t>
      </w:r>
      <w:proofErr w:type="spellEnd"/>
      <w:r w:rsidRPr="00580C77">
        <w:rPr>
          <w:rFonts w:ascii="Consolas" w:eastAsia="Times New Roman" w:hAnsi="Consolas" w:cs="Consolas"/>
          <w:color w:val="000000"/>
          <w:sz w:val="21"/>
          <w:szCs w:val="21"/>
          <w:bdr w:val="none" w:sz="0" w:space="0" w:color="auto" w:frame="1"/>
        </w:rPr>
        <w:t> = </w:t>
      </w:r>
      <w:r w:rsidRPr="00580C77">
        <w:rPr>
          <w:rFonts w:ascii="Consolas" w:eastAsia="Times New Roman" w:hAnsi="Consolas" w:cs="Consolas"/>
          <w:b/>
          <w:bCs/>
          <w:color w:val="006699"/>
          <w:sz w:val="21"/>
        </w:rPr>
        <w:t>new</w:t>
      </w: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Maruti</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numPr>
          <w:ilvl w:val="0"/>
          <w:numId w:val="9"/>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myMaruti.setColor</w:t>
      </w:r>
      <w:proofErr w:type="spellEnd"/>
      <w:r w:rsidRPr="00580C77">
        <w:rPr>
          <w:rFonts w:ascii="Consolas" w:eastAsia="Times New Roman" w:hAnsi="Consolas" w:cs="Consolas"/>
          <w:color w:val="000000"/>
          <w:sz w:val="21"/>
          <w:szCs w:val="21"/>
          <w:bdr w:val="none" w:sz="0" w:space="0" w:color="auto" w:frame="1"/>
        </w:rPr>
        <w:t>(</w:t>
      </w:r>
      <w:r w:rsidRPr="00580C77">
        <w:rPr>
          <w:rFonts w:ascii="Consolas" w:eastAsia="Times New Roman" w:hAnsi="Consolas" w:cs="Consolas"/>
          <w:color w:val="0000FF"/>
          <w:sz w:val="21"/>
        </w:rPr>
        <w:t>"RED"</w:t>
      </w:r>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numPr>
          <w:ilvl w:val="0"/>
          <w:numId w:val="9"/>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myMaruti.setMaxSpeed</w:t>
      </w:r>
      <w:proofErr w:type="spellEnd"/>
      <w:r w:rsidRPr="00580C77">
        <w:rPr>
          <w:rFonts w:ascii="Consolas" w:eastAsia="Times New Roman" w:hAnsi="Consolas" w:cs="Consolas"/>
          <w:color w:val="000000"/>
          <w:sz w:val="21"/>
          <w:szCs w:val="21"/>
          <w:bdr w:val="none" w:sz="0" w:space="0" w:color="auto" w:frame="1"/>
        </w:rPr>
        <w:t>(</w:t>
      </w:r>
      <w:r w:rsidRPr="00580C77">
        <w:rPr>
          <w:rFonts w:ascii="Consolas" w:eastAsia="Times New Roman" w:hAnsi="Consolas" w:cs="Consolas"/>
          <w:color w:val="C00000"/>
          <w:sz w:val="21"/>
        </w:rPr>
        <w:t>180</w:t>
      </w:r>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numPr>
          <w:ilvl w:val="0"/>
          <w:numId w:val="9"/>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myMaruti.carInfo</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numPr>
          <w:ilvl w:val="0"/>
          <w:numId w:val="9"/>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roofErr w:type="spellStart"/>
      <w:r w:rsidRPr="00580C77">
        <w:rPr>
          <w:rFonts w:ascii="Consolas" w:eastAsia="Times New Roman" w:hAnsi="Consolas" w:cs="Consolas"/>
          <w:color w:val="000000"/>
          <w:sz w:val="21"/>
          <w:szCs w:val="21"/>
          <w:bdr w:val="none" w:sz="0" w:space="0" w:color="auto" w:frame="1"/>
        </w:rPr>
        <w:t>myMaruti.MarutiStartDemo</w:t>
      </w:r>
      <w:proofErr w:type="spellEnd"/>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numPr>
          <w:ilvl w:val="0"/>
          <w:numId w:val="9"/>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  </w:t>
      </w:r>
    </w:p>
    <w:p w:rsidR="0060246D" w:rsidRPr="00580C77" w:rsidRDefault="0060246D" w:rsidP="00D761F7">
      <w:pPr>
        <w:numPr>
          <w:ilvl w:val="0"/>
          <w:numId w:val="9"/>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580C77">
        <w:rPr>
          <w:rFonts w:ascii="Consolas" w:eastAsia="Times New Roman" w:hAnsi="Consolas" w:cs="Consolas"/>
          <w:color w:val="000000"/>
          <w:sz w:val="21"/>
          <w:szCs w:val="21"/>
          <w:bdr w:val="none" w:sz="0" w:space="0" w:color="auto" w:frame="1"/>
        </w:rPr>
        <w:t>}  </w:t>
      </w:r>
    </w:p>
    <w:p w:rsidR="0060246D" w:rsidRPr="00580C77" w:rsidRDefault="0060246D" w:rsidP="00D761F7">
      <w:pPr>
        <w:shd w:val="clear" w:color="auto" w:fill="FFFFFF"/>
        <w:spacing w:after="135" w:line="240" w:lineRule="auto"/>
        <w:rPr>
          <w:rFonts w:ascii="Helvetica" w:eastAsia="Times New Roman" w:hAnsi="Helvetica" w:cs="Helvetica"/>
          <w:color w:val="333333"/>
          <w:sz w:val="26"/>
          <w:szCs w:val="26"/>
        </w:rPr>
      </w:pPr>
      <w:r w:rsidRPr="00580C77">
        <w:rPr>
          <w:rFonts w:ascii="Helvetica" w:eastAsia="Times New Roman" w:hAnsi="Helvetica" w:cs="Helvetica"/>
          <w:color w:val="333333"/>
          <w:sz w:val="26"/>
          <w:szCs w:val="26"/>
        </w:rPr>
        <w:t xml:space="preserve">If we run </w:t>
      </w:r>
      <w:proofErr w:type="spellStart"/>
      <w:r w:rsidRPr="00580C77">
        <w:rPr>
          <w:rFonts w:ascii="Helvetica" w:eastAsia="Times New Roman" w:hAnsi="Helvetica" w:cs="Helvetica"/>
          <w:color w:val="333333"/>
          <w:sz w:val="26"/>
          <w:szCs w:val="26"/>
        </w:rPr>
        <w:t>RelationsDemo</w:t>
      </w:r>
      <w:proofErr w:type="spellEnd"/>
      <w:r w:rsidRPr="00580C77">
        <w:rPr>
          <w:rFonts w:ascii="Helvetica" w:eastAsia="Times New Roman" w:hAnsi="Helvetica" w:cs="Helvetica"/>
          <w:color w:val="333333"/>
          <w:sz w:val="26"/>
          <w:szCs w:val="26"/>
        </w:rPr>
        <w:t xml:space="preserve"> class we can see output like below.</w:t>
      </w:r>
    </w:p>
    <w:p w:rsidR="0060246D" w:rsidRPr="00580C77" w:rsidRDefault="0060246D" w:rsidP="00D761F7">
      <w:pPr>
        <w:shd w:val="clear" w:color="auto" w:fill="FFFFFF"/>
        <w:spacing w:after="135" w:line="240" w:lineRule="auto"/>
        <w:rPr>
          <w:rFonts w:ascii="Helvetica" w:eastAsia="Times New Roman" w:hAnsi="Helvetica" w:cs="Helvetica"/>
          <w:color w:val="333333"/>
          <w:sz w:val="26"/>
          <w:szCs w:val="26"/>
        </w:rPr>
      </w:pPr>
      <w:r>
        <w:rPr>
          <w:rFonts w:ascii="Helvetica" w:eastAsia="Times New Roman" w:hAnsi="Helvetica" w:cs="Helvetica"/>
          <w:noProof/>
          <w:color w:val="333333"/>
          <w:sz w:val="26"/>
          <w:szCs w:val="26"/>
        </w:rPr>
        <w:drawing>
          <wp:inline distT="0" distB="0" distL="0" distR="0" wp14:anchorId="3BDAD2D4" wp14:editId="54D6E183">
            <wp:extent cx="5762625" cy="1371600"/>
            <wp:effectExtent l="19050" t="0" r="9525" b="0"/>
            <wp:docPr id="6" name="Picture 6" descr="relational dem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al demo image"/>
                    <pic:cNvPicPr>
                      <a:picLocks noChangeAspect="1" noChangeArrowheads="1"/>
                    </pic:cNvPicPr>
                  </pic:nvPicPr>
                  <pic:blipFill>
                    <a:blip r:embed="rId32"/>
                    <a:srcRect/>
                    <a:stretch>
                      <a:fillRect/>
                    </a:stretch>
                  </pic:blipFill>
                  <pic:spPr bwMode="auto">
                    <a:xfrm>
                      <a:off x="0" y="0"/>
                      <a:ext cx="5762625" cy="1371600"/>
                    </a:xfrm>
                    <a:prstGeom prst="rect">
                      <a:avLst/>
                    </a:prstGeom>
                    <a:noFill/>
                    <a:ln w="9525">
                      <a:noFill/>
                      <a:miter lim="800000"/>
                      <a:headEnd/>
                      <a:tailEnd/>
                    </a:ln>
                  </pic:spPr>
                </pic:pic>
              </a:graphicData>
            </a:graphic>
          </wp:inline>
        </w:drawing>
      </w:r>
    </w:p>
    <w:p w:rsidR="0060246D" w:rsidRPr="00580C77" w:rsidRDefault="0060246D" w:rsidP="00D761F7">
      <w:pPr>
        <w:shd w:val="clear" w:color="auto" w:fill="FFFFFF"/>
        <w:spacing w:after="0" w:line="240" w:lineRule="auto"/>
        <w:rPr>
          <w:rFonts w:ascii="Helvetica" w:eastAsia="Times New Roman" w:hAnsi="Helvetica" w:cs="Helvetica"/>
          <w:color w:val="333333"/>
          <w:sz w:val="26"/>
          <w:szCs w:val="26"/>
        </w:rPr>
      </w:pPr>
      <w:r w:rsidRPr="00580C77">
        <w:rPr>
          <w:rFonts w:ascii="Helvetica" w:eastAsia="Times New Roman" w:hAnsi="Helvetica" w:cs="Helvetica"/>
          <w:b/>
          <w:bCs/>
          <w:color w:val="333333"/>
          <w:sz w:val="26"/>
        </w:rPr>
        <w:t>Comparing Composition and Inheritance</w:t>
      </w:r>
    </w:p>
    <w:p w:rsidR="0060246D" w:rsidRPr="00580C77" w:rsidRDefault="0060246D" w:rsidP="00D761F7">
      <w:pPr>
        <w:numPr>
          <w:ilvl w:val="0"/>
          <w:numId w:val="10"/>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It is easier to change the class implementing composition than inheritance. The change of a superclass impacts the inheritance hierarchy to subclasses.</w:t>
      </w:r>
    </w:p>
    <w:p w:rsidR="0060246D" w:rsidRPr="00580C77" w:rsidRDefault="0060246D" w:rsidP="00D761F7">
      <w:pPr>
        <w:numPr>
          <w:ilvl w:val="0"/>
          <w:numId w:val="10"/>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You can't add to a subclass a method with the same signature but a different return type as a method inherited from a superclass. Composition, on the other hand, allows you to change the interface of a front-end class without affecting back-end classes.</w:t>
      </w:r>
    </w:p>
    <w:p w:rsidR="0060246D" w:rsidRPr="00580C77" w:rsidRDefault="0060246D" w:rsidP="00D761F7">
      <w:pPr>
        <w:numPr>
          <w:ilvl w:val="0"/>
          <w:numId w:val="10"/>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Composition is dynamic binding (run-time binding) while Inheritance is static binding (compile time binding)</w:t>
      </w:r>
    </w:p>
    <w:p w:rsidR="0060246D" w:rsidRPr="00580C77" w:rsidRDefault="0060246D" w:rsidP="00D761F7">
      <w:pPr>
        <w:numPr>
          <w:ilvl w:val="0"/>
          <w:numId w:val="10"/>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It is easier to add new subclasses (inheritance) than it is to add new front-end classes (composition) because inheritance comes with polymorphism. If you have a bit of code that relies only on a superclass interface, that code can work with a new subclass without change. This is not true of composition unless you use composition with interfaces. Used together, composition and interfaces make a very powerful design tool.</w:t>
      </w:r>
    </w:p>
    <w:p w:rsidR="0060246D" w:rsidRPr="00580C77" w:rsidRDefault="0060246D" w:rsidP="00D761F7">
      <w:pPr>
        <w:numPr>
          <w:ilvl w:val="0"/>
          <w:numId w:val="10"/>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With both composition and inheritance, changing the implementation (not the interface) of any class is easy. The ripple effect of implementation changes remains inside the same class.</w:t>
      </w:r>
    </w:p>
    <w:p w:rsidR="0060246D" w:rsidRPr="00580C77" w:rsidRDefault="0060246D" w:rsidP="00D761F7">
      <w:pPr>
        <w:numPr>
          <w:ilvl w:val="1"/>
          <w:numId w:val="10"/>
        </w:numPr>
        <w:shd w:val="clear" w:color="auto" w:fill="FFFFFF"/>
        <w:spacing w:after="0" w:line="360" w:lineRule="atLeast"/>
        <w:ind w:left="750"/>
        <w:rPr>
          <w:rFonts w:ascii="Arial" w:eastAsia="Times New Roman" w:hAnsi="Arial" w:cs="Arial"/>
          <w:color w:val="333333"/>
          <w:sz w:val="21"/>
          <w:szCs w:val="21"/>
        </w:rPr>
      </w:pPr>
      <w:r w:rsidRPr="00580C77">
        <w:rPr>
          <w:rFonts w:ascii="Arial" w:eastAsia="Times New Roman" w:hAnsi="Arial" w:cs="Arial"/>
          <w:b/>
          <w:bCs/>
          <w:color w:val="333333"/>
          <w:sz w:val="21"/>
        </w:rPr>
        <w:t>Don't use inheritance just to get code reuse</w:t>
      </w:r>
      <w:r w:rsidRPr="00580C77">
        <w:rPr>
          <w:rFonts w:ascii="Arial" w:eastAsia="Times New Roman" w:hAnsi="Arial" w:cs="Arial"/>
          <w:color w:val="333333"/>
          <w:sz w:val="21"/>
          <w:szCs w:val="21"/>
        </w:rPr>
        <w:t> If all you really want is to reuse code and there is no is-a relationship in sight, use composition.</w:t>
      </w:r>
    </w:p>
    <w:p w:rsidR="0060246D" w:rsidRPr="00580C77" w:rsidRDefault="0060246D" w:rsidP="00D761F7">
      <w:pPr>
        <w:numPr>
          <w:ilvl w:val="1"/>
          <w:numId w:val="10"/>
        </w:numPr>
        <w:shd w:val="clear" w:color="auto" w:fill="FFFFFF"/>
        <w:spacing w:after="0" w:line="360" w:lineRule="atLeast"/>
        <w:ind w:left="750"/>
        <w:rPr>
          <w:rFonts w:ascii="Arial" w:eastAsia="Times New Roman" w:hAnsi="Arial" w:cs="Arial"/>
          <w:color w:val="333333"/>
          <w:sz w:val="21"/>
          <w:szCs w:val="21"/>
        </w:rPr>
      </w:pPr>
      <w:r w:rsidRPr="00580C77">
        <w:rPr>
          <w:rFonts w:ascii="Arial" w:eastAsia="Times New Roman" w:hAnsi="Arial" w:cs="Arial"/>
          <w:b/>
          <w:bCs/>
          <w:color w:val="333333"/>
          <w:sz w:val="21"/>
        </w:rPr>
        <w:t>Don't use inheritance just to get at polymorphism</w:t>
      </w:r>
      <w:r w:rsidRPr="00580C77">
        <w:rPr>
          <w:rFonts w:ascii="Arial" w:eastAsia="Times New Roman" w:hAnsi="Arial" w:cs="Arial"/>
          <w:color w:val="333333"/>
          <w:sz w:val="21"/>
          <w:szCs w:val="21"/>
        </w:rPr>
        <w:t> </w:t>
      </w:r>
      <w:proofErr w:type="gramStart"/>
      <w:r w:rsidRPr="00580C77">
        <w:rPr>
          <w:rFonts w:ascii="Arial" w:eastAsia="Times New Roman" w:hAnsi="Arial" w:cs="Arial"/>
          <w:color w:val="333333"/>
          <w:sz w:val="21"/>
          <w:szCs w:val="21"/>
        </w:rPr>
        <w:t>If</w:t>
      </w:r>
      <w:proofErr w:type="gramEnd"/>
      <w:r w:rsidRPr="00580C77">
        <w:rPr>
          <w:rFonts w:ascii="Arial" w:eastAsia="Times New Roman" w:hAnsi="Arial" w:cs="Arial"/>
          <w:color w:val="333333"/>
          <w:sz w:val="21"/>
          <w:szCs w:val="21"/>
        </w:rPr>
        <w:t xml:space="preserve"> all you really want is a polymorphism, but there is no natural is-a relationship, use composition with interfaces.</w:t>
      </w:r>
    </w:p>
    <w:p w:rsidR="0060246D" w:rsidRPr="00580C77" w:rsidRDefault="0060246D" w:rsidP="00D761F7">
      <w:pPr>
        <w:shd w:val="clear" w:color="auto" w:fill="FFFFFF"/>
        <w:spacing w:after="0" w:line="240" w:lineRule="auto"/>
        <w:rPr>
          <w:rFonts w:ascii="Helvetica" w:eastAsia="Times New Roman" w:hAnsi="Helvetica" w:cs="Helvetica"/>
          <w:color w:val="333333"/>
          <w:sz w:val="26"/>
          <w:szCs w:val="26"/>
        </w:rPr>
      </w:pPr>
      <w:r w:rsidRPr="00580C77">
        <w:rPr>
          <w:rFonts w:ascii="Helvetica" w:eastAsia="Times New Roman" w:hAnsi="Helvetica" w:cs="Helvetica"/>
          <w:b/>
          <w:bCs/>
          <w:color w:val="333333"/>
          <w:sz w:val="26"/>
        </w:rPr>
        <w:lastRenderedPageBreak/>
        <w:t>Summary</w:t>
      </w:r>
    </w:p>
    <w:p w:rsidR="0060246D" w:rsidRPr="00580C77" w:rsidRDefault="0060246D" w:rsidP="00D761F7">
      <w:pPr>
        <w:numPr>
          <w:ilvl w:val="0"/>
          <w:numId w:val="11"/>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IS-A relationship based on Inheritance, which can be of two types Class Inheritance or Interface Inheritance.</w:t>
      </w:r>
    </w:p>
    <w:p w:rsidR="0060246D" w:rsidRDefault="0060246D" w:rsidP="00D761F7">
      <w:pPr>
        <w:numPr>
          <w:ilvl w:val="0"/>
          <w:numId w:val="11"/>
        </w:numPr>
        <w:shd w:val="clear" w:color="auto" w:fill="FFFFFF"/>
        <w:spacing w:after="150" w:line="360" w:lineRule="atLeast"/>
        <w:ind w:left="375"/>
        <w:rPr>
          <w:rFonts w:ascii="Arial" w:eastAsia="Times New Roman" w:hAnsi="Arial" w:cs="Arial"/>
          <w:color w:val="333333"/>
          <w:sz w:val="21"/>
          <w:szCs w:val="21"/>
        </w:rPr>
      </w:pPr>
      <w:r w:rsidRPr="00580C77">
        <w:rPr>
          <w:rFonts w:ascii="Arial" w:eastAsia="Times New Roman" w:hAnsi="Arial" w:cs="Arial"/>
          <w:color w:val="333333"/>
          <w:sz w:val="21"/>
          <w:szCs w:val="21"/>
        </w:rPr>
        <w:t>Has-a relationship is composition relationship which is a productive way of code reuse.</w:t>
      </w:r>
    </w:p>
    <w:p w:rsidR="0060246D" w:rsidRPr="0060246D" w:rsidRDefault="0060246D" w:rsidP="00D761F7">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r w:rsidRPr="0060246D">
        <w:rPr>
          <w:rFonts w:eastAsia="Times New Roman" w:cs="Arial"/>
          <w:b/>
          <w:bCs/>
          <w:color w:val="000000"/>
          <w:kern w:val="36"/>
          <w:sz w:val="28"/>
          <w:szCs w:val="28"/>
        </w:rPr>
        <w:t>Aggregation in Java</w:t>
      </w:r>
    </w:p>
    <w:p w:rsidR="0060246D" w:rsidRPr="00AF1634" w:rsidRDefault="0060246D" w:rsidP="00D761F7">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AF1634">
        <w:rPr>
          <w:rFonts w:ascii="Verdana" w:eastAsia="Times New Roman" w:hAnsi="Verdana" w:cs="Times New Roman"/>
          <w:color w:val="000000"/>
          <w:sz w:val="20"/>
        </w:rPr>
        <w:t xml:space="preserve">If </w:t>
      </w:r>
      <w:proofErr w:type="gramStart"/>
      <w:r w:rsidRPr="00AF1634">
        <w:rPr>
          <w:rFonts w:ascii="Verdana" w:eastAsia="Times New Roman" w:hAnsi="Verdana" w:cs="Times New Roman"/>
          <w:color w:val="000000"/>
          <w:sz w:val="20"/>
        </w:rPr>
        <w:t>a class have</w:t>
      </w:r>
      <w:proofErr w:type="gramEnd"/>
      <w:r w:rsidRPr="00AF1634">
        <w:rPr>
          <w:rFonts w:ascii="Verdana" w:eastAsia="Times New Roman" w:hAnsi="Verdana" w:cs="Times New Roman"/>
          <w:color w:val="000000"/>
          <w:sz w:val="20"/>
        </w:rPr>
        <w:t xml:space="preserve"> an entity reference, it is known as Aggregation. Aggregation represents HAS-A relationship.</w:t>
      </w:r>
    </w:p>
    <w:p w:rsidR="0060246D" w:rsidRPr="00AF1634" w:rsidRDefault="0060246D" w:rsidP="00D761F7">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AF1634">
        <w:rPr>
          <w:rFonts w:ascii="Verdana" w:eastAsia="Times New Roman" w:hAnsi="Verdana" w:cs="Times New Roman"/>
          <w:color w:val="000000"/>
          <w:sz w:val="20"/>
        </w:rPr>
        <w:t xml:space="preserve">Consider a </w:t>
      </w:r>
      <w:proofErr w:type="gramStart"/>
      <w:r w:rsidRPr="00AF1634">
        <w:rPr>
          <w:rFonts w:ascii="Verdana" w:eastAsia="Times New Roman" w:hAnsi="Verdana" w:cs="Times New Roman"/>
          <w:color w:val="000000"/>
          <w:sz w:val="20"/>
        </w:rPr>
        <w:t>situation,</w:t>
      </w:r>
      <w:proofErr w:type="gramEnd"/>
      <w:r w:rsidRPr="00AF1634">
        <w:rPr>
          <w:rFonts w:ascii="Verdana" w:eastAsia="Times New Roman" w:hAnsi="Verdana" w:cs="Times New Roman"/>
          <w:color w:val="000000"/>
          <w:sz w:val="20"/>
        </w:rPr>
        <w:t xml:space="preserve"> Employee object contains many </w:t>
      </w:r>
      <w:proofErr w:type="spellStart"/>
      <w:r w:rsidRPr="00AF1634">
        <w:rPr>
          <w:rFonts w:ascii="Verdana" w:eastAsia="Times New Roman" w:hAnsi="Verdana" w:cs="Times New Roman"/>
          <w:color w:val="000000"/>
          <w:sz w:val="20"/>
        </w:rPr>
        <w:t>informations</w:t>
      </w:r>
      <w:proofErr w:type="spellEnd"/>
      <w:r w:rsidRPr="00AF1634">
        <w:rPr>
          <w:rFonts w:ascii="Verdana" w:eastAsia="Times New Roman" w:hAnsi="Verdana" w:cs="Times New Roman"/>
          <w:color w:val="000000"/>
          <w:sz w:val="20"/>
        </w:rPr>
        <w:t xml:space="preserve"> such as id, name, </w:t>
      </w:r>
      <w:proofErr w:type="spellStart"/>
      <w:r w:rsidRPr="00AF1634">
        <w:rPr>
          <w:rFonts w:ascii="Verdana" w:eastAsia="Times New Roman" w:hAnsi="Verdana" w:cs="Times New Roman"/>
          <w:color w:val="000000"/>
          <w:sz w:val="20"/>
        </w:rPr>
        <w:t>emailId</w:t>
      </w:r>
      <w:proofErr w:type="spellEnd"/>
      <w:r w:rsidRPr="00AF1634">
        <w:rPr>
          <w:rFonts w:ascii="Verdana" w:eastAsia="Times New Roman" w:hAnsi="Verdana" w:cs="Times New Roman"/>
          <w:color w:val="000000"/>
          <w:sz w:val="20"/>
        </w:rPr>
        <w:t xml:space="preserve"> etc. It contains one more object named address, which contains its own </w:t>
      </w:r>
      <w:proofErr w:type="spellStart"/>
      <w:r w:rsidRPr="00AF1634">
        <w:rPr>
          <w:rFonts w:ascii="Verdana" w:eastAsia="Times New Roman" w:hAnsi="Verdana" w:cs="Times New Roman"/>
          <w:color w:val="000000"/>
          <w:sz w:val="20"/>
        </w:rPr>
        <w:t>informations</w:t>
      </w:r>
      <w:proofErr w:type="spellEnd"/>
      <w:r w:rsidRPr="00AF1634">
        <w:rPr>
          <w:rFonts w:ascii="Verdana" w:eastAsia="Times New Roman" w:hAnsi="Verdana" w:cs="Times New Roman"/>
          <w:color w:val="000000"/>
          <w:sz w:val="20"/>
        </w:rPr>
        <w:t xml:space="preserve"> such as city, state, country, </w:t>
      </w:r>
      <w:proofErr w:type="spellStart"/>
      <w:r w:rsidRPr="00AF1634">
        <w:rPr>
          <w:rFonts w:ascii="Verdana" w:eastAsia="Times New Roman" w:hAnsi="Verdana" w:cs="Times New Roman"/>
          <w:color w:val="000000"/>
          <w:sz w:val="20"/>
        </w:rPr>
        <w:t>zipcode</w:t>
      </w:r>
      <w:proofErr w:type="spellEnd"/>
      <w:r w:rsidRPr="00AF1634">
        <w:rPr>
          <w:rFonts w:ascii="Verdana" w:eastAsia="Times New Roman" w:hAnsi="Verdana" w:cs="Times New Roman"/>
          <w:color w:val="000000"/>
          <w:sz w:val="20"/>
        </w:rPr>
        <w:t xml:space="preserve"> etc. as given below.</w:t>
      </w:r>
    </w:p>
    <w:p w:rsidR="0060246D" w:rsidRPr="00AF1634" w:rsidRDefault="0060246D" w:rsidP="00D761F7">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AF1634">
        <w:rPr>
          <w:rFonts w:ascii="Verdana" w:eastAsia="Times New Roman" w:hAnsi="Verdana" w:cs="Times New Roman"/>
          <w:b/>
          <w:bCs/>
          <w:color w:val="006699"/>
          <w:sz w:val="20"/>
        </w:rPr>
        <w:t>class</w:t>
      </w:r>
      <w:r w:rsidRPr="00AF1634">
        <w:rPr>
          <w:rFonts w:ascii="Verdana" w:eastAsia="Times New Roman" w:hAnsi="Verdana" w:cs="Times New Roman"/>
          <w:color w:val="000000"/>
          <w:sz w:val="20"/>
          <w:bdr w:val="none" w:sz="0" w:space="0" w:color="auto" w:frame="1"/>
        </w:rPr>
        <w:t> Employee{  </w:t>
      </w:r>
    </w:p>
    <w:p w:rsidR="0060246D" w:rsidRPr="00AF1634" w:rsidRDefault="0060246D" w:rsidP="00D761F7">
      <w:pPr>
        <w:numPr>
          <w:ilvl w:val="0"/>
          <w:numId w:val="12"/>
        </w:numPr>
        <w:shd w:val="clear" w:color="auto" w:fill="FFFFFF"/>
        <w:spacing w:after="0" w:line="345" w:lineRule="atLeast"/>
        <w:ind w:left="0"/>
        <w:jc w:val="both"/>
        <w:rPr>
          <w:rFonts w:ascii="Verdana" w:eastAsia="Times New Roman" w:hAnsi="Verdana" w:cs="Times New Roman"/>
          <w:color w:val="000000"/>
          <w:sz w:val="20"/>
        </w:rPr>
      </w:pPr>
      <w:proofErr w:type="spellStart"/>
      <w:r w:rsidRPr="00AF1634">
        <w:rPr>
          <w:rFonts w:ascii="Verdana" w:eastAsia="Times New Roman" w:hAnsi="Verdana" w:cs="Times New Roman"/>
          <w:b/>
          <w:bCs/>
          <w:color w:val="006699"/>
          <w:sz w:val="20"/>
        </w:rPr>
        <w:t>int</w:t>
      </w:r>
      <w:proofErr w:type="spellEnd"/>
      <w:r w:rsidRPr="00AF1634">
        <w:rPr>
          <w:rFonts w:ascii="Verdana" w:eastAsia="Times New Roman" w:hAnsi="Verdana" w:cs="Times New Roman"/>
          <w:color w:val="000000"/>
          <w:sz w:val="20"/>
          <w:bdr w:val="none" w:sz="0" w:space="0" w:color="auto" w:frame="1"/>
        </w:rPr>
        <w:t> id;  </w:t>
      </w:r>
    </w:p>
    <w:p w:rsidR="0060246D" w:rsidRPr="00AF1634" w:rsidRDefault="0060246D" w:rsidP="00D761F7">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AF1634">
        <w:rPr>
          <w:rFonts w:ascii="Verdana" w:eastAsia="Times New Roman" w:hAnsi="Verdana" w:cs="Times New Roman"/>
          <w:color w:val="000000"/>
          <w:sz w:val="20"/>
          <w:bdr w:val="none" w:sz="0" w:space="0" w:color="auto" w:frame="1"/>
        </w:rPr>
        <w:t>String name;  </w:t>
      </w:r>
    </w:p>
    <w:p w:rsidR="0060246D" w:rsidRPr="00AF1634" w:rsidRDefault="0060246D" w:rsidP="00D761F7">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AF1634">
        <w:rPr>
          <w:rFonts w:ascii="Verdana" w:eastAsia="Times New Roman" w:hAnsi="Verdana" w:cs="Times New Roman"/>
          <w:color w:val="000000"/>
          <w:sz w:val="20"/>
          <w:bdr w:val="none" w:sz="0" w:space="0" w:color="auto" w:frame="1"/>
        </w:rPr>
        <w:t>Address address;</w:t>
      </w:r>
      <w:r w:rsidRPr="00AF1634">
        <w:rPr>
          <w:rFonts w:ascii="Verdana" w:eastAsia="Times New Roman" w:hAnsi="Verdana" w:cs="Times New Roman"/>
          <w:color w:val="008200"/>
          <w:sz w:val="20"/>
        </w:rPr>
        <w:t>//Address is a class</w:t>
      </w:r>
      <w:r w:rsidRPr="00AF1634">
        <w:rPr>
          <w:rFonts w:ascii="Verdana" w:eastAsia="Times New Roman" w:hAnsi="Verdana" w:cs="Times New Roman"/>
          <w:color w:val="000000"/>
          <w:sz w:val="20"/>
          <w:bdr w:val="none" w:sz="0" w:space="0" w:color="auto" w:frame="1"/>
        </w:rPr>
        <w:t>  </w:t>
      </w:r>
    </w:p>
    <w:p w:rsidR="0060246D" w:rsidRPr="00AF1634" w:rsidRDefault="0060246D" w:rsidP="00D761F7">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AF1634">
        <w:rPr>
          <w:rFonts w:ascii="Verdana" w:eastAsia="Times New Roman" w:hAnsi="Verdana" w:cs="Times New Roman"/>
          <w:color w:val="000000"/>
          <w:sz w:val="20"/>
          <w:bdr w:val="none" w:sz="0" w:space="0" w:color="auto" w:frame="1"/>
        </w:rPr>
        <w:t>...  </w:t>
      </w:r>
    </w:p>
    <w:p w:rsidR="0060246D" w:rsidRPr="00AF1634" w:rsidRDefault="0060246D" w:rsidP="00D761F7">
      <w:pPr>
        <w:numPr>
          <w:ilvl w:val="0"/>
          <w:numId w:val="12"/>
        </w:numPr>
        <w:shd w:val="clear" w:color="auto" w:fill="FFFFFF"/>
        <w:spacing w:after="120" w:line="345" w:lineRule="atLeast"/>
        <w:ind w:left="0"/>
        <w:jc w:val="both"/>
        <w:rPr>
          <w:rFonts w:ascii="Verdana" w:eastAsia="Times New Roman" w:hAnsi="Verdana" w:cs="Times New Roman"/>
          <w:color w:val="000000"/>
          <w:sz w:val="20"/>
        </w:rPr>
      </w:pPr>
      <w:r w:rsidRPr="00AF1634">
        <w:rPr>
          <w:rFonts w:ascii="Verdana" w:eastAsia="Times New Roman" w:hAnsi="Verdana" w:cs="Times New Roman"/>
          <w:color w:val="000000"/>
          <w:sz w:val="20"/>
          <w:bdr w:val="none" w:sz="0" w:space="0" w:color="auto" w:frame="1"/>
        </w:rPr>
        <w:t>}  </w:t>
      </w:r>
    </w:p>
    <w:p w:rsidR="0060246D" w:rsidRPr="00AF1634" w:rsidRDefault="0060246D" w:rsidP="00D761F7">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AF1634">
        <w:rPr>
          <w:rFonts w:ascii="Verdana" w:eastAsia="Times New Roman" w:hAnsi="Verdana" w:cs="Times New Roman"/>
          <w:color w:val="000000"/>
          <w:sz w:val="20"/>
        </w:rPr>
        <w:t>In such case, Employee has an entity reference address, so relationship is Employee HAS-</w:t>
      </w:r>
      <w:proofErr w:type="gramStart"/>
      <w:r w:rsidRPr="00AF1634">
        <w:rPr>
          <w:rFonts w:ascii="Verdana" w:eastAsia="Times New Roman" w:hAnsi="Verdana" w:cs="Times New Roman"/>
          <w:color w:val="000000"/>
          <w:sz w:val="20"/>
        </w:rPr>
        <w:t>A</w:t>
      </w:r>
      <w:proofErr w:type="gramEnd"/>
      <w:r w:rsidRPr="00AF1634">
        <w:rPr>
          <w:rFonts w:ascii="Verdana" w:eastAsia="Times New Roman" w:hAnsi="Verdana" w:cs="Times New Roman"/>
          <w:color w:val="000000"/>
          <w:sz w:val="20"/>
        </w:rPr>
        <w:t xml:space="preserve"> address.</w:t>
      </w:r>
    </w:p>
    <w:p w:rsidR="0060246D" w:rsidRDefault="0060246D" w:rsidP="00D761F7">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Address.java</w:t>
      </w:r>
    </w:p>
    <w:p w:rsidR="0060246D" w:rsidRDefault="0060246D" w:rsidP="00D761F7">
      <w:pPr>
        <w:numPr>
          <w:ilvl w:val="0"/>
          <w:numId w:val="13"/>
        </w:numPr>
        <w:shd w:val="clear" w:color="auto" w:fill="FFFFFF"/>
        <w:spacing w:after="0" w:line="345" w:lineRule="atLeast"/>
        <w:ind w:left="0"/>
        <w:jc w:val="both"/>
        <w:rPr>
          <w:rFonts w:ascii="Verdana" w:hAnsi="Verdana" w:cs="Times New Roman"/>
          <w:color w:val="000000"/>
          <w:sz w:val="20"/>
        </w:rPr>
      </w:pP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class</w:t>
      </w:r>
      <w:r>
        <w:rPr>
          <w:rFonts w:ascii="Verdana" w:hAnsi="Verdana"/>
          <w:color w:val="000000"/>
          <w:sz w:val="20"/>
          <w:bdr w:val="none" w:sz="0" w:space="0" w:color="auto" w:frame="1"/>
        </w:rPr>
        <w:t> Address {  </w:t>
      </w:r>
    </w:p>
    <w:p w:rsidR="0060246D" w:rsidRDefault="0060246D" w:rsidP="00D761F7">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String </w:t>
      </w:r>
      <w:proofErr w:type="spellStart"/>
      <w:r>
        <w:rPr>
          <w:rFonts w:ascii="Verdana" w:hAnsi="Verdana"/>
          <w:color w:val="000000"/>
          <w:sz w:val="20"/>
          <w:bdr w:val="none" w:sz="0" w:space="0" w:color="auto" w:frame="1"/>
        </w:rPr>
        <w:t>city,state,country</w:t>
      </w:r>
      <w:proofErr w:type="spellEnd"/>
      <w:r>
        <w:rPr>
          <w:rFonts w:ascii="Verdana" w:hAnsi="Verdana"/>
          <w:color w:val="000000"/>
          <w:sz w:val="20"/>
          <w:bdr w:val="none" w:sz="0" w:space="0" w:color="auto" w:frame="1"/>
        </w:rPr>
        <w:t>;  </w:t>
      </w:r>
    </w:p>
    <w:p w:rsidR="0060246D" w:rsidRDefault="0060246D" w:rsidP="00D761F7">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D761F7">
      <w:pPr>
        <w:numPr>
          <w:ilvl w:val="0"/>
          <w:numId w:val="13"/>
        </w:numPr>
        <w:shd w:val="clear" w:color="auto" w:fill="FFFFFF"/>
        <w:spacing w:after="0" w:line="345" w:lineRule="atLeast"/>
        <w:ind w:left="0"/>
        <w:jc w:val="both"/>
        <w:rPr>
          <w:rFonts w:ascii="Verdana" w:hAnsi="Verdana"/>
          <w:color w:val="000000"/>
          <w:sz w:val="20"/>
        </w:rPr>
      </w:pP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Address(String city, String state, String country) {  </w:t>
      </w:r>
    </w:p>
    <w:p w:rsidR="0060246D" w:rsidRDefault="0060246D" w:rsidP="00D761F7">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.city</w:t>
      </w:r>
      <w:proofErr w:type="spellEnd"/>
      <w:r>
        <w:rPr>
          <w:rFonts w:ascii="Verdana" w:hAnsi="Verdana"/>
          <w:color w:val="000000"/>
          <w:sz w:val="20"/>
          <w:bdr w:val="none" w:sz="0" w:space="0" w:color="auto" w:frame="1"/>
        </w:rPr>
        <w:t> = city;  </w:t>
      </w:r>
    </w:p>
    <w:p w:rsidR="0060246D" w:rsidRDefault="0060246D" w:rsidP="00D761F7">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.state</w:t>
      </w:r>
      <w:proofErr w:type="spellEnd"/>
      <w:r>
        <w:rPr>
          <w:rFonts w:ascii="Verdana" w:hAnsi="Verdana"/>
          <w:color w:val="000000"/>
          <w:sz w:val="20"/>
          <w:bdr w:val="none" w:sz="0" w:space="0" w:color="auto" w:frame="1"/>
        </w:rPr>
        <w:t> = state;  </w:t>
      </w:r>
    </w:p>
    <w:p w:rsidR="0060246D" w:rsidRDefault="0060246D" w:rsidP="00D761F7">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.country</w:t>
      </w:r>
      <w:proofErr w:type="spellEnd"/>
      <w:r>
        <w:rPr>
          <w:rFonts w:ascii="Verdana" w:hAnsi="Verdana"/>
          <w:color w:val="000000"/>
          <w:sz w:val="20"/>
          <w:bdr w:val="none" w:sz="0" w:space="0" w:color="auto" w:frame="1"/>
        </w:rPr>
        <w:t> = country;  </w:t>
      </w:r>
    </w:p>
    <w:p w:rsidR="0060246D" w:rsidRDefault="0060246D" w:rsidP="00D761F7">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D761F7">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D761F7">
      <w:pPr>
        <w:numPr>
          <w:ilvl w:val="0"/>
          <w:numId w:val="13"/>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D761F7">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Emp.java</w:t>
      </w:r>
    </w:p>
    <w:p w:rsidR="0060246D" w:rsidRDefault="0060246D" w:rsidP="00D761F7">
      <w:pPr>
        <w:numPr>
          <w:ilvl w:val="0"/>
          <w:numId w:val="14"/>
        </w:numPr>
        <w:shd w:val="clear" w:color="auto" w:fill="FFFFFF"/>
        <w:spacing w:after="0" w:line="345" w:lineRule="atLeast"/>
        <w:ind w:left="0"/>
        <w:jc w:val="both"/>
        <w:rPr>
          <w:rFonts w:ascii="Verdana" w:hAnsi="Verdana" w:cs="Times New Roman"/>
          <w:color w:val="000000"/>
          <w:sz w:val="20"/>
        </w:rPr>
      </w:pP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class</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 {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proofErr w:type="spellStart"/>
      <w:r>
        <w:rPr>
          <w:rStyle w:val="keyword"/>
          <w:rFonts w:ascii="Verdana" w:hAnsi="Verdana"/>
          <w:b/>
          <w:bCs/>
          <w:color w:val="006699"/>
          <w:sz w:val="20"/>
          <w:bdr w:val="none" w:sz="0" w:space="0" w:color="auto" w:frame="1"/>
        </w:rPr>
        <w:t>int</w:t>
      </w:r>
      <w:proofErr w:type="spellEnd"/>
      <w:r>
        <w:rPr>
          <w:rFonts w:ascii="Verdana" w:hAnsi="Verdana"/>
          <w:color w:val="000000"/>
          <w:sz w:val="20"/>
          <w:bdr w:val="none" w:sz="0" w:space="0" w:color="auto" w:frame="1"/>
        </w:rPr>
        <w:t> id;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String name;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lastRenderedPageBreak/>
        <w:t>Address address;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w:t>
      </w:r>
      <w:proofErr w:type="spellStart"/>
      <w:r>
        <w:rPr>
          <w:rStyle w:val="keyword"/>
          <w:rFonts w:ascii="Verdana" w:hAnsi="Verdana"/>
          <w:b/>
          <w:bCs/>
          <w:color w:val="006699"/>
          <w:sz w:val="20"/>
          <w:bdr w:val="none" w:sz="0" w:space="0" w:color="auto" w:frame="1"/>
        </w:rPr>
        <w:t>int</w:t>
      </w:r>
      <w:proofErr w:type="spellEnd"/>
      <w:r>
        <w:rPr>
          <w:rFonts w:ascii="Verdana" w:hAnsi="Verdana"/>
          <w:color w:val="000000"/>
          <w:sz w:val="20"/>
          <w:bdr w:val="none" w:sz="0" w:space="0" w:color="auto" w:frame="1"/>
        </w:rPr>
        <w:t> id, String </w:t>
      </w:r>
      <w:proofErr w:type="spellStart"/>
      <w:r>
        <w:rPr>
          <w:rFonts w:ascii="Verdana" w:hAnsi="Verdana"/>
          <w:color w:val="000000"/>
          <w:sz w:val="20"/>
          <w:bdr w:val="none" w:sz="0" w:space="0" w:color="auto" w:frame="1"/>
        </w:rPr>
        <w:t>name,Address</w:t>
      </w:r>
      <w:proofErr w:type="spellEnd"/>
      <w:r>
        <w:rPr>
          <w:rFonts w:ascii="Verdana" w:hAnsi="Verdana"/>
          <w:color w:val="000000"/>
          <w:sz w:val="20"/>
          <w:bdr w:val="none" w:sz="0" w:space="0" w:color="auto" w:frame="1"/>
        </w:rPr>
        <w:t> address) {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.id = id;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.name = name;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.address</w:t>
      </w:r>
      <w:proofErr w:type="spellEnd"/>
      <w:r>
        <w:rPr>
          <w:rFonts w:ascii="Verdana" w:hAnsi="Verdana"/>
          <w:color w:val="000000"/>
          <w:sz w:val="20"/>
          <w:bdr w:val="none" w:sz="0" w:space="0" w:color="auto" w:frame="1"/>
        </w:rPr>
        <w:t>=address;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display(){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proofErr w:type="spellStart"/>
      <w:r>
        <w:rPr>
          <w:rFonts w:ascii="Verdana" w:hAnsi="Verdana"/>
          <w:color w:val="000000"/>
          <w:sz w:val="20"/>
          <w:bdr w:val="none" w:sz="0" w:space="0" w:color="auto" w:frame="1"/>
        </w:rPr>
        <w:t>System.out.println</w:t>
      </w:r>
      <w:proofErr w:type="spellEnd"/>
      <w:r>
        <w:rPr>
          <w:rFonts w:ascii="Verdana" w:hAnsi="Verdana"/>
          <w:color w:val="000000"/>
          <w:sz w:val="20"/>
          <w:bdr w:val="none" w:sz="0" w:space="0" w:color="auto" w:frame="1"/>
        </w:rPr>
        <w:t>(id+</w:t>
      </w:r>
      <w:r>
        <w:rPr>
          <w:rStyle w:val="string"/>
          <w:rFonts w:ascii="Verdana" w:hAnsi="Verdana"/>
          <w:color w:val="0000FF"/>
          <w:sz w:val="20"/>
          <w:bdr w:val="none" w:sz="0" w:space="0" w:color="auto" w:frame="1"/>
        </w:rPr>
        <w:t>" "</w:t>
      </w:r>
      <w:r>
        <w:rPr>
          <w:rFonts w:ascii="Verdana" w:hAnsi="Verdana"/>
          <w:color w:val="000000"/>
          <w:sz w:val="20"/>
          <w:bdr w:val="none" w:sz="0" w:space="0" w:color="auto" w:frame="1"/>
        </w:rPr>
        <w:t>+name);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System.out.println(address.city+</w:t>
      </w:r>
      <w:r>
        <w:rPr>
          <w:rStyle w:val="string"/>
          <w:rFonts w:ascii="Verdana" w:hAnsi="Verdana"/>
          <w:color w:val="0000FF"/>
          <w:sz w:val="20"/>
          <w:bdr w:val="none" w:sz="0" w:space="0" w:color="auto" w:frame="1"/>
        </w:rPr>
        <w:t>" "</w:t>
      </w:r>
      <w:r>
        <w:rPr>
          <w:rFonts w:ascii="Verdana" w:hAnsi="Verdana"/>
          <w:color w:val="000000"/>
          <w:sz w:val="20"/>
          <w:bdr w:val="none" w:sz="0" w:space="0" w:color="auto" w:frame="1"/>
        </w:rPr>
        <w:t>+address.state+</w:t>
      </w:r>
      <w:r>
        <w:rPr>
          <w:rStyle w:val="string"/>
          <w:rFonts w:ascii="Verdana" w:hAnsi="Verdana"/>
          <w:color w:val="0000FF"/>
          <w:sz w:val="20"/>
          <w:bdr w:val="none" w:sz="0" w:space="0" w:color="auto" w:frame="1"/>
        </w:rPr>
        <w:t>" "</w:t>
      </w:r>
      <w:r>
        <w:rPr>
          <w:rFonts w:ascii="Verdana" w:hAnsi="Verdana"/>
          <w:color w:val="000000"/>
          <w:sz w:val="20"/>
          <w:bdr w:val="none" w:sz="0" w:space="0" w:color="auto" w:frame="1"/>
        </w:rPr>
        <w:t>+address.country);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static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main(String[] </w:t>
      </w:r>
      <w:proofErr w:type="spellStart"/>
      <w:r>
        <w:rPr>
          <w:rFonts w:ascii="Verdana" w:hAnsi="Verdana"/>
          <w:color w:val="000000"/>
          <w:sz w:val="20"/>
          <w:bdr w:val="none" w:sz="0" w:space="0" w:color="auto" w:frame="1"/>
        </w:rPr>
        <w:t>args</w:t>
      </w:r>
      <w:proofErr w:type="spellEnd"/>
      <w:r>
        <w:rPr>
          <w:rFonts w:ascii="Verdana" w:hAnsi="Verdana"/>
          <w:color w:val="000000"/>
          <w:sz w:val="20"/>
          <w:bdr w:val="none" w:sz="0" w:space="0" w:color="auto" w:frame="1"/>
        </w:rPr>
        <w:t>) {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Address address1=</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Address(</w:t>
      </w:r>
      <w:r>
        <w:rPr>
          <w:rStyle w:val="string"/>
          <w:rFonts w:ascii="Verdana" w:hAnsi="Verdana"/>
          <w:color w:val="0000FF"/>
          <w:sz w:val="20"/>
          <w:bdr w:val="none" w:sz="0" w:space="0" w:color="auto" w:frame="1"/>
        </w:rPr>
        <w:t>"</w:t>
      </w:r>
      <w:proofErr w:type="spellStart"/>
      <w:r>
        <w:rPr>
          <w:rStyle w:val="string"/>
          <w:rFonts w:ascii="Verdana" w:hAnsi="Verdana"/>
          <w:color w:val="0000FF"/>
          <w:sz w:val="20"/>
          <w:bdr w:val="none" w:sz="0" w:space="0" w:color="auto" w:frame="1"/>
        </w:rPr>
        <w:t>gzb</w:t>
      </w:r>
      <w:proofErr w:type="spellEnd"/>
      <w:r>
        <w:rPr>
          <w:rStyle w:val="string"/>
          <w:rFonts w:ascii="Verdana" w:hAnsi="Verdana"/>
          <w:color w:val="0000FF"/>
          <w:sz w:val="20"/>
          <w:bdr w:val="none" w:sz="0" w:space="0" w:color="auto" w:frame="1"/>
        </w:rPr>
        <w:t>"</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"UP"</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w:t>
      </w:r>
      <w:proofErr w:type="spellStart"/>
      <w:r>
        <w:rPr>
          <w:rStyle w:val="string"/>
          <w:rFonts w:ascii="Verdana" w:hAnsi="Verdana"/>
          <w:color w:val="0000FF"/>
          <w:sz w:val="20"/>
          <w:bdr w:val="none" w:sz="0" w:space="0" w:color="auto" w:frame="1"/>
        </w:rPr>
        <w:t>india</w:t>
      </w:r>
      <w:proofErr w:type="spellEnd"/>
      <w:r>
        <w:rPr>
          <w:rStyle w:val="string"/>
          <w:rFonts w:ascii="Verdana" w:hAnsi="Verdana"/>
          <w:color w:val="0000FF"/>
          <w:sz w:val="20"/>
          <w:bdr w:val="none" w:sz="0" w:space="0" w:color="auto" w:frame="1"/>
        </w:rPr>
        <w:t>"</w:t>
      </w:r>
      <w:r>
        <w:rPr>
          <w:rFonts w:ascii="Verdana" w:hAnsi="Verdana"/>
          <w:color w:val="000000"/>
          <w:sz w:val="20"/>
          <w:bdr w:val="none" w:sz="0" w:space="0" w:color="auto" w:frame="1"/>
        </w:rPr>
        <w:t>);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Address address2=</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Address(</w:t>
      </w:r>
      <w:r>
        <w:rPr>
          <w:rStyle w:val="string"/>
          <w:rFonts w:ascii="Verdana" w:hAnsi="Verdana"/>
          <w:color w:val="0000FF"/>
          <w:sz w:val="20"/>
          <w:bdr w:val="none" w:sz="0" w:space="0" w:color="auto" w:frame="1"/>
        </w:rPr>
        <w:t>"</w:t>
      </w:r>
      <w:proofErr w:type="spellStart"/>
      <w:r>
        <w:rPr>
          <w:rStyle w:val="string"/>
          <w:rFonts w:ascii="Verdana" w:hAnsi="Verdana"/>
          <w:color w:val="0000FF"/>
          <w:sz w:val="20"/>
          <w:bdr w:val="none" w:sz="0" w:space="0" w:color="auto" w:frame="1"/>
        </w:rPr>
        <w:t>gno</w:t>
      </w:r>
      <w:proofErr w:type="spellEnd"/>
      <w:r>
        <w:rPr>
          <w:rStyle w:val="string"/>
          <w:rFonts w:ascii="Verdana" w:hAnsi="Verdana"/>
          <w:color w:val="0000FF"/>
          <w:sz w:val="20"/>
          <w:bdr w:val="none" w:sz="0" w:space="0" w:color="auto" w:frame="1"/>
        </w:rPr>
        <w:t>"</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"UP"</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w:t>
      </w:r>
      <w:proofErr w:type="spellStart"/>
      <w:r>
        <w:rPr>
          <w:rStyle w:val="string"/>
          <w:rFonts w:ascii="Verdana" w:hAnsi="Verdana"/>
          <w:color w:val="0000FF"/>
          <w:sz w:val="20"/>
          <w:bdr w:val="none" w:sz="0" w:space="0" w:color="auto" w:frame="1"/>
        </w:rPr>
        <w:t>india</w:t>
      </w:r>
      <w:proofErr w:type="spellEnd"/>
      <w:r>
        <w:rPr>
          <w:rStyle w:val="string"/>
          <w:rFonts w:ascii="Verdana" w:hAnsi="Verdana"/>
          <w:color w:val="0000FF"/>
          <w:sz w:val="20"/>
          <w:bdr w:val="none" w:sz="0" w:space="0" w:color="auto" w:frame="1"/>
        </w:rPr>
        <w:t>"</w:t>
      </w:r>
      <w:r>
        <w:rPr>
          <w:rFonts w:ascii="Verdana" w:hAnsi="Verdana"/>
          <w:color w:val="000000"/>
          <w:sz w:val="20"/>
          <w:bdr w:val="none" w:sz="0" w:space="0" w:color="auto" w:frame="1"/>
        </w:rPr>
        <w:t>);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 e=</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w:t>
      </w:r>
      <w:r>
        <w:rPr>
          <w:rStyle w:val="number"/>
          <w:rFonts w:ascii="Verdana" w:hAnsi="Verdana"/>
          <w:color w:val="C00000"/>
          <w:sz w:val="20"/>
          <w:bdr w:val="none" w:sz="0" w:space="0" w:color="auto" w:frame="1"/>
        </w:rPr>
        <w:t>111</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"varun"</w:t>
      </w:r>
      <w:r>
        <w:rPr>
          <w:rFonts w:ascii="Verdana" w:hAnsi="Verdana"/>
          <w:color w:val="000000"/>
          <w:sz w:val="20"/>
          <w:bdr w:val="none" w:sz="0" w:space="0" w:color="auto" w:frame="1"/>
        </w:rPr>
        <w:t>,address1);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 e2=</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Emp</w:t>
      </w:r>
      <w:proofErr w:type="spellEnd"/>
      <w:r>
        <w:rPr>
          <w:rFonts w:ascii="Verdana" w:hAnsi="Verdana"/>
          <w:color w:val="000000"/>
          <w:sz w:val="20"/>
          <w:bdr w:val="none" w:sz="0" w:space="0" w:color="auto" w:frame="1"/>
        </w:rPr>
        <w:t>(</w:t>
      </w:r>
      <w:r>
        <w:rPr>
          <w:rStyle w:val="number"/>
          <w:rFonts w:ascii="Verdana" w:hAnsi="Verdana"/>
          <w:color w:val="C00000"/>
          <w:sz w:val="20"/>
          <w:bdr w:val="none" w:sz="0" w:space="0" w:color="auto" w:frame="1"/>
        </w:rPr>
        <w:t>112</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"arun"</w:t>
      </w:r>
      <w:r>
        <w:rPr>
          <w:rFonts w:ascii="Verdana" w:hAnsi="Verdana"/>
          <w:color w:val="000000"/>
          <w:sz w:val="20"/>
          <w:bdr w:val="none" w:sz="0" w:space="0" w:color="auto" w:frame="1"/>
        </w:rPr>
        <w:t>,address2);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proofErr w:type="spellStart"/>
      <w:r>
        <w:rPr>
          <w:rFonts w:ascii="Verdana" w:hAnsi="Verdana"/>
          <w:color w:val="000000"/>
          <w:sz w:val="20"/>
          <w:bdr w:val="none" w:sz="0" w:space="0" w:color="auto" w:frame="1"/>
        </w:rPr>
        <w:t>e.display</w:t>
      </w:r>
      <w:proofErr w:type="spellEnd"/>
      <w:r>
        <w:rPr>
          <w:rFonts w:ascii="Verdana" w:hAnsi="Verdana"/>
          <w:color w:val="000000"/>
          <w:sz w:val="20"/>
          <w:bdr w:val="none" w:sz="0" w:space="0" w:color="auto" w:frame="1"/>
        </w:rPr>
        <w:t>();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e2.display();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D761F7">
      <w:pPr>
        <w:numPr>
          <w:ilvl w:val="0"/>
          <w:numId w:val="14"/>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60246D" w:rsidRDefault="0060246D" w:rsidP="00D761F7">
      <w:pPr>
        <w:pStyle w:val="HTMLPreformatted"/>
        <w:shd w:val="clear" w:color="auto" w:fill="F9FBF9"/>
        <w:jc w:val="both"/>
        <w:rPr>
          <w:color w:val="000000"/>
        </w:rPr>
      </w:pPr>
      <w:r>
        <w:rPr>
          <w:color w:val="000000"/>
        </w:rPr>
        <w:t>Output</w:t>
      </w:r>
      <w:proofErr w:type="gramStart"/>
      <w:r>
        <w:rPr>
          <w:color w:val="000000"/>
        </w:rPr>
        <w:t>:111</w:t>
      </w:r>
      <w:proofErr w:type="gramEnd"/>
      <w:r>
        <w:rPr>
          <w:color w:val="000000"/>
        </w:rPr>
        <w:t xml:space="preserve"> </w:t>
      </w:r>
      <w:proofErr w:type="spellStart"/>
      <w:r>
        <w:rPr>
          <w:color w:val="000000"/>
        </w:rPr>
        <w:t>varun</w:t>
      </w:r>
      <w:proofErr w:type="spellEnd"/>
    </w:p>
    <w:p w:rsidR="0060246D" w:rsidRDefault="0060246D" w:rsidP="00D761F7">
      <w:pPr>
        <w:pStyle w:val="HTMLPreformatted"/>
        <w:shd w:val="clear" w:color="auto" w:fill="F9FBF9"/>
        <w:jc w:val="both"/>
        <w:rPr>
          <w:color w:val="000000"/>
        </w:rPr>
      </w:pPr>
      <w:r>
        <w:rPr>
          <w:color w:val="000000"/>
        </w:rPr>
        <w:t xml:space="preserve">       </w:t>
      </w:r>
      <w:proofErr w:type="spellStart"/>
      <w:proofErr w:type="gramStart"/>
      <w:r>
        <w:rPr>
          <w:color w:val="000000"/>
        </w:rPr>
        <w:t>gzb</w:t>
      </w:r>
      <w:proofErr w:type="spellEnd"/>
      <w:proofErr w:type="gramEnd"/>
      <w:r>
        <w:rPr>
          <w:color w:val="000000"/>
        </w:rPr>
        <w:t xml:space="preserve"> UP </w:t>
      </w:r>
      <w:proofErr w:type="spellStart"/>
      <w:r>
        <w:rPr>
          <w:color w:val="000000"/>
        </w:rPr>
        <w:t>india</w:t>
      </w:r>
      <w:proofErr w:type="spellEnd"/>
    </w:p>
    <w:p w:rsidR="0060246D" w:rsidRDefault="0060246D" w:rsidP="00D761F7">
      <w:pPr>
        <w:pStyle w:val="HTMLPreformatted"/>
        <w:shd w:val="clear" w:color="auto" w:fill="F9FBF9"/>
        <w:jc w:val="both"/>
        <w:rPr>
          <w:color w:val="000000"/>
        </w:rPr>
      </w:pPr>
      <w:r>
        <w:rPr>
          <w:color w:val="000000"/>
        </w:rPr>
        <w:t xml:space="preserve">       112 </w:t>
      </w:r>
      <w:proofErr w:type="spellStart"/>
      <w:r>
        <w:rPr>
          <w:color w:val="000000"/>
        </w:rPr>
        <w:t>arun</w:t>
      </w:r>
      <w:proofErr w:type="spellEnd"/>
    </w:p>
    <w:p w:rsidR="0060246D" w:rsidRDefault="0060246D" w:rsidP="00D761F7">
      <w:pPr>
        <w:pStyle w:val="HTMLPreformatted"/>
        <w:shd w:val="clear" w:color="auto" w:fill="F9FBF9"/>
        <w:jc w:val="both"/>
        <w:rPr>
          <w:color w:val="000000"/>
        </w:rPr>
      </w:pPr>
      <w:r>
        <w:rPr>
          <w:color w:val="000000"/>
        </w:rPr>
        <w:t xml:space="preserve">       </w:t>
      </w:r>
      <w:proofErr w:type="spellStart"/>
      <w:proofErr w:type="gramStart"/>
      <w:r>
        <w:rPr>
          <w:color w:val="000000"/>
        </w:rPr>
        <w:t>gno</w:t>
      </w:r>
      <w:proofErr w:type="spellEnd"/>
      <w:proofErr w:type="gramEnd"/>
      <w:r>
        <w:rPr>
          <w:color w:val="000000"/>
        </w:rPr>
        <w:t xml:space="preserve"> UP </w:t>
      </w:r>
      <w:proofErr w:type="spellStart"/>
      <w:r>
        <w:rPr>
          <w:color w:val="000000"/>
        </w:rPr>
        <w:t>india</w:t>
      </w:r>
      <w:proofErr w:type="spellEnd"/>
      <w:r>
        <w:rPr>
          <w:color w:val="000000"/>
        </w:rPr>
        <w:t xml:space="preserve"> </w:t>
      </w:r>
    </w:p>
    <w:p w:rsidR="004275D5" w:rsidRDefault="004275D5" w:rsidP="00D761F7">
      <w:pPr>
        <w:pStyle w:val="Heading1"/>
        <w:pBdr>
          <w:bottom w:val="single" w:sz="6" w:space="0" w:color="CCCCCC"/>
        </w:pBdr>
        <w:shd w:val="clear" w:color="auto" w:fill="FFFFFF"/>
        <w:spacing w:before="0" w:after="0" w:line="288" w:lineRule="atLeast"/>
        <w:textAlignment w:val="baseline"/>
      </w:pPr>
    </w:p>
    <w:p w:rsidR="004275D5" w:rsidRDefault="004275D5" w:rsidP="00D761F7">
      <w:pPr>
        <w:pStyle w:val="Heading1"/>
        <w:pBdr>
          <w:bottom w:val="single" w:sz="6" w:space="0" w:color="CCCCCC"/>
        </w:pBdr>
        <w:shd w:val="clear" w:color="auto" w:fill="FFFFFF"/>
        <w:spacing w:before="0" w:after="0" w:line="288" w:lineRule="atLeast"/>
        <w:textAlignment w:val="baseline"/>
      </w:pPr>
    </w:p>
    <w:p w:rsidR="004275D5" w:rsidRDefault="004275D5" w:rsidP="00D761F7">
      <w:pPr>
        <w:pStyle w:val="Heading1"/>
        <w:pBdr>
          <w:bottom w:val="single" w:sz="6" w:space="0" w:color="CCCCCC"/>
        </w:pBdr>
        <w:shd w:val="clear" w:color="auto" w:fill="FFFFFF"/>
        <w:spacing w:before="0" w:after="0" w:line="288" w:lineRule="atLeast"/>
        <w:textAlignment w:val="baseline"/>
      </w:pPr>
    </w:p>
    <w:p w:rsidR="004275D5" w:rsidRDefault="004275D5" w:rsidP="00D761F7">
      <w:pPr>
        <w:pStyle w:val="Heading1"/>
        <w:pBdr>
          <w:bottom w:val="single" w:sz="6" w:space="0" w:color="CCCCCC"/>
        </w:pBdr>
        <w:shd w:val="clear" w:color="auto" w:fill="FFFFFF"/>
        <w:spacing w:before="0" w:after="0" w:line="288" w:lineRule="atLeast"/>
        <w:textAlignment w:val="baseline"/>
      </w:pPr>
    </w:p>
    <w:p w:rsidR="00696FE4" w:rsidRPr="00A77376" w:rsidRDefault="00967F33" w:rsidP="00A77376">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hyperlink r:id="rId33" w:history="1">
        <w:r w:rsidR="00696FE4" w:rsidRPr="00A77376">
          <w:rPr>
            <w:rFonts w:eastAsia="Times New Roman" w:cs="Arial"/>
            <w:b/>
            <w:bCs/>
            <w:color w:val="000000"/>
            <w:kern w:val="36"/>
            <w:sz w:val="28"/>
            <w:szCs w:val="28"/>
          </w:rPr>
          <w:t xml:space="preserve">Memory Management </w:t>
        </w:r>
        <w:proofErr w:type="gramStart"/>
        <w:r w:rsidR="00696FE4" w:rsidRPr="00A77376">
          <w:rPr>
            <w:rFonts w:eastAsia="Times New Roman" w:cs="Arial"/>
            <w:b/>
            <w:bCs/>
            <w:color w:val="000000"/>
            <w:kern w:val="36"/>
            <w:sz w:val="28"/>
            <w:szCs w:val="28"/>
          </w:rPr>
          <w:t>In</w:t>
        </w:r>
        <w:proofErr w:type="gramEnd"/>
        <w:r w:rsidR="00696FE4" w:rsidRPr="00A77376">
          <w:rPr>
            <w:rFonts w:eastAsia="Times New Roman" w:cs="Arial"/>
            <w:b/>
            <w:bCs/>
            <w:color w:val="000000"/>
            <w:kern w:val="36"/>
            <w:sz w:val="28"/>
            <w:szCs w:val="28"/>
          </w:rPr>
          <w:t xml:space="preserve"> Java – Stack And Heap</w:t>
        </w:r>
      </w:hyperlink>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Whenever you trigger a java command, it divides allocated memory into two parts – Stack and Heap. Stack is used only for execution purpose. Heap is used for storage purpose. </w:t>
      </w:r>
      <w:proofErr w:type="gramStart"/>
      <w:r w:rsidRPr="00696FE4">
        <w:rPr>
          <w:rFonts w:eastAsia="Times New Roman" w:cs="Arial"/>
          <w:bCs/>
          <w:color w:val="000000"/>
          <w:kern w:val="36"/>
          <w:sz w:val="24"/>
          <w:szCs w:val="24"/>
        </w:rPr>
        <w:t>consider</w:t>
      </w:r>
      <w:proofErr w:type="gramEnd"/>
      <w:r w:rsidRPr="00696FE4">
        <w:rPr>
          <w:rFonts w:eastAsia="Times New Roman" w:cs="Arial"/>
          <w:bCs/>
          <w:color w:val="000000"/>
          <w:kern w:val="36"/>
          <w:sz w:val="24"/>
          <w:szCs w:val="24"/>
        </w:rPr>
        <w:t xml:space="preserve"> the following program and we will see how it uses stack and heap memory through diagram.</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proofErr w:type="gramStart"/>
      <w:r w:rsidRPr="00696FE4">
        <w:rPr>
          <w:rFonts w:eastAsia="Times New Roman" w:cs="Arial"/>
          <w:bCs/>
          <w:color w:val="000000"/>
          <w:kern w:val="36"/>
          <w:sz w:val="24"/>
          <w:szCs w:val="24"/>
        </w:rPr>
        <w:t>class</w:t>
      </w:r>
      <w:proofErr w:type="gramEnd"/>
      <w:r w:rsidRPr="00696FE4">
        <w:rPr>
          <w:rFonts w:eastAsia="Times New Roman" w:cs="Arial"/>
          <w:bCs/>
          <w:color w:val="000000"/>
          <w:kern w:val="36"/>
          <w:sz w:val="24"/>
          <w:szCs w:val="24"/>
        </w:rPr>
        <w:t xml:space="preserve"> </w:t>
      </w:r>
      <w:proofErr w:type="spellStart"/>
      <w:r w:rsidRPr="00696FE4">
        <w:rPr>
          <w:rFonts w:eastAsia="Times New Roman" w:cs="Arial"/>
          <w:bCs/>
          <w:color w:val="000000"/>
          <w:kern w:val="36"/>
          <w:sz w:val="24"/>
          <w:szCs w:val="24"/>
        </w:rPr>
        <w:t>StackAndHeapMemory</w:t>
      </w:r>
      <w:proofErr w:type="spellEnd"/>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gramStart"/>
      <w:r w:rsidRPr="00696FE4">
        <w:rPr>
          <w:rFonts w:eastAsia="Times New Roman" w:cs="Arial"/>
          <w:bCs/>
          <w:color w:val="000000"/>
          <w:kern w:val="36"/>
          <w:sz w:val="24"/>
          <w:szCs w:val="24"/>
        </w:rPr>
        <w:t>static</w:t>
      </w:r>
      <w:proofErr w:type="gramEnd"/>
      <w:r w:rsidRPr="00696FE4">
        <w:rPr>
          <w:rFonts w:eastAsia="Times New Roman" w:cs="Arial"/>
          <w:bCs/>
          <w:color w:val="000000"/>
          <w:kern w:val="36"/>
          <w:sz w:val="24"/>
          <w:szCs w:val="24"/>
        </w:rPr>
        <w:t xml:space="preserve"> void </w:t>
      </w:r>
      <w:proofErr w:type="spell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proofErr w:type="gramStart"/>
      <w:r w:rsidRPr="00696FE4">
        <w:rPr>
          <w:rFonts w:eastAsia="Times New Roman" w:cs="Arial"/>
          <w:bCs/>
          <w:color w:val="000000"/>
          <w:kern w:val="36"/>
          <w:sz w:val="24"/>
          <w:szCs w:val="24"/>
        </w:rPr>
        <w:t>System.out.println</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"From Method One");</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proofErr w:type="gram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gramStart"/>
      <w:r w:rsidRPr="00696FE4">
        <w:rPr>
          <w:rFonts w:eastAsia="Times New Roman" w:cs="Arial"/>
          <w:bCs/>
          <w:color w:val="000000"/>
          <w:kern w:val="36"/>
          <w:sz w:val="24"/>
          <w:szCs w:val="24"/>
        </w:rPr>
        <w:t>static</w:t>
      </w:r>
      <w:proofErr w:type="gramEnd"/>
      <w:r w:rsidRPr="00696FE4">
        <w:rPr>
          <w:rFonts w:eastAsia="Times New Roman" w:cs="Arial"/>
          <w:bCs/>
          <w:color w:val="000000"/>
          <w:kern w:val="36"/>
          <w:sz w:val="24"/>
          <w:szCs w:val="24"/>
        </w:rPr>
        <w:t xml:space="preserve"> void </w:t>
      </w:r>
      <w:proofErr w:type="spell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proofErr w:type="gramStart"/>
      <w:r w:rsidRPr="00696FE4">
        <w:rPr>
          <w:rFonts w:eastAsia="Times New Roman" w:cs="Arial"/>
          <w:bCs/>
          <w:color w:val="000000"/>
          <w:kern w:val="36"/>
          <w:sz w:val="24"/>
          <w:szCs w:val="24"/>
        </w:rPr>
        <w:t>System.out.println</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"From Method Two");</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gramStart"/>
      <w:r w:rsidRPr="00696FE4">
        <w:rPr>
          <w:rFonts w:eastAsia="Times New Roman" w:cs="Arial"/>
          <w:bCs/>
          <w:color w:val="000000"/>
          <w:kern w:val="36"/>
          <w:sz w:val="24"/>
          <w:szCs w:val="24"/>
        </w:rPr>
        <w:t>public</w:t>
      </w:r>
      <w:proofErr w:type="gramEnd"/>
      <w:r w:rsidRPr="00696FE4">
        <w:rPr>
          <w:rFonts w:eastAsia="Times New Roman" w:cs="Arial"/>
          <w:bCs/>
          <w:color w:val="000000"/>
          <w:kern w:val="36"/>
          <w:sz w:val="24"/>
          <w:szCs w:val="24"/>
        </w:rPr>
        <w:t xml:space="preserve"> static void main(String[] </w:t>
      </w:r>
      <w:proofErr w:type="spellStart"/>
      <w:r w:rsidRPr="00696FE4">
        <w:rPr>
          <w:rFonts w:eastAsia="Times New Roman" w:cs="Arial"/>
          <w:bCs/>
          <w:color w:val="000000"/>
          <w:kern w:val="36"/>
          <w:sz w:val="24"/>
          <w:szCs w:val="24"/>
        </w:rPr>
        <w:t>args</w:t>
      </w:r>
      <w:proofErr w:type="spellEnd"/>
      <w:r w:rsidRPr="00696FE4">
        <w:rPr>
          <w:rFonts w:eastAsia="Times New Roman" w:cs="Arial"/>
          <w:bCs/>
          <w:color w:val="000000"/>
          <w:kern w:val="36"/>
          <w:sz w:val="24"/>
          <w:szCs w:val="24"/>
        </w:rPr>
        <w:t>)</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proofErr w:type="gramStart"/>
      <w:r w:rsidRPr="00696FE4">
        <w:rPr>
          <w:rFonts w:eastAsia="Times New Roman" w:cs="Arial"/>
          <w:bCs/>
          <w:color w:val="000000"/>
          <w:kern w:val="36"/>
          <w:sz w:val="24"/>
          <w:szCs w:val="24"/>
        </w:rPr>
        <w:t>System.out.println</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"Main Method Started");</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proofErr w:type="gram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roofErr w:type="spellStart"/>
      <w:proofErr w:type="gramStart"/>
      <w:r w:rsidRPr="00696FE4">
        <w:rPr>
          <w:rFonts w:eastAsia="Times New Roman" w:cs="Arial"/>
          <w:bCs/>
          <w:color w:val="000000"/>
          <w:kern w:val="36"/>
          <w:sz w:val="24"/>
          <w:szCs w:val="24"/>
        </w:rPr>
        <w:t>System.out.println</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"Main Method Ended");</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     }</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When you trigger &gt;java </w:t>
      </w:r>
      <w:proofErr w:type="spellStart"/>
      <w:r w:rsidRPr="00696FE4">
        <w:rPr>
          <w:rFonts w:eastAsia="Times New Roman" w:cs="Arial"/>
          <w:bCs/>
          <w:color w:val="000000"/>
          <w:kern w:val="36"/>
          <w:sz w:val="24"/>
          <w:szCs w:val="24"/>
        </w:rPr>
        <w:t>StackAndHeapMemory</w:t>
      </w:r>
      <w:proofErr w:type="spellEnd"/>
      <w:r w:rsidRPr="00696FE4">
        <w:rPr>
          <w:rFonts w:eastAsia="Times New Roman" w:cs="Arial"/>
          <w:bCs/>
          <w:color w:val="000000"/>
          <w:kern w:val="36"/>
          <w:sz w:val="24"/>
          <w:szCs w:val="24"/>
        </w:rPr>
        <w:t xml:space="preserve">, java command divides allocated memory into two parts. </w:t>
      </w:r>
      <w:proofErr w:type="gramStart"/>
      <w:r w:rsidRPr="00696FE4">
        <w:rPr>
          <w:rFonts w:eastAsia="Times New Roman" w:cs="Arial"/>
          <w:bCs/>
          <w:color w:val="000000"/>
          <w:kern w:val="36"/>
          <w:sz w:val="24"/>
          <w:szCs w:val="24"/>
        </w:rPr>
        <w:t>one</w:t>
      </w:r>
      <w:proofErr w:type="gramEnd"/>
      <w:r w:rsidRPr="00696FE4">
        <w:rPr>
          <w:rFonts w:eastAsia="Times New Roman" w:cs="Arial"/>
          <w:bCs/>
          <w:color w:val="000000"/>
          <w:kern w:val="36"/>
          <w:sz w:val="24"/>
          <w:szCs w:val="24"/>
        </w:rPr>
        <w:t xml:space="preserve"> is stack and another one is heap. As already said, stack is used for execution purpose and heap is used for storage purpose. Here </w:t>
      </w:r>
      <w:proofErr w:type="gramStart"/>
      <w:r w:rsidRPr="00696FE4">
        <w:rPr>
          <w:rFonts w:eastAsia="Times New Roman" w:cs="Arial"/>
          <w:bCs/>
          <w:color w:val="000000"/>
          <w:kern w:val="36"/>
          <w:sz w:val="24"/>
          <w:szCs w:val="24"/>
        </w:rPr>
        <w:t>is the steps</w:t>
      </w:r>
      <w:proofErr w:type="gramEnd"/>
      <w:r w:rsidRPr="00696FE4">
        <w:rPr>
          <w:rFonts w:eastAsia="Times New Roman" w:cs="Arial"/>
          <w:bCs/>
          <w:color w:val="000000"/>
          <w:kern w:val="36"/>
          <w:sz w:val="24"/>
          <w:szCs w:val="24"/>
        </w:rPr>
        <w:t xml:space="preserve"> involved in execution of above program.</w:t>
      </w:r>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Step </w:t>
      </w:r>
      <w:proofErr w:type="gramStart"/>
      <w:r w:rsidRPr="00696FE4">
        <w:rPr>
          <w:rFonts w:eastAsia="Times New Roman" w:cs="Arial"/>
          <w:bCs/>
          <w:color w:val="000000"/>
          <w:kern w:val="36"/>
          <w:sz w:val="24"/>
          <w:szCs w:val="24"/>
        </w:rPr>
        <w:t>1 :</w:t>
      </w:r>
      <w:proofErr w:type="gramEnd"/>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First java command enters the stack memory for execution. First it checks whether the class </w:t>
      </w:r>
      <w:proofErr w:type="spellStart"/>
      <w:r w:rsidRPr="00696FE4">
        <w:rPr>
          <w:rFonts w:eastAsia="Times New Roman" w:cs="Arial"/>
          <w:bCs/>
          <w:color w:val="000000"/>
          <w:kern w:val="36"/>
          <w:sz w:val="24"/>
          <w:szCs w:val="24"/>
        </w:rPr>
        <w:t>StackAndHeapMemory</w:t>
      </w:r>
      <w:proofErr w:type="spellEnd"/>
      <w:r w:rsidRPr="00696FE4">
        <w:rPr>
          <w:rFonts w:eastAsia="Times New Roman" w:cs="Arial"/>
          <w:bCs/>
          <w:color w:val="000000"/>
          <w:kern w:val="36"/>
          <w:sz w:val="24"/>
          <w:szCs w:val="24"/>
        </w:rPr>
        <w:t xml:space="preserve"> is loaded in heap memory or not. If it is not loaded, loading operation of class </w:t>
      </w:r>
      <w:proofErr w:type="spellStart"/>
      <w:r w:rsidRPr="00696FE4">
        <w:rPr>
          <w:rFonts w:eastAsia="Times New Roman" w:cs="Arial"/>
          <w:bCs/>
          <w:color w:val="000000"/>
          <w:kern w:val="36"/>
          <w:sz w:val="24"/>
          <w:szCs w:val="24"/>
        </w:rPr>
        <w:t>StackAndHeapMemory</w:t>
      </w:r>
      <w:proofErr w:type="spellEnd"/>
      <w:r w:rsidRPr="00696FE4">
        <w:rPr>
          <w:rFonts w:eastAsia="Times New Roman" w:cs="Arial"/>
          <w:bCs/>
          <w:color w:val="000000"/>
          <w:kern w:val="36"/>
          <w:sz w:val="24"/>
          <w:szCs w:val="24"/>
        </w:rPr>
        <w:t xml:space="preserve"> starts.</w:t>
      </w:r>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Step </w:t>
      </w:r>
      <w:proofErr w:type="gramStart"/>
      <w:r w:rsidRPr="00696FE4">
        <w:rPr>
          <w:rFonts w:eastAsia="Times New Roman" w:cs="Arial"/>
          <w:bCs/>
          <w:color w:val="000000"/>
          <w:kern w:val="36"/>
          <w:sz w:val="24"/>
          <w:szCs w:val="24"/>
        </w:rPr>
        <w:t>2 :</w:t>
      </w:r>
      <w:proofErr w:type="gramEnd"/>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Randomly one object is created in the heap memory. It is also called Class Memory.  After object creation, all static members are loaded into class memory. You know that execution of every java program start with </w:t>
      </w:r>
      <w:proofErr w:type="gramStart"/>
      <w:r w:rsidRPr="00696FE4">
        <w:rPr>
          <w:rFonts w:eastAsia="Times New Roman" w:cs="Arial"/>
          <w:bCs/>
          <w:color w:val="000000"/>
          <w:kern w:val="36"/>
          <w:sz w:val="24"/>
          <w:szCs w:val="24"/>
        </w:rPr>
        <w:t>main(</w:t>
      </w:r>
      <w:proofErr w:type="gramEnd"/>
      <w:r w:rsidRPr="00696FE4">
        <w:rPr>
          <w:rFonts w:eastAsia="Times New Roman" w:cs="Arial"/>
          <w:bCs/>
          <w:color w:val="000000"/>
          <w:kern w:val="36"/>
          <w:sz w:val="24"/>
          <w:szCs w:val="24"/>
        </w:rPr>
        <w:t xml:space="preserve">) method. So, java commands calls </w:t>
      </w:r>
      <w:proofErr w:type="gramStart"/>
      <w:r w:rsidRPr="00696FE4">
        <w:rPr>
          <w:rFonts w:eastAsia="Times New Roman" w:cs="Arial"/>
          <w:bCs/>
          <w:color w:val="000000"/>
          <w:kern w:val="36"/>
          <w:sz w:val="24"/>
          <w:szCs w:val="24"/>
        </w:rPr>
        <w:t>main(</w:t>
      </w:r>
      <w:proofErr w:type="gramEnd"/>
      <w:r w:rsidRPr="00696FE4">
        <w:rPr>
          <w:rFonts w:eastAsia="Times New Roman" w:cs="Arial"/>
          <w:bCs/>
          <w:color w:val="000000"/>
          <w:kern w:val="36"/>
          <w:sz w:val="24"/>
          <w:szCs w:val="24"/>
        </w:rPr>
        <w:t>) method for execution.</w:t>
      </w:r>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Step </w:t>
      </w:r>
      <w:proofErr w:type="gramStart"/>
      <w:r w:rsidRPr="00696FE4">
        <w:rPr>
          <w:rFonts w:eastAsia="Times New Roman" w:cs="Arial"/>
          <w:bCs/>
          <w:color w:val="000000"/>
          <w:kern w:val="36"/>
          <w:sz w:val="24"/>
          <w:szCs w:val="24"/>
        </w:rPr>
        <w:t>3 :</w:t>
      </w:r>
      <w:proofErr w:type="gramEnd"/>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proofErr w:type="gramStart"/>
      <w:r w:rsidRPr="00696FE4">
        <w:rPr>
          <w:rFonts w:eastAsia="Times New Roman" w:cs="Arial"/>
          <w:bCs/>
          <w:color w:val="000000"/>
          <w:kern w:val="36"/>
          <w:sz w:val="24"/>
          <w:szCs w:val="24"/>
        </w:rPr>
        <w:lastRenderedPageBreak/>
        <w:t>main(</w:t>
      </w:r>
      <w:proofErr w:type="gramEnd"/>
      <w:r w:rsidRPr="00696FE4">
        <w:rPr>
          <w:rFonts w:eastAsia="Times New Roman" w:cs="Arial"/>
          <w:bCs/>
          <w:color w:val="000000"/>
          <w:kern w:val="36"/>
          <w:sz w:val="24"/>
          <w:szCs w:val="24"/>
        </w:rPr>
        <w:t xml:space="preserve">) method enters stack memory for execution. First statement in </w:t>
      </w:r>
      <w:proofErr w:type="gramStart"/>
      <w:r w:rsidRPr="00696FE4">
        <w:rPr>
          <w:rFonts w:eastAsia="Times New Roman" w:cs="Arial"/>
          <w:bCs/>
          <w:color w:val="000000"/>
          <w:kern w:val="36"/>
          <w:sz w:val="24"/>
          <w:szCs w:val="24"/>
        </w:rPr>
        <w:t>main(</w:t>
      </w:r>
      <w:proofErr w:type="gramEnd"/>
      <w:r w:rsidRPr="00696FE4">
        <w:rPr>
          <w:rFonts w:eastAsia="Times New Roman" w:cs="Arial"/>
          <w:bCs/>
          <w:color w:val="000000"/>
          <w:kern w:val="36"/>
          <w:sz w:val="24"/>
          <w:szCs w:val="24"/>
        </w:rPr>
        <w:t xml:space="preserve">) method (Line 16) is executed. It prints “Main Method Started” on the console. In the second statement (Line 17), it calls </w:t>
      </w:r>
      <w:proofErr w:type="spellStart"/>
      <w:proofErr w:type="gram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for execution.</w:t>
      </w:r>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Step </w:t>
      </w:r>
      <w:proofErr w:type="gramStart"/>
      <w:r w:rsidRPr="00696FE4">
        <w:rPr>
          <w:rFonts w:eastAsia="Times New Roman" w:cs="Arial"/>
          <w:bCs/>
          <w:color w:val="000000"/>
          <w:kern w:val="36"/>
          <w:sz w:val="24"/>
          <w:szCs w:val="24"/>
        </w:rPr>
        <w:t>4 :</w:t>
      </w:r>
      <w:proofErr w:type="gramEnd"/>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proofErr w:type="spellStart"/>
      <w:proofErr w:type="gram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xml:space="preserve">) enters the stack for execution. First statement (Line 5) of </w:t>
      </w:r>
      <w:proofErr w:type="spellStart"/>
      <w:proofErr w:type="gram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xml:space="preserve">) is executed first. It prints “From Method One” on the console. In the second statement (Line 6), it calls </w:t>
      </w:r>
      <w:proofErr w:type="spellStart"/>
      <w:proofErr w:type="gram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for execution.</w:t>
      </w:r>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Step </w:t>
      </w:r>
      <w:proofErr w:type="gramStart"/>
      <w:r w:rsidRPr="00696FE4">
        <w:rPr>
          <w:rFonts w:eastAsia="Times New Roman" w:cs="Arial"/>
          <w:bCs/>
          <w:color w:val="000000"/>
          <w:kern w:val="36"/>
          <w:sz w:val="24"/>
          <w:szCs w:val="24"/>
        </w:rPr>
        <w:t>5 :</w:t>
      </w:r>
      <w:proofErr w:type="gramEnd"/>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proofErr w:type="spellStart"/>
      <w:proofErr w:type="gram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xml:space="preserve">) enters the stack for execution. In the </w:t>
      </w:r>
      <w:proofErr w:type="spellStart"/>
      <w:proofErr w:type="gram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xml:space="preserve">), there is only one statement (Line 11). This statement is executed. It prints “From Method Two” on the console. There is no other statements in </w:t>
      </w:r>
      <w:proofErr w:type="spellStart"/>
      <w:proofErr w:type="gram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xml:space="preserve">). So, </w:t>
      </w:r>
      <w:proofErr w:type="spellStart"/>
      <w:proofErr w:type="gramStart"/>
      <w:r w:rsidRPr="00696FE4">
        <w:rPr>
          <w:rFonts w:eastAsia="Times New Roman" w:cs="Arial"/>
          <w:bCs/>
          <w:color w:val="000000"/>
          <w:kern w:val="36"/>
          <w:sz w:val="24"/>
          <w:szCs w:val="24"/>
        </w:rPr>
        <w:t>methodTwo</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leaves stack memory.</w:t>
      </w:r>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Step </w:t>
      </w:r>
      <w:proofErr w:type="gramStart"/>
      <w:r w:rsidRPr="00696FE4">
        <w:rPr>
          <w:rFonts w:eastAsia="Times New Roman" w:cs="Arial"/>
          <w:bCs/>
          <w:color w:val="000000"/>
          <w:kern w:val="36"/>
          <w:sz w:val="24"/>
          <w:szCs w:val="24"/>
        </w:rPr>
        <w:t>6 :</w:t>
      </w:r>
      <w:proofErr w:type="gramEnd"/>
    </w:p>
    <w:p w:rsid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Now, again control comes back to </w:t>
      </w:r>
      <w:proofErr w:type="spellStart"/>
      <w:proofErr w:type="gram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xml:space="preserve">). Second statement (Line 6) of </w:t>
      </w:r>
      <w:proofErr w:type="spellStart"/>
      <w:proofErr w:type="gram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xml:space="preserve">) is already executed in step 4. There are no other statements left in </w:t>
      </w:r>
      <w:proofErr w:type="spellStart"/>
      <w:proofErr w:type="gram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xml:space="preserve">). So, </w:t>
      </w:r>
      <w:proofErr w:type="spellStart"/>
      <w:proofErr w:type="gramStart"/>
      <w:r w:rsidRPr="00696FE4">
        <w:rPr>
          <w:rFonts w:eastAsia="Times New Roman" w:cs="Arial"/>
          <w:bCs/>
          <w:color w:val="000000"/>
          <w:kern w:val="36"/>
          <w:sz w:val="24"/>
          <w:szCs w:val="24"/>
        </w:rPr>
        <w:t>methodOne</w:t>
      </w:r>
      <w:proofErr w:type="spellEnd"/>
      <w:r w:rsidRPr="00696FE4">
        <w:rPr>
          <w:rFonts w:eastAsia="Times New Roman" w:cs="Arial"/>
          <w:bCs/>
          <w:color w:val="000000"/>
          <w:kern w:val="36"/>
          <w:sz w:val="24"/>
          <w:szCs w:val="24"/>
        </w:rPr>
        <w:t>(</w:t>
      </w:r>
      <w:proofErr w:type="gramEnd"/>
      <w:r w:rsidRPr="00696FE4">
        <w:rPr>
          <w:rFonts w:eastAsia="Times New Roman" w:cs="Arial"/>
          <w:bCs/>
          <w:color w:val="000000"/>
          <w:kern w:val="36"/>
          <w:sz w:val="24"/>
          <w:szCs w:val="24"/>
        </w:rPr>
        <w:t>) also leaves stack.</w:t>
      </w:r>
    </w:p>
    <w:p w:rsidR="00273274" w:rsidRPr="00696FE4" w:rsidRDefault="00273274" w:rsidP="00382C1C">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Step </w:t>
      </w:r>
      <w:proofErr w:type="gramStart"/>
      <w:r w:rsidRPr="00696FE4">
        <w:rPr>
          <w:rFonts w:eastAsia="Times New Roman" w:cs="Arial"/>
          <w:bCs/>
          <w:color w:val="000000"/>
          <w:kern w:val="36"/>
          <w:sz w:val="24"/>
          <w:szCs w:val="24"/>
        </w:rPr>
        <w:t>7 :</w:t>
      </w:r>
      <w:proofErr w:type="gramEnd"/>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Now, control comes back to </w:t>
      </w:r>
      <w:proofErr w:type="gramStart"/>
      <w:r w:rsidRPr="00696FE4">
        <w:rPr>
          <w:rFonts w:eastAsia="Times New Roman" w:cs="Arial"/>
          <w:bCs/>
          <w:color w:val="000000"/>
          <w:kern w:val="36"/>
          <w:sz w:val="24"/>
          <w:szCs w:val="24"/>
        </w:rPr>
        <w:t>main(</w:t>
      </w:r>
      <w:proofErr w:type="gramEnd"/>
      <w:r w:rsidRPr="00696FE4">
        <w:rPr>
          <w:rFonts w:eastAsia="Times New Roman" w:cs="Arial"/>
          <w:bCs/>
          <w:color w:val="000000"/>
          <w:kern w:val="36"/>
          <w:sz w:val="24"/>
          <w:szCs w:val="24"/>
        </w:rPr>
        <w:t xml:space="preserve">) method. </w:t>
      </w:r>
      <w:proofErr w:type="gramStart"/>
      <w:r w:rsidRPr="00696FE4">
        <w:rPr>
          <w:rFonts w:eastAsia="Times New Roman" w:cs="Arial"/>
          <w:bCs/>
          <w:color w:val="000000"/>
          <w:kern w:val="36"/>
          <w:sz w:val="24"/>
          <w:szCs w:val="24"/>
        </w:rPr>
        <w:t>second</w:t>
      </w:r>
      <w:proofErr w:type="gramEnd"/>
      <w:r w:rsidRPr="00696FE4">
        <w:rPr>
          <w:rFonts w:eastAsia="Times New Roman" w:cs="Arial"/>
          <w:bCs/>
          <w:color w:val="000000"/>
          <w:kern w:val="36"/>
          <w:sz w:val="24"/>
          <w:szCs w:val="24"/>
        </w:rPr>
        <w:t xml:space="preserve"> statement (Line 17) of main() is already executed is in step 3. So, now third statement (Line 18) is executed. It prints “Main Method Ended” on the console. As there are no other statements left in </w:t>
      </w:r>
      <w:proofErr w:type="gramStart"/>
      <w:r w:rsidRPr="00696FE4">
        <w:rPr>
          <w:rFonts w:eastAsia="Times New Roman" w:cs="Arial"/>
          <w:bCs/>
          <w:color w:val="000000"/>
          <w:kern w:val="36"/>
          <w:sz w:val="24"/>
          <w:szCs w:val="24"/>
        </w:rPr>
        <w:t>main(</w:t>
      </w:r>
      <w:proofErr w:type="gramEnd"/>
      <w:r w:rsidRPr="00696FE4">
        <w:rPr>
          <w:rFonts w:eastAsia="Times New Roman" w:cs="Arial"/>
          <w:bCs/>
          <w:color w:val="000000"/>
          <w:kern w:val="36"/>
          <w:sz w:val="24"/>
          <w:szCs w:val="24"/>
        </w:rPr>
        <w:t>) method, it also leaves stack after clearing the heap memory.</w:t>
      </w:r>
    </w:p>
    <w:p w:rsid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p>
    <w:p w:rsidR="00273274" w:rsidRPr="00696FE4" w:rsidRDefault="00273274" w:rsidP="00382C1C">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Step </w:t>
      </w:r>
      <w:proofErr w:type="gramStart"/>
      <w:r w:rsidRPr="00696FE4">
        <w:rPr>
          <w:rFonts w:eastAsia="Times New Roman" w:cs="Arial"/>
          <w:bCs/>
          <w:color w:val="000000"/>
          <w:kern w:val="36"/>
          <w:sz w:val="24"/>
          <w:szCs w:val="24"/>
        </w:rPr>
        <w:t>8 :</w:t>
      </w:r>
      <w:proofErr w:type="gramEnd"/>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proofErr w:type="gramStart"/>
      <w:r w:rsidRPr="00696FE4">
        <w:rPr>
          <w:rFonts w:eastAsia="Times New Roman" w:cs="Arial"/>
          <w:bCs/>
          <w:color w:val="000000"/>
          <w:kern w:val="36"/>
          <w:sz w:val="24"/>
          <w:szCs w:val="24"/>
        </w:rPr>
        <w:t>java</w:t>
      </w:r>
      <w:proofErr w:type="gramEnd"/>
      <w:r w:rsidRPr="00696FE4">
        <w:rPr>
          <w:rFonts w:eastAsia="Times New Roman" w:cs="Arial"/>
          <w:bCs/>
          <w:color w:val="000000"/>
          <w:kern w:val="36"/>
          <w:sz w:val="24"/>
          <w:szCs w:val="24"/>
        </w:rPr>
        <w:t xml:space="preserve"> command also leaves stack memory and gives back the allocated memory to OS.</w:t>
      </w:r>
    </w:p>
    <w:p w:rsidR="00696FE4" w:rsidRP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Here is the diagrammatic representation of memory allocation of the above program.</w:t>
      </w:r>
    </w:p>
    <w:p w:rsidR="00696FE4" w:rsidRDefault="00696FE4" w:rsidP="00382C1C">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 xml:space="preserve">Memory Management </w:t>
      </w:r>
      <w:proofErr w:type="gramStart"/>
      <w:r w:rsidRPr="00696FE4">
        <w:rPr>
          <w:rFonts w:eastAsia="Times New Roman" w:cs="Arial"/>
          <w:bCs/>
          <w:color w:val="000000"/>
          <w:kern w:val="36"/>
          <w:sz w:val="24"/>
          <w:szCs w:val="24"/>
        </w:rPr>
        <w:t>In</w:t>
      </w:r>
      <w:proofErr w:type="gramEnd"/>
      <w:r w:rsidRPr="00696FE4">
        <w:rPr>
          <w:rFonts w:eastAsia="Times New Roman" w:cs="Arial"/>
          <w:bCs/>
          <w:color w:val="000000"/>
          <w:kern w:val="36"/>
          <w:sz w:val="24"/>
          <w:szCs w:val="24"/>
        </w:rPr>
        <w:t xml:space="preserve"> Java</w:t>
      </w:r>
    </w:p>
    <w:p w:rsid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Pr>
          <w:noProof/>
        </w:rPr>
        <w:drawing>
          <wp:inline distT="0" distB="0" distL="0" distR="0" wp14:anchorId="529637E7" wp14:editId="67EB8689">
            <wp:extent cx="4305300" cy="1828800"/>
            <wp:effectExtent l="0" t="0" r="0" b="0"/>
            <wp:docPr id="8" name="Picture 8" descr="Memory Manag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ory Management In Jav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5300" cy="1828800"/>
                    </a:xfrm>
                    <a:prstGeom prst="rect">
                      <a:avLst/>
                    </a:prstGeom>
                    <a:noFill/>
                    <a:ln>
                      <a:noFill/>
                    </a:ln>
                  </pic:spPr>
                </pic:pic>
              </a:graphicData>
            </a:graphic>
          </wp:inline>
        </w:drawing>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proofErr w:type="gramStart"/>
      <w:r w:rsidRPr="00696FE4">
        <w:rPr>
          <w:rFonts w:eastAsia="Times New Roman" w:cs="Arial"/>
          <w:bCs/>
          <w:color w:val="000000"/>
          <w:kern w:val="36"/>
          <w:sz w:val="24"/>
          <w:szCs w:val="24"/>
        </w:rPr>
        <w:t>Output :</w:t>
      </w:r>
      <w:proofErr w:type="gramEnd"/>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lastRenderedPageBreak/>
        <w:t>Main Method Started</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From Method One</w:t>
      </w:r>
    </w:p>
    <w:p w:rsidR="00696FE4" w:rsidRP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From Method Two</w:t>
      </w:r>
    </w:p>
    <w:p w:rsidR="00696FE4" w:rsidRDefault="00696FE4" w:rsidP="00D761F7">
      <w:pPr>
        <w:pStyle w:val="ListParagraph"/>
        <w:shd w:val="clear" w:color="auto" w:fill="FFFFFF"/>
        <w:spacing w:after="240" w:line="240" w:lineRule="auto"/>
        <w:jc w:val="both"/>
        <w:outlineLvl w:val="0"/>
        <w:rPr>
          <w:rFonts w:eastAsia="Times New Roman" w:cs="Arial"/>
          <w:bCs/>
          <w:color w:val="000000"/>
          <w:kern w:val="36"/>
          <w:sz w:val="24"/>
          <w:szCs w:val="24"/>
        </w:rPr>
      </w:pPr>
      <w:r w:rsidRPr="00696FE4">
        <w:rPr>
          <w:rFonts w:eastAsia="Times New Roman" w:cs="Arial"/>
          <w:bCs/>
          <w:color w:val="000000"/>
          <w:kern w:val="36"/>
          <w:sz w:val="24"/>
          <w:szCs w:val="24"/>
        </w:rPr>
        <w:t>Main Method Ended</w:t>
      </w:r>
    </w:p>
    <w:p w:rsidR="000A1B4E" w:rsidRDefault="000A1B4E"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Pr="00A77376" w:rsidRDefault="000A1B4E" w:rsidP="00A77376">
      <w:pPr>
        <w:pStyle w:val="ListParagraph"/>
        <w:numPr>
          <w:ilvl w:val="0"/>
          <w:numId w:val="1"/>
        </w:numPr>
        <w:shd w:val="clear" w:color="auto" w:fill="FFFFFF"/>
        <w:spacing w:after="240" w:line="240" w:lineRule="auto"/>
        <w:outlineLvl w:val="0"/>
        <w:rPr>
          <w:rFonts w:eastAsia="Times New Roman" w:cs="Arial"/>
          <w:b/>
          <w:bCs/>
          <w:color w:val="000000"/>
          <w:kern w:val="36"/>
          <w:sz w:val="28"/>
          <w:szCs w:val="28"/>
        </w:rPr>
      </w:pPr>
      <w:proofErr w:type="spellStart"/>
      <w:r w:rsidRPr="00A77376">
        <w:rPr>
          <w:rFonts w:eastAsia="Times New Roman" w:cs="Arial"/>
          <w:b/>
          <w:bCs/>
          <w:color w:val="000000"/>
          <w:kern w:val="36"/>
          <w:sz w:val="28"/>
          <w:szCs w:val="28"/>
        </w:rPr>
        <w:t>HashCode</w:t>
      </w:r>
      <w:proofErr w:type="spellEnd"/>
      <w:r w:rsidRPr="00A77376">
        <w:rPr>
          <w:rFonts w:eastAsia="Times New Roman" w:cs="Arial"/>
          <w:b/>
          <w:bCs/>
          <w:color w:val="000000"/>
          <w:kern w:val="36"/>
          <w:sz w:val="28"/>
          <w:szCs w:val="28"/>
        </w:rPr>
        <w:t xml:space="preserve"> and equals methods</w:t>
      </w:r>
    </w:p>
    <w:p w:rsidR="000A1B4E" w:rsidRPr="00A77376" w:rsidRDefault="000A1B4E" w:rsidP="00B3679B">
      <w:pPr>
        <w:pStyle w:val="NormalWeb"/>
        <w:shd w:val="clear" w:color="auto" w:fill="FFFFFF"/>
        <w:spacing w:before="0" w:beforeAutospacing="0" w:after="390" w:afterAutospacing="0"/>
        <w:jc w:val="both"/>
        <w:rPr>
          <w:rFonts w:asciiTheme="minorHAnsi" w:hAnsiTheme="minorHAnsi" w:cs="Arial"/>
          <w:bCs/>
          <w:color w:val="000000"/>
          <w:kern w:val="36"/>
          <w:sz w:val="28"/>
          <w:szCs w:val="28"/>
        </w:rPr>
      </w:pPr>
      <w:proofErr w:type="spellStart"/>
      <w:r w:rsidRPr="00A77376">
        <w:rPr>
          <w:rFonts w:asciiTheme="minorHAnsi" w:hAnsiTheme="minorHAnsi" w:cs="Arial"/>
          <w:color w:val="000000"/>
          <w:kern w:val="36"/>
          <w:sz w:val="28"/>
          <w:szCs w:val="28"/>
        </w:rPr>
        <w:t>HashTable</w:t>
      </w:r>
      <w:proofErr w:type="spellEnd"/>
      <w:r w:rsidRPr="00A77376">
        <w:rPr>
          <w:rFonts w:asciiTheme="minorHAnsi" w:hAnsiTheme="minorHAnsi" w:cs="Arial"/>
          <w:bCs/>
          <w:color w:val="000000"/>
          <w:kern w:val="36"/>
          <w:sz w:val="28"/>
          <w:szCs w:val="28"/>
        </w:rPr>
        <w:t>, </w:t>
      </w:r>
      <w:proofErr w:type="spellStart"/>
      <w:r w:rsidRPr="00A77376">
        <w:rPr>
          <w:rFonts w:asciiTheme="minorHAnsi" w:hAnsiTheme="minorHAnsi" w:cs="Arial"/>
          <w:color w:val="000000"/>
          <w:kern w:val="36"/>
          <w:sz w:val="28"/>
          <w:szCs w:val="28"/>
        </w:rPr>
        <w:t>HashMap</w:t>
      </w:r>
      <w:proofErr w:type="spellEnd"/>
      <w:r w:rsidRPr="00A77376">
        <w:rPr>
          <w:rFonts w:asciiTheme="minorHAnsi" w:hAnsiTheme="minorHAnsi" w:cs="Arial"/>
          <w:bCs/>
          <w:color w:val="000000"/>
          <w:kern w:val="36"/>
          <w:sz w:val="28"/>
          <w:szCs w:val="28"/>
        </w:rPr>
        <w:t> and </w:t>
      </w:r>
      <w:proofErr w:type="spellStart"/>
      <w:r w:rsidRPr="00A77376">
        <w:rPr>
          <w:rFonts w:asciiTheme="minorHAnsi" w:hAnsiTheme="minorHAnsi" w:cs="Arial"/>
          <w:color w:val="000000"/>
          <w:kern w:val="36"/>
          <w:sz w:val="28"/>
          <w:szCs w:val="28"/>
        </w:rPr>
        <w:t>HashSet</w:t>
      </w:r>
      <w:proofErr w:type="spellEnd"/>
      <w:r w:rsidRPr="00A77376">
        <w:rPr>
          <w:rFonts w:asciiTheme="minorHAnsi" w:hAnsiTheme="minorHAnsi" w:cs="Arial"/>
          <w:bCs/>
          <w:color w:val="000000"/>
          <w:kern w:val="36"/>
          <w:sz w:val="28"/>
          <w:szCs w:val="28"/>
        </w:rPr>
        <w:t xml:space="preserve"> are the Collection classes in </w:t>
      </w:r>
      <w:proofErr w:type="spellStart"/>
      <w:r w:rsidRPr="00A77376">
        <w:rPr>
          <w:rFonts w:asciiTheme="minorHAnsi" w:hAnsiTheme="minorHAnsi" w:cs="Arial"/>
          <w:bCs/>
          <w:color w:val="000000"/>
          <w:kern w:val="36"/>
          <w:sz w:val="28"/>
          <w:szCs w:val="28"/>
        </w:rPr>
        <w:t>java.util</w:t>
      </w:r>
      <w:proofErr w:type="spellEnd"/>
      <w:r w:rsidRPr="00A77376">
        <w:rPr>
          <w:rFonts w:asciiTheme="minorHAnsi" w:hAnsiTheme="minorHAnsi" w:cs="Arial"/>
          <w:bCs/>
          <w:color w:val="000000"/>
          <w:kern w:val="36"/>
          <w:sz w:val="28"/>
          <w:szCs w:val="28"/>
        </w:rPr>
        <w:t xml:space="preserve"> package that make use of hashing algorithm to store objects. In all these Collection classes except </w:t>
      </w:r>
      <w:proofErr w:type="spellStart"/>
      <w:r w:rsidRPr="00A77376">
        <w:rPr>
          <w:rFonts w:asciiTheme="minorHAnsi" w:hAnsiTheme="minorHAnsi" w:cs="Arial"/>
          <w:bCs/>
          <w:color w:val="000000"/>
          <w:kern w:val="36"/>
          <w:sz w:val="28"/>
          <w:szCs w:val="28"/>
        </w:rPr>
        <w:t>HashSet</w:t>
      </w:r>
      <w:proofErr w:type="spellEnd"/>
      <w:r w:rsidRPr="00A77376">
        <w:rPr>
          <w:rFonts w:asciiTheme="minorHAnsi" w:hAnsiTheme="minorHAnsi" w:cs="Arial"/>
          <w:bCs/>
          <w:color w:val="000000"/>
          <w:kern w:val="36"/>
          <w:sz w:val="28"/>
          <w:szCs w:val="28"/>
        </w:rPr>
        <w:t>, objects are stored as key-value pairs. For the storage and the retrieval of any user-defined objects it is a good practice to override the following methods which is mentioned below,</w:t>
      </w:r>
    </w:p>
    <w:p w:rsidR="000A1B4E" w:rsidRPr="00A77376" w:rsidRDefault="000A1B4E" w:rsidP="00D761F7">
      <w:pPr>
        <w:numPr>
          <w:ilvl w:val="0"/>
          <w:numId w:val="15"/>
        </w:numPr>
        <w:shd w:val="clear" w:color="auto" w:fill="FFFFFF"/>
        <w:spacing w:before="100" w:beforeAutospacing="1" w:after="100" w:afterAutospacing="1" w:line="240" w:lineRule="auto"/>
        <w:ind w:left="600"/>
        <w:rPr>
          <w:rFonts w:eastAsia="Times New Roman" w:cs="Arial"/>
          <w:bCs/>
          <w:color w:val="000000"/>
          <w:kern w:val="36"/>
          <w:sz w:val="28"/>
          <w:szCs w:val="28"/>
        </w:rPr>
      </w:pPr>
      <w:proofErr w:type="spellStart"/>
      <w:r w:rsidRPr="00A77376">
        <w:rPr>
          <w:rFonts w:eastAsia="Times New Roman" w:cs="Arial"/>
          <w:b/>
          <w:kern w:val="36"/>
          <w:sz w:val="28"/>
          <w:szCs w:val="28"/>
        </w:rPr>
        <w:t>hashCode</w:t>
      </w:r>
      <w:proofErr w:type="spellEnd"/>
      <w:r w:rsidRPr="00A77376">
        <w:rPr>
          <w:rFonts w:eastAsia="Times New Roman" w:cs="Arial"/>
          <w:b/>
          <w:kern w:val="36"/>
          <w:sz w:val="28"/>
          <w:szCs w:val="28"/>
        </w:rPr>
        <w:t>()</w:t>
      </w:r>
    </w:p>
    <w:p w:rsidR="000A1B4E" w:rsidRPr="00A77376" w:rsidRDefault="000A1B4E" w:rsidP="00D761F7">
      <w:pPr>
        <w:numPr>
          <w:ilvl w:val="0"/>
          <w:numId w:val="15"/>
        </w:numPr>
        <w:shd w:val="clear" w:color="auto" w:fill="FFFFFF"/>
        <w:spacing w:before="100" w:beforeAutospacing="1" w:after="100" w:afterAutospacing="1" w:line="240" w:lineRule="auto"/>
        <w:ind w:left="600"/>
        <w:rPr>
          <w:rFonts w:eastAsia="Times New Roman" w:cs="Arial"/>
          <w:bCs/>
          <w:color w:val="000000"/>
          <w:kern w:val="36"/>
          <w:sz w:val="28"/>
          <w:szCs w:val="28"/>
        </w:rPr>
      </w:pPr>
      <w:r w:rsidRPr="00A77376">
        <w:rPr>
          <w:rFonts w:eastAsia="Times New Roman" w:cs="Arial"/>
          <w:b/>
          <w:kern w:val="36"/>
          <w:sz w:val="28"/>
          <w:szCs w:val="28"/>
        </w:rPr>
        <w:t>equals()</w:t>
      </w:r>
    </w:p>
    <w:p w:rsidR="000A1B4E" w:rsidRPr="00A77376" w:rsidRDefault="000A1B4E" w:rsidP="00B3679B">
      <w:pPr>
        <w:pStyle w:val="NormalWeb"/>
        <w:shd w:val="clear" w:color="auto" w:fill="FFFFFF"/>
        <w:spacing w:before="0" w:beforeAutospacing="0" w:after="390" w:afterAutospacing="0"/>
        <w:jc w:val="both"/>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 xml:space="preserve">These methods are available in the Object class and hence available to all java </w:t>
      </w:r>
      <w:proofErr w:type="spellStart"/>
      <w:r w:rsidRPr="00A77376">
        <w:rPr>
          <w:rFonts w:asciiTheme="minorHAnsi" w:hAnsiTheme="minorHAnsi" w:cs="Arial"/>
          <w:bCs/>
          <w:color w:val="000000"/>
          <w:kern w:val="36"/>
          <w:sz w:val="28"/>
          <w:szCs w:val="28"/>
        </w:rPr>
        <w:t>classes.Using</w:t>
      </w:r>
      <w:proofErr w:type="spellEnd"/>
      <w:r w:rsidRPr="00A77376">
        <w:rPr>
          <w:rFonts w:asciiTheme="minorHAnsi" w:hAnsiTheme="minorHAnsi" w:cs="Arial"/>
          <w:bCs/>
          <w:color w:val="000000"/>
          <w:kern w:val="36"/>
          <w:sz w:val="28"/>
          <w:szCs w:val="28"/>
        </w:rPr>
        <w:t xml:space="preserve"> these two methods, an object can be stored or retrieved from a </w:t>
      </w:r>
      <w:proofErr w:type="spellStart"/>
      <w:r w:rsidRPr="00A77376">
        <w:rPr>
          <w:rFonts w:asciiTheme="minorHAnsi" w:hAnsiTheme="minorHAnsi" w:cs="Arial"/>
          <w:b/>
          <w:kern w:val="36"/>
          <w:sz w:val="28"/>
          <w:szCs w:val="28"/>
        </w:rPr>
        <w:t>Hashtable</w:t>
      </w:r>
      <w:proofErr w:type="spellEnd"/>
      <w:r w:rsidRPr="00A77376">
        <w:rPr>
          <w:rFonts w:asciiTheme="minorHAnsi" w:hAnsiTheme="minorHAnsi" w:cs="Arial"/>
          <w:b/>
          <w:kern w:val="36"/>
          <w:sz w:val="28"/>
          <w:szCs w:val="28"/>
        </w:rPr>
        <w:t xml:space="preserve">, </w:t>
      </w:r>
      <w:proofErr w:type="spellStart"/>
      <w:r w:rsidRPr="00A77376">
        <w:rPr>
          <w:rFonts w:asciiTheme="minorHAnsi" w:hAnsiTheme="minorHAnsi" w:cs="Arial"/>
          <w:b/>
          <w:kern w:val="36"/>
          <w:sz w:val="28"/>
          <w:szCs w:val="28"/>
        </w:rPr>
        <w:t>HashMap</w:t>
      </w:r>
      <w:proofErr w:type="spellEnd"/>
      <w:r w:rsidRPr="00A77376">
        <w:rPr>
          <w:rFonts w:asciiTheme="minorHAnsi" w:hAnsiTheme="minorHAnsi" w:cs="Arial"/>
          <w:b/>
          <w:kern w:val="36"/>
          <w:sz w:val="28"/>
          <w:szCs w:val="28"/>
        </w:rPr>
        <w:t xml:space="preserve"> or </w:t>
      </w:r>
      <w:proofErr w:type="spellStart"/>
      <w:r w:rsidRPr="00A77376">
        <w:rPr>
          <w:rFonts w:asciiTheme="minorHAnsi" w:hAnsiTheme="minorHAnsi" w:cs="Arial"/>
          <w:b/>
          <w:kern w:val="36"/>
          <w:sz w:val="28"/>
          <w:szCs w:val="28"/>
        </w:rPr>
        <w:t>HashSet</w:t>
      </w:r>
      <w:proofErr w:type="spellEnd"/>
      <w:r w:rsidRPr="00A77376">
        <w:rPr>
          <w:rFonts w:asciiTheme="minorHAnsi" w:hAnsiTheme="minorHAnsi" w:cs="Arial"/>
          <w:bCs/>
          <w:color w:val="000000"/>
          <w:kern w:val="36"/>
          <w:sz w:val="28"/>
          <w:szCs w:val="28"/>
        </w:rPr>
        <w:t>.</w:t>
      </w:r>
    </w:p>
    <w:p w:rsidR="000A1B4E" w:rsidRPr="001F0744" w:rsidRDefault="000A1B4E" w:rsidP="00D761F7">
      <w:pPr>
        <w:pStyle w:val="Heading2"/>
        <w:shd w:val="clear" w:color="auto" w:fill="FFFFFF"/>
        <w:spacing w:before="0" w:after="240"/>
        <w:rPr>
          <w:rFonts w:asciiTheme="minorHAnsi" w:eastAsia="Times New Roman" w:hAnsiTheme="minorHAnsi" w:cs="Arial"/>
          <w:color w:val="000000"/>
          <w:kern w:val="36"/>
          <w:sz w:val="28"/>
          <w:szCs w:val="28"/>
        </w:rPr>
      </w:pPr>
      <w:proofErr w:type="spellStart"/>
      <w:proofErr w:type="gramStart"/>
      <w:r w:rsidRPr="001F0744">
        <w:rPr>
          <w:rFonts w:asciiTheme="minorHAnsi" w:eastAsia="Times New Roman" w:hAnsiTheme="minorHAnsi" w:cs="Arial"/>
          <w:color w:val="000000"/>
          <w:kern w:val="36"/>
          <w:sz w:val="28"/>
          <w:szCs w:val="28"/>
        </w:rPr>
        <w:t>hashCode</w:t>
      </w:r>
      <w:proofErr w:type="spellEnd"/>
      <w:r w:rsidRPr="001F0744">
        <w:rPr>
          <w:rFonts w:asciiTheme="minorHAnsi" w:eastAsia="Times New Roman" w:hAnsiTheme="minorHAnsi" w:cs="Arial"/>
          <w:color w:val="000000"/>
          <w:kern w:val="36"/>
          <w:sz w:val="28"/>
          <w:szCs w:val="28"/>
        </w:rPr>
        <w:t>(</w:t>
      </w:r>
      <w:proofErr w:type="gramEnd"/>
      <w:r w:rsidRPr="001F0744">
        <w:rPr>
          <w:rFonts w:asciiTheme="minorHAnsi" w:eastAsia="Times New Roman" w:hAnsiTheme="minorHAnsi" w:cs="Arial"/>
          <w:color w:val="000000"/>
          <w:kern w:val="36"/>
          <w:sz w:val="28"/>
          <w:szCs w:val="28"/>
        </w:rPr>
        <w:t>) method</w:t>
      </w:r>
    </w:p>
    <w:p w:rsidR="000A1B4E" w:rsidRPr="00A77376" w:rsidRDefault="000A1B4E" w:rsidP="00B3679B">
      <w:pPr>
        <w:pStyle w:val="NormalWeb"/>
        <w:shd w:val="clear" w:color="auto" w:fill="FFFFFF"/>
        <w:spacing w:before="0" w:beforeAutospacing="0" w:after="390" w:afterAutospacing="0"/>
        <w:jc w:val="both"/>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This method returns a </w:t>
      </w:r>
      <w:proofErr w:type="spellStart"/>
      <w:r w:rsidRPr="00A77376">
        <w:rPr>
          <w:rFonts w:asciiTheme="minorHAnsi" w:hAnsiTheme="minorHAnsi" w:cs="Arial"/>
          <w:b/>
          <w:kern w:val="36"/>
          <w:sz w:val="28"/>
          <w:szCs w:val="28"/>
        </w:rPr>
        <w:t>hashcode</w:t>
      </w:r>
      <w:proofErr w:type="spellEnd"/>
      <w:r w:rsidRPr="00A77376">
        <w:rPr>
          <w:rFonts w:asciiTheme="minorHAnsi" w:hAnsiTheme="minorHAnsi" w:cs="Arial"/>
          <w:bCs/>
          <w:color w:val="000000"/>
          <w:kern w:val="36"/>
          <w:sz w:val="28"/>
          <w:szCs w:val="28"/>
        </w:rPr>
        <w:t xml:space="preserve"> value as an </w:t>
      </w:r>
      <w:proofErr w:type="spellStart"/>
      <w:r w:rsidRPr="00A77376">
        <w:rPr>
          <w:rFonts w:asciiTheme="minorHAnsi" w:hAnsiTheme="minorHAnsi" w:cs="Arial"/>
          <w:bCs/>
          <w:color w:val="000000"/>
          <w:kern w:val="36"/>
          <w:sz w:val="28"/>
          <w:szCs w:val="28"/>
        </w:rPr>
        <w:t>int</w:t>
      </w:r>
      <w:proofErr w:type="spellEnd"/>
      <w:r w:rsidRPr="00A77376">
        <w:rPr>
          <w:rFonts w:asciiTheme="minorHAnsi" w:hAnsiTheme="minorHAnsi" w:cs="Arial"/>
          <w:bCs/>
          <w:color w:val="000000"/>
          <w:kern w:val="36"/>
          <w:sz w:val="28"/>
          <w:szCs w:val="28"/>
        </w:rPr>
        <w:t xml:space="preserve"> for the object. Default implementation for </w:t>
      </w:r>
      <w:proofErr w:type="spellStart"/>
      <w:proofErr w:type="gramStart"/>
      <w:r w:rsidRPr="00A77376">
        <w:rPr>
          <w:rFonts w:asciiTheme="minorHAnsi" w:hAnsiTheme="minorHAnsi" w:cs="Arial"/>
          <w:bCs/>
          <w:color w:val="000000"/>
          <w:kern w:val="36"/>
          <w:sz w:val="28"/>
          <w:szCs w:val="28"/>
        </w:rPr>
        <w:t>hashcode</w:t>
      </w:r>
      <w:proofErr w:type="spellEnd"/>
      <w:r w:rsidRPr="00A77376">
        <w:rPr>
          <w:rFonts w:asciiTheme="minorHAnsi" w:hAnsiTheme="minorHAnsi" w:cs="Arial"/>
          <w:bCs/>
          <w:color w:val="000000"/>
          <w:kern w:val="36"/>
          <w:sz w:val="28"/>
          <w:szCs w:val="28"/>
        </w:rPr>
        <w:t>(</w:t>
      </w:r>
      <w:proofErr w:type="gramEnd"/>
      <w:r w:rsidRPr="00A77376">
        <w:rPr>
          <w:rFonts w:asciiTheme="minorHAnsi" w:hAnsiTheme="minorHAnsi" w:cs="Arial"/>
          <w:bCs/>
          <w:color w:val="000000"/>
          <w:kern w:val="36"/>
          <w:sz w:val="28"/>
          <w:szCs w:val="28"/>
        </w:rPr>
        <w:t>) should be overridden in order to make searching of data faster. The implementation of </w:t>
      </w:r>
      <w:proofErr w:type="spellStart"/>
      <w:proofErr w:type="gramStart"/>
      <w:r w:rsidRPr="00A77376">
        <w:rPr>
          <w:rFonts w:asciiTheme="minorHAnsi" w:hAnsiTheme="minorHAnsi" w:cs="Arial"/>
          <w:b/>
          <w:kern w:val="36"/>
          <w:sz w:val="28"/>
          <w:szCs w:val="28"/>
        </w:rPr>
        <w:t>hashCode</w:t>
      </w:r>
      <w:proofErr w:type="spellEnd"/>
      <w:r w:rsidRPr="00A77376">
        <w:rPr>
          <w:rFonts w:asciiTheme="minorHAnsi" w:hAnsiTheme="minorHAnsi" w:cs="Arial"/>
          <w:b/>
          <w:kern w:val="36"/>
          <w:sz w:val="28"/>
          <w:szCs w:val="28"/>
        </w:rPr>
        <w:t>(</w:t>
      </w:r>
      <w:proofErr w:type="gramEnd"/>
      <w:r w:rsidRPr="00A77376">
        <w:rPr>
          <w:rFonts w:asciiTheme="minorHAnsi" w:hAnsiTheme="minorHAnsi" w:cs="Arial"/>
          <w:b/>
          <w:kern w:val="36"/>
          <w:sz w:val="28"/>
          <w:szCs w:val="28"/>
        </w:rPr>
        <w:t>)</w:t>
      </w:r>
      <w:r w:rsidRPr="00A77376">
        <w:rPr>
          <w:rFonts w:asciiTheme="minorHAnsi" w:hAnsiTheme="minorHAnsi" w:cs="Arial"/>
          <w:bCs/>
          <w:color w:val="000000"/>
          <w:kern w:val="36"/>
          <w:sz w:val="28"/>
          <w:szCs w:val="28"/>
        </w:rPr>
        <w:t> method for an user-defined object should be calculated based on the properties of the class which we wish to consider.</w:t>
      </w:r>
    </w:p>
    <w:p w:rsidR="000A1B4E" w:rsidRPr="001F0744" w:rsidRDefault="000A1B4E" w:rsidP="00D761F7">
      <w:pPr>
        <w:pStyle w:val="Heading2"/>
        <w:shd w:val="clear" w:color="auto" w:fill="FFFFFF"/>
        <w:spacing w:before="0" w:after="240"/>
        <w:rPr>
          <w:rFonts w:asciiTheme="minorHAnsi" w:eastAsia="Times New Roman" w:hAnsiTheme="minorHAnsi" w:cs="Arial"/>
          <w:color w:val="000000"/>
          <w:kern w:val="36"/>
          <w:sz w:val="28"/>
          <w:szCs w:val="28"/>
        </w:rPr>
      </w:pPr>
      <w:proofErr w:type="gramStart"/>
      <w:r w:rsidRPr="001F0744">
        <w:rPr>
          <w:rFonts w:asciiTheme="minorHAnsi" w:eastAsia="Times New Roman" w:hAnsiTheme="minorHAnsi" w:cs="Arial"/>
          <w:color w:val="000000"/>
          <w:kern w:val="36"/>
          <w:sz w:val="28"/>
          <w:szCs w:val="28"/>
        </w:rPr>
        <w:t>equals(</w:t>
      </w:r>
      <w:proofErr w:type="gramEnd"/>
      <w:r w:rsidRPr="001F0744">
        <w:rPr>
          <w:rFonts w:asciiTheme="minorHAnsi" w:eastAsia="Times New Roman" w:hAnsiTheme="minorHAnsi" w:cs="Arial"/>
          <w:color w:val="000000"/>
          <w:kern w:val="36"/>
          <w:sz w:val="28"/>
          <w:szCs w:val="28"/>
        </w:rPr>
        <w:t>) method</w:t>
      </w:r>
    </w:p>
    <w:p w:rsidR="000A1B4E" w:rsidRPr="00A77376" w:rsidRDefault="000A1B4E" w:rsidP="00B3679B">
      <w:pPr>
        <w:pStyle w:val="NormalWeb"/>
        <w:shd w:val="clear" w:color="auto" w:fill="FFFFFF"/>
        <w:spacing w:before="0" w:beforeAutospacing="0" w:after="390" w:afterAutospacing="0"/>
        <w:jc w:val="both"/>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 xml:space="preserve">This method returns a </w:t>
      </w:r>
      <w:proofErr w:type="spellStart"/>
      <w:proofErr w:type="gramStart"/>
      <w:r w:rsidRPr="00A77376">
        <w:rPr>
          <w:rFonts w:asciiTheme="minorHAnsi" w:hAnsiTheme="minorHAnsi" w:cs="Arial"/>
          <w:bCs/>
          <w:color w:val="000000"/>
          <w:kern w:val="36"/>
          <w:sz w:val="28"/>
          <w:szCs w:val="28"/>
        </w:rPr>
        <w:t>boolean</w:t>
      </w:r>
      <w:proofErr w:type="spellEnd"/>
      <w:proofErr w:type="gramEnd"/>
      <w:r w:rsidRPr="00A77376">
        <w:rPr>
          <w:rFonts w:asciiTheme="minorHAnsi" w:hAnsiTheme="minorHAnsi" w:cs="Arial"/>
          <w:bCs/>
          <w:color w:val="000000"/>
          <w:kern w:val="36"/>
          <w:sz w:val="28"/>
          <w:szCs w:val="28"/>
        </w:rPr>
        <w:t xml:space="preserve"> which specifies whether two objects are equal or not. The default implementation of equals() method given by the Object Class uses the ‘==’ operator to compare two object references, and returns true only if they refer to the same object. But, we can meaningfully re-define this </w:t>
      </w:r>
      <w:proofErr w:type="gramStart"/>
      <w:r w:rsidRPr="00A77376">
        <w:rPr>
          <w:rFonts w:asciiTheme="minorHAnsi" w:hAnsiTheme="minorHAnsi" w:cs="Arial"/>
          <w:bCs/>
          <w:color w:val="000000"/>
          <w:kern w:val="36"/>
          <w:sz w:val="28"/>
          <w:szCs w:val="28"/>
        </w:rPr>
        <w:t>equals(</w:t>
      </w:r>
      <w:proofErr w:type="gramEnd"/>
      <w:r w:rsidRPr="00A77376">
        <w:rPr>
          <w:rFonts w:asciiTheme="minorHAnsi" w:hAnsiTheme="minorHAnsi" w:cs="Arial"/>
          <w:bCs/>
          <w:color w:val="000000"/>
          <w:kern w:val="36"/>
          <w:sz w:val="28"/>
          <w:szCs w:val="28"/>
        </w:rPr>
        <w:t>) method to have en equality check based on our own criteria.</w:t>
      </w:r>
      <w:r w:rsidRPr="00A77376">
        <w:rPr>
          <w:rFonts w:asciiTheme="minorHAnsi" w:hAnsiTheme="minorHAnsi" w:cs="Arial"/>
          <w:bCs/>
          <w:color w:val="000000"/>
          <w:kern w:val="36"/>
          <w:sz w:val="28"/>
          <w:szCs w:val="28"/>
        </w:rPr>
        <w:br/>
        <w:t>Consider the following code, which defines two user defined classes Employee and EmployeeId which are supposed to be stored in a Map.</w:t>
      </w:r>
    </w:p>
    <w:p w:rsidR="000A1B4E" w:rsidRPr="00A77376" w:rsidRDefault="000A1B4E" w:rsidP="00D761F7">
      <w:pPr>
        <w:pStyle w:val="NormalWeb"/>
        <w:shd w:val="clear" w:color="auto" w:fill="FFFFFF"/>
        <w:spacing w:before="0" w:beforeAutospacing="0" w:after="390" w:afterAutospacing="0"/>
        <w:rPr>
          <w:rFonts w:asciiTheme="minorHAnsi" w:hAnsiTheme="minorHAnsi" w:cs="Arial"/>
          <w:bCs/>
          <w:color w:val="000000"/>
          <w:kern w:val="36"/>
          <w:sz w:val="28"/>
          <w:szCs w:val="28"/>
        </w:rPr>
      </w:pPr>
      <w:r w:rsidRPr="00A77376">
        <w:rPr>
          <w:rFonts w:asciiTheme="minorHAnsi" w:hAnsiTheme="minorHAnsi" w:cs="Arial"/>
          <w:b/>
          <w:kern w:val="36"/>
          <w:sz w:val="28"/>
          <w:szCs w:val="28"/>
        </w:rPr>
        <w:lastRenderedPageBreak/>
        <w:t>Employee.java</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class Employee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private</w:t>
      </w:r>
      <w:proofErr w:type="gramEnd"/>
      <w:r w:rsidRPr="00A77376">
        <w:rPr>
          <w:rFonts w:asciiTheme="minorHAnsi" w:hAnsiTheme="minorHAnsi" w:cs="Arial"/>
          <w:bCs/>
          <w:color w:val="000000"/>
          <w:kern w:val="36"/>
          <w:sz w:val="28"/>
          <w:szCs w:val="28"/>
        </w:rPr>
        <w:t xml:space="preserve"> String name;</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Employee(String name)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t>this.name = name;</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String </w:t>
      </w:r>
      <w:proofErr w:type="spellStart"/>
      <w:r w:rsidRPr="00A77376">
        <w:rPr>
          <w:rFonts w:asciiTheme="minorHAnsi" w:hAnsiTheme="minorHAnsi" w:cs="Arial"/>
          <w:bCs/>
          <w:color w:val="000000"/>
          <w:kern w:val="36"/>
          <w:sz w:val="28"/>
          <w:szCs w:val="28"/>
        </w:rPr>
        <w:t>toString</w:t>
      </w:r>
      <w:proofErr w:type="spellEnd"/>
      <w:r w:rsidRPr="00A77376">
        <w:rPr>
          <w:rFonts w:asciiTheme="minorHAnsi" w:hAnsiTheme="minorHAnsi" w:cs="Arial"/>
          <w:bCs/>
          <w:color w:val="000000"/>
          <w:kern w:val="36"/>
          <w:sz w:val="28"/>
          <w:szCs w:val="28"/>
        </w:rPr>
        <w:t>()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return</w:t>
      </w:r>
      <w:proofErr w:type="gramEnd"/>
      <w:r w:rsidRPr="00A77376">
        <w:rPr>
          <w:rFonts w:asciiTheme="minorHAnsi" w:hAnsiTheme="minorHAnsi" w:cs="Arial"/>
          <w:bCs/>
          <w:color w:val="000000"/>
          <w:kern w:val="36"/>
          <w:sz w:val="28"/>
          <w:szCs w:val="28"/>
        </w:rPr>
        <w:t xml:space="preserve"> name;</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w:t>
      </w:r>
    </w:p>
    <w:p w:rsidR="000A1B4E" w:rsidRPr="00A77376" w:rsidRDefault="000A1B4E" w:rsidP="00D761F7">
      <w:pPr>
        <w:pStyle w:val="NormalWeb"/>
        <w:shd w:val="clear" w:color="auto" w:fill="FFFFFF"/>
        <w:spacing w:before="0" w:beforeAutospacing="0" w:after="390" w:afterAutospacing="0"/>
        <w:rPr>
          <w:rFonts w:asciiTheme="minorHAnsi" w:hAnsiTheme="minorHAnsi" w:cs="Arial"/>
          <w:bCs/>
          <w:color w:val="000000"/>
          <w:kern w:val="36"/>
          <w:sz w:val="28"/>
          <w:szCs w:val="28"/>
        </w:rPr>
      </w:pPr>
      <w:r w:rsidRPr="00A77376">
        <w:rPr>
          <w:rFonts w:asciiTheme="minorHAnsi" w:hAnsiTheme="minorHAnsi" w:cs="Arial"/>
          <w:b/>
          <w:kern w:val="36"/>
          <w:sz w:val="28"/>
          <w:szCs w:val="28"/>
        </w:rPr>
        <w:t>EmployeeId.java</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class EmployeeId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private</w:t>
      </w:r>
      <w:proofErr w:type="gramEnd"/>
      <w:r w:rsidRPr="00A77376">
        <w:rPr>
          <w:rFonts w:asciiTheme="minorHAnsi" w:hAnsiTheme="minorHAnsi" w:cs="Arial"/>
          <w:bCs/>
          <w:color w:val="000000"/>
          <w:kern w:val="36"/>
          <w:sz w:val="28"/>
          <w:szCs w:val="28"/>
        </w:rPr>
        <w:t xml:space="preserve"> String id;</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EmployeeId(String id)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t>this.id = id;</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String </w:t>
      </w:r>
      <w:proofErr w:type="spellStart"/>
      <w:r w:rsidRPr="00A77376">
        <w:rPr>
          <w:rFonts w:asciiTheme="minorHAnsi" w:hAnsiTheme="minorHAnsi" w:cs="Arial"/>
          <w:bCs/>
          <w:color w:val="000000"/>
          <w:kern w:val="36"/>
          <w:sz w:val="28"/>
          <w:szCs w:val="28"/>
        </w:rPr>
        <w:t>toString</w:t>
      </w:r>
      <w:proofErr w:type="spellEnd"/>
      <w:r w:rsidRPr="00A77376">
        <w:rPr>
          <w:rFonts w:asciiTheme="minorHAnsi" w:hAnsiTheme="minorHAnsi" w:cs="Arial"/>
          <w:bCs/>
          <w:color w:val="000000"/>
          <w:kern w:val="36"/>
          <w:sz w:val="28"/>
          <w:szCs w:val="28"/>
        </w:rPr>
        <w:t>()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return</w:t>
      </w:r>
      <w:proofErr w:type="gramEnd"/>
      <w:r w:rsidRPr="00A77376">
        <w:rPr>
          <w:rFonts w:asciiTheme="minorHAnsi" w:hAnsiTheme="minorHAnsi" w:cs="Arial"/>
          <w:bCs/>
          <w:color w:val="000000"/>
          <w:kern w:val="36"/>
          <w:sz w:val="28"/>
          <w:szCs w:val="28"/>
        </w:rPr>
        <w:t xml:space="preserve"> id;</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w:t>
      </w:r>
    </w:p>
    <w:p w:rsidR="000A1B4E" w:rsidRPr="00A77376" w:rsidRDefault="000A1B4E" w:rsidP="00D761F7">
      <w:pPr>
        <w:pStyle w:val="NormalWeb"/>
        <w:shd w:val="clear" w:color="auto" w:fill="FFFFFF"/>
        <w:spacing w:before="0" w:beforeAutospacing="0" w:after="390" w:afterAutospacing="0"/>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The following class makes use of the above classes by storing it in a Map for later retrieval. We are adding Employee objects into the Map keyed with Employee Id</w:t>
      </w:r>
      <w:proofErr w:type="gramStart"/>
      <w:r w:rsidRPr="00A77376">
        <w:rPr>
          <w:rFonts w:asciiTheme="minorHAnsi" w:hAnsiTheme="minorHAnsi" w:cs="Arial"/>
          <w:bCs/>
          <w:color w:val="000000"/>
          <w:kern w:val="36"/>
          <w:sz w:val="28"/>
          <w:szCs w:val="28"/>
        </w:rPr>
        <w:t>.</w:t>
      </w:r>
      <w:proofErr w:type="gramEnd"/>
      <w:r w:rsidRPr="00A77376">
        <w:rPr>
          <w:rFonts w:asciiTheme="minorHAnsi" w:hAnsiTheme="minorHAnsi" w:cs="Arial"/>
          <w:bCs/>
          <w:color w:val="000000"/>
          <w:kern w:val="36"/>
          <w:sz w:val="28"/>
          <w:szCs w:val="28"/>
        </w:rPr>
        <w:br/>
      </w:r>
      <w:r w:rsidRPr="00A77376">
        <w:rPr>
          <w:rFonts w:asciiTheme="minorHAnsi" w:hAnsiTheme="minorHAnsi" w:cs="Arial"/>
          <w:b/>
          <w:kern w:val="36"/>
          <w:sz w:val="28"/>
          <w:szCs w:val="28"/>
        </w:rPr>
        <w:t>HashCodeTest.java</w:t>
      </w:r>
    </w:p>
    <w:p w:rsidR="000A1B4E" w:rsidRPr="00A77376" w:rsidRDefault="000A1B4E" w:rsidP="00CB4D40">
      <w:pPr>
        <w:pStyle w:val="HTMLPreformatted"/>
        <w:shd w:val="clear" w:color="auto" w:fill="FFFFFF"/>
        <w:rPr>
          <w:rFonts w:asciiTheme="minorHAnsi" w:hAnsiTheme="minorHAnsi" w:cs="Arial"/>
          <w:bCs/>
          <w:color w:val="000000"/>
          <w:kern w:val="36"/>
          <w:sz w:val="28"/>
          <w:szCs w:val="28"/>
        </w:rPr>
      </w:pP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class </w:t>
      </w:r>
      <w:proofErr w:type="spellStart"/>
      <w:r w:rsidRPr="00A77376">
        <w:rPr>
          <w:rFonts w:asciiTheme="minorHAnsi" w:hAnsiTheme="minorHAnsi" w:cs="Arial"/>
          <w:bCs/>
          <w:color w:val="000000"/>
          <w:kern w:val="36"/>
          <w:sz w:val="28"/>
          <w:szCs w:val="28"/>
        </w:rPr>
        <w:t>HashCodeTest</w:t>
      </w:r>
      <w:proofErr w:type="spellEnd"/>
      <w:r w:rsidRPr="00A77376">
        <w:rPr>
          <w:rFonts w:asciiTheme="minorHAnsi" w:hAnsiTheme="minorHAnsi" w:cs="Arial"/>
          <w:bCs/>
          <w:color w:val="000000"/>
          <w:kern w:val="36"/>
          <w:sz w:val="28"/>
          <w:szCs w:val="28"/>
        </w:rPr>
        <w:t xml:space="preserve"> {</w:t>
      </w:r>
    </w:p>
    <w:p w:rsidR="000A1B4E" w:rsidRPr="00A77376" w:rsidRDefault="000A1B4E" w:rsidP="00CB4D40">
      <w:pPr>
        <w:pStyle w:val="HTMLPreformatted"/>
        <w:shd w:val="clear" w:color="auto" w:fill="FFFFFF"/>
        <w:rPr>
          <w:rFonts w:asciiTheme="minorHAnsi" w:hAnsiTheme="minorHAnsi" w:cs="Arial"/>
          <w:bCs/>
          <w:color w:val="000000"/>
          <w:kern w:val="36"/>
          <w:sz w:val="28"/>
          <w:szCs w:val="28"/>
        </w:rPr>
      </w:pP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static void main(String[] </w:t>
      </w:r>
      <w:proofErr w:type="spellStart"/>
      <w:r w:rsidRPr="00A77376">
        <w:rPr>
          <w:rFonts w:asciiTheme="minorHAnsi" w:hAnsiTheme="minorHAnsi" w:cs="Arial"/>
          <w:bCs/>
          <w:color w:val="000000"/>
          <w:kern w:val="36"/>
          <w:sz w:val="28"/>
          <w:szCs w:val="28"/>
        </w:rPr>
        <w:t>args</w:t>
      </w:r>
      <w:proofErr w:type="spellEnd"/>
      <w:r w:rsidRPr="00A77376">
        <w:rPr>
          <w:rFonts w:asciiTheme="minorHAnsi" w:hAnsiTheme="minorHAnsi" w:cs="Arial"/>
          <w:bCs/>
          <w:color w:val="000000"/>
          <w:kern w:val="36"/>
          <w:sz w:val="28"/>
          <w:szCs w:val="28"/>
        </w:rPr>
        <w:t>) {</w:t>
      </w:r>
    </w:p>
    <w:p w:rsidR="000A1B4E" w:rsidRPr="00A77376" w:rsidRDefault="00CB4D40" w:rsidP="00CB4D40">
      <w:pPr>
        <w:pStyle w:val="HTMLPreformatted"/>
        <w:shd w:val="clear" w:color="auto" w:fill="FFFFFF"/>
        <w:rPr>
          <w:rFonts w:asciiTheme="minorHAnsi" w:hAnsiTheme="minorHAnsi" w:cs="Arial"/>
          <w:bCs/>
          <w:color w:val="000000"/>
          <w:kern w:val="36"/>
          <w:sz w:val="28"/>
          <w:szCs w:val="28"/>
        </w:rPr>
      </w:pPr>
      <w:r>
        <w:rPr>
          <w:rFonts w:asciiTheme="minorHAnsi" w:hAnsiTheme="minorHAnsi" w:cs="Arial"/>
          <w:bCs/>
          <w:color w:val="000000"/>
          <w:kern w:val="36"/>
          <w:sz w:val="28"/>
          <w:szCs w:val="28"/>
        </w:rPr>
        <w:tab/>
        <w:t>Map&lt;</w:t>
      </w:r>
      <w:r w:rsidR="00382C1C">
        <w:rPr>
          <w:rFonts w:asciiTheme="minorHAnsi" w:hAnsiTheme="minorHAnsi" w:cs="Arial"/>
          <w:bCs/>
          <w:color w:val="000000"/>
          <w:kern w:val="36"/>
          <w:sz w:val="28"/>
          <w:szCs w:val="28"/>
        </w:rPr>
        <w:t>E</w:t>
      </w:r>
      <w:r>
        <w:rPr>
          <w:rFonts w:asciiTheme="minorHAnsi" w:hAnsiTheme="minorHAnsi" w:cs="Arial"/>
          <w:bCs/>
          <w:color w:val="000000"/>
          <w:kern w:val="36"/>
          <w:sz w:val="28"/>
          <w:szCs w:val="28"/>
        </w:rPr>
        <w:t>mployeeId, Employee&gt;</w:t>
      </w:r>
    </w:p>
    <w:p w:rsidR="000A1B4E" w:rsidRPr="00A77376" w:rsidRDefault="00CB4D40" w:rsidP="00CB4D40">
      <w:pPr>
        <w:pStyle w:val="HTMLPreformatted"/>
        <w:shd w:val="clear" w:color="auto" w:fill="FFFFFF"/>
        <w:rPr>
          <w:rFonts w:asciiTheme="minorHAnsi" w:hAnsiTheme="minorHAnsi" w:cs="Arial"/>
          <w:bCs/>
          <w:color w:val="000000"/>
          <w:kern w:val="36"/>
          <w:sz w:val="28"/>
          <w:szCs w:val="28"/>
        </w:rPr>
      </w:pPr>
      <w:r>
        <w:rPr>
          <w:rFonts w:asciiTheme="minorHAnsi" w:hAnsiTheme="minorHAnsi" w:cs="Arial"/>
          <w:bCs/>
          <w:color w:val="000000"/>
          <w:kern w:val="36"/>
          <w:sz w:val="28"/>
          <w:szCs w:val="28"/>
        </w:rPr>
        <w:tab/>
      </w:r>
      <w:proofErr w:type="gramStart"/>
      <w:r>
        <w:rPr>
          <w:rFonts w:asciiTheme="minorHAnsi" w:hAnsiTheme="minorHAnsi" w:cs="Arial"/>
          <w:bCs/>
          <w:color w:val="000000"/>
          <w:kern w:val="36"/>
          <w:sz w:val="28"/>
          <w:szCs w:val="28"/>
        </w:rPr>
        <w:t>employees</w:t>
      </w:r>
      <w:proofErr w:type="gramEnd"/>
      <w:r>
        <w:rPr>
          <w:rFonts w:asciiTheme="minorHAnsi" w:hAnsiTheme="minorHAnsi" w:cs="Arial"/>
          <w:bCs/>
          <w:color w:val="000000"/>
          <w:kern w:val="36"/>
          <w:sz w:val="28"/>
          <w:szCs w:val="28"/>
        </w:rPr>
        <w:t xml:space="preserve"> = new </w:t>
      </w:r>
      <w:proofErr w:type="spellStart"/>
      <w:r>
        <w:rPr>
          <w:rFonts w:asciiTheme="minorHAnsi" w:hAnsiTheme="minorHAnsi" w:cs="Arial"/>
          <w:bCs/>
          <w:color w:val="000000"/>
          <w:kern w:val="36"/>
          <w:sz w:val="28"/>
          <w:szCs w:val="28"/>
        </w:rPr>
        <w:t>HashMap</w:t>
      </w:r>
      <w:proofErr w:type="spellEnd"/>
      <w:r>
        <w:rPr>
          <w:rFonts w:asciiTheme="minorHAnsi" w:hAnsiTheme="minorHAnsi" w:cs="Arial"/>
          <w:bCs/>
          <w:color w:val="000000"/>
          <w:kern w:val="36"/>
          <w:sz w:val="28"/>
          <w:szCs w:val="28"/>
        </w:rPr>
        <w:t>&lt;</w:t>
      </w:r>
      <w:r w:rsidR="00382C1C">
        <w:rPr>
          <w:rFonts w:asciiTheme="minorHAnsi" w:hAnsiTheme="minorHAnsi" w:cs="Arial"/>
          <w:bCs/>
          <w:color w:val="000000"/>
          <w:kern w:val="36"/>
          <w:sz w:val="28"/>
          <w:szCs w:val="28"/>
        </w:rPr>
        <w:t>E</w:t>
      </w:r>
      <w:r>
        <w:rPr>
          <w:rFonts w:asciiTheme="minorHAnsi" w:hAnsiTheme="minorHAnsi" w:cs="Arial"/>
          <w:bCs/>
          <w:color w:val="000000"/>
          <w:kern w:val="36"/>
          <w:sz w:val="28"/>
          <w:szCs w:val="28"/>
        </w:rPr>
        <w:t>mployeeId, Employee&gt;</w:t>
      </w:r>
      <w:r w:rsidR="000A1B4E" w:rsidRPr="00A77376">
        <w:rPr>
          <w:rFonts w:asciiTheme="minorHAnsi" w:hAnsiTheme="minorHAnsi" w:cs="Arial"/>
          <w:bCs/>
          <w:color w:val="000000"/>
          <w:kern w:val="36"/>
          <w:sz w:val="28"/>
          <w:szCs w:val="28"/>
        </w:rPr>
        <w:t>;</w:t>
      </w:r>
    </w:p>
    <w:p w:rsidR="000A1B4E" w:rsidRPr="00A77376" w:rsidRDefault="000A1B4E" w:rsidP="00CB4D40">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spellStart"/>
      <w:proofErr w:type="gramStart"/>
      <w:r w:rsidRPr="00A77376">
        <w:rPr>
          <w:rFonts w:asciiTheme="minorHAnsi" w:hAnsiTheme="minorHAnsi" w:cs="Arial"/>
          <w:bCs/>
          <w:color w:val="000000"/>
          <w:kern w:val="36"/>
          <w:sz w:val="28"/>
          <w:szCs w:val="28"/>
        </w:rPr>
        <w:t>employees.put</w:t>
      </w:r>
      <w:proofErr w:type="spellEnd"/>
      <w:r w:rsidRPr="00A77376">
        <w:rPr>
          <w:rFonts w:asciiTheme="minorHAnsi" w:hAnsiTheme="minorHAnsi" w:cs="Arial"/>
          <w:bCs/>
          <w:color w:val="000000"/>
          <w:kern w:val="36"/>
          <w:sz w:val="28"/>
          <w:szCs w:val="28"/>
        </w:rPr>
        <w:t>(</w:t>
      </w:r>
      <w:proofErr w:type="gramEnd"/>
      <w:r w:rsidRPr="00A77376">
        <w:rPr>
          <w:rFonts w:asciiTheme="minorHAnsi" w:hAnsiTheme="minorHAnsi" w:cs="Arial"/>
          <w:bCs/>
          <w:color w:val="000000"/>
          <w:kern w:val="36"/>
          <w:sz w:val="28"/>
          <w:szCs w:val="28"/>
        </w:rPr>
        <w:t>new EmployeeId("111"), new Employee("</w:t>
      </w:r>
      <w:proofErr w:type="spellStart"/>
      <w:r w:rsidRPr="00A77376">
        <w:rPr>
          <w:rFonts w:asciiTheme="minorHAnsi" w:hAnsiTheme="minorHAnsi" w:cs="Arial"/>
          <w:bCs/>
          <w:color w:val="000000"/>
          <w:kern w:val="36"/>
          <w:sz w:val="28"/>
          <w:szCs w:val="28"/>
        </w:rPr>
        <w:t>Johny</w:t>
      </w:r>
      <w:proofErr w:type="spellEnd"/>
      <w:r w:rsidRPr="00A77376">
        <w:rPr>
          <w:rFonts w:asciiTheme="minorHAnsi" w:hAnsiTheme="minorHAnsi" w:cs="Arial"/>
          <w:bCs/>
          <w:color w:val="000000"/>
          <w:kern w:val="36"/>
          <w:sz w:val="28"/>
          <w:szCs w:val="28"/>
        </w:rPr>
        <w:t>"));</w:t>
      </w:r>
    </w:p>
    <w:p w:rsidR="000A1B4E" w:rsidRPr="00A77376" w:rsidRDefault="006D3E4A" w:rsidP="00CB4D40">
      <w:pPr>
        <w:pStyle w:val="HTMLPreformatted"/>
        <w:shd w:val="clear" w:color="auto" w:fill="FFFFFF"/>
        <w:rPr>
          <w:rFonts w:asciiTheme="minorHAnsi" w:hAnsiTheme="minorHAnsi" w:cs="Arial"/>
          <w:bCs/>
          <w:color w:val="000000"/>
          <w:kern w:val="36"/>
          <w:sz w:val="28"/>
          <w:szCs w:val="28"/>
        </w:rPr>
      </w:pPr>
      <w:r>
        <w:rPr>
          <w:rFonts w:asciiTheme="minorHAnsi" w:hAnsiTheme="minorHAnsi" w:cs="Arial"/>
          <w:bCs/>
          <w:color w:val="000000"/>
          <w:kern w:val="36"/>
          <w:sz w:val="28"/>
          <w:szCs w:val="28"/>
        </w:rPr>
        <w:tab/>
      </w:r>
      <w:proofErr w:type="spellStart"/>
      <w:proofErr w:type="gramStart"/>
      <w:r w:rsidR="000A1B4E" w:rsidRPr="00A77376">
        <w:rPr>
          <w:rFonts w:asciiTheme="minorHAnsi" w:hAnsiTheme="minorHAnsi" w:cs="Arial"/>
          <w:bCs/>
          <w:color w:val="000000"/>
          <w:kern w:val="36"/>
          <w:sz w:val="28"/>
          <w:szCs w:val="28"/>
        </w:rPr>
        <w:t>employees.put</w:t>
      </w:r>
      <w:proofErr w:type="spellEnd"/>
      <w:r w:rsidR="000A1B4E" w:rsidRPr="00A77376">
        <w:rPr>
          <w:rFonts w:asciiTheme="minorHAnsi" w:hAnsiTheme="minorHAnsi" w:cs="Arial"/>
          <w:bCs/>
          <w:color w:val="000000"/>
          <w:kern w:val="36"/>
          <w:sz w:val="28"/>
          <w:szCs w:val="28"/>
        </w:rPr>
        <w:t>(</w:t>
      </w:r>
      <w:proofErr w:type="gramEnd"/>
      <w:r w:rsidR="000A1B4E" w:rsidRPr="00A77376">
        <w:rPr>
          <w:rFonts w:asciiTheme="minorHAnsi" w:hAnsiTheme="minorHAnsi" w:cs="Arial"/>
          <w:bCs/>
          <w:color w:val="000000"/>
          <w:kern w:val="36"/>
          <w:sz w:val="28"/>
          <w:szCs w:val="28"/>
        </w:rPr>
        <w:t>new EmployeeId</w:t>
      </w:r>
      <w:r>
        <w:rPr>
          <w:rFonts w:asciiTheme="minorHAnsi" w:hAnsiTheme="minorHAnsi" w:cs="Arial"/>
          <w:bCs/>
          <w:color w:val="000000"/>
          <w:kern w:val="36"/>
          <w:sz w:val="28"/>
          <w:szCs w:val="28"/>
        </w:rPr>
        <w:t>("222"), new Employee("</w:t>
      </w:r>
      <w:proofErr w:type="spellStart"/>
      <w:r>
        <w:rPr>
          <w:rFonts w:asciiTheme="minorHAnsi" w:hAnsiTheme="minorHAnsi" w:cs="Arial"/>
          <w:bCs/>
          <w:color w:val="000000"/>
          <w:kern w:val="36"/>
          <w:sz w:val="28"/>
          <w:szCs w:val="28"/>
        </w:rPr>
        <w:t>Jeny</w:t>
      </w:r>
      <w:proofErr w:type="spellEnd"/>
      <w:r>
        <w:rPr>
          <w:rFonts w:asciiTheme="minorHAnsi" w:hAnsiTheme="minorHAnsi" w:cs="Arial"/>
          <w:bCs/>
          <w:color w:val="000000"/>
          <w:kern w:val="36"/>
          <w:sz w:val="28"/>
          <w:szCs w:val="28"/>
        </w:rPr>
        <w:t>"));</w:t>
      </w:r>
      <w:r w:rsidR="000A1B4E" w:rsidRPr="00A77376">
        <w:rPr>
          <w:rFonts w:asciiTheme="minorHAnsi" w:hAnsiTheme="minorHAnsi" w:cs="Arial"/>
          <w:bCs/>
          <w:color w:val="000000"/>
          <w:kern w:val="36"/>
          <w:sz w:val="28"/>
          <w:szCs w:val="28"/>
        </w:rPr>
        <w:t>// Line A</w:t>
      </w:r>
    </w:p>
    <w:p w:rsidR="000A1B4E" w:rsidRPr="00A77376" w:rsidRDefault="000A1B4E" w:rsidP="00CB4D40">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spellStart"/>
      <w:proofErr w:type="gramStart"/>
      <w:r w:rsidRPr="00A77376">
        <w:rPr>
          <w:rFonts w:asciiTheme="minorHAnsi" w:hAnsiTheme="minorHAnsi" w:cs="Arial"/>
          <w:bCs/>
          <w:color w:val="000000"/>
          <w:kern w:val="36"/>
          <w:sz w:val="28"/>
          <w:szCs w:val="28"/>
        </w:rPr>
        <w:t>employees.put</w:t>
      </w:r>
      <w:proofErr w:type="spellEnd"/>
      <w:r w:rsidRPr="00A77376">
        <w:rPr>
          <w:rFonts w:asciiTheme="minorHAnsi" w:hAnsiTheme="minorHAnsi" w:cs="Arial"/>
          <w:bCs/>
          <w:color w:val="000000"/>
          <w:kern w:val="36"/>
          <w:sz w:val="28"/>
          <w:szCs w:val="28"/>
        </w:rPr>
        <w:t>(</w:t>
      </w:r>
      <w:proofErr w:type="gramEnd"/>
      <w:r w:rsidRPr="00A77376">
        <w:rPr>
          <w:rFonts w:asciiTheme="minorHAnsi" w:hAnsiTheme="minorHAnsi" w:cs="Arial"/>
          <w:bCs/>
          <w:color w:val="000000"/>
          <w:kern w:val="36"/>
          <w:sz w:val="28"/>
          <w:szCs w:val="28"/>
        </w:rPr>
        <w:t>new EmployeeId("333"), new Employee("Jessie"));</w:t>
      </w:r>
    </w:p>
    <w:p w:rsidR="000A1B4E" w:rsidRPr="00A77376" w:rsidRDefault="006D3E4A" w:rsidP="00CB4D40">
      <w:pPr>
        <w:pStyle w:val="HTMLPreformatted"/>
        <w:shd w:val="clear" w:color="auto" w:fill="FFFFFF"/>
        <w:rPr>
          <w:rFonts w:asciiTheme="minorHAnsi" w:hAnsiTheme="minorHAnsi" w:cs="Arial"/>
          <w:bCs/>
          <w:color w:val="000000"/>
          <w:kern w:val="36"/>
          <w:sz w:val="28"/>
          <w:szCs w:val="28"/>
        </w:rPr>
      </w:pPr>
      <w:r>
        <w:rPr>
          <w:rFonts w:asciiTheme="minorHAnsi" w:hAnsiTheme="minorHAnsi" w:cs="Arial"/>
          <w:bCs/>
          <w:color w:val="000000"/>
          <w:kern w:val="36"/>
          <w:sz w:val="28"/>
          <w:szCs w:val="28"/>
        </w:rPr>
        <w:lastRenderedPageBreak/>
        <w:tab/>
      </w:r>
      <w:r w:rsidR="000A1B4E" w:rsidRPr="00A77376">
        <w:rPr>
          <w:rFonts w:asciiTheme="minorHAnsi" w:hAnsiTheme="minorHAnsi" w:cs="Arial"/>
          <w:bCs/>
          <w:color w:val="000000"/>
          <w:kern w:val="36"/>
          <w:sz w:val="28"/>
          <w:szCs w:val="28"/>
        </w:rPr>
        <w:t xml:space="preserve">Employee </w:t>
      </w:r>
      <w:proofErr w:type="spellStart"/>
      <w:r w:rsidR="000A1B4E" w:rsidRPr="00A77376">
        <w:rPr>
          <w:rFonts w:asciiTheme="minorHAnsi" w:hAnsiTheme="minorHAnsi" w:cs="Arial"/>
          <w:bCs/>
          <w:color w:val="000000"/>
          <w:kern w:val="36"/>
          <w:sz w:val="28"/>
          <w:szCs w:val="28"/>
        </w:rPr>
        <w:t>emp</w:t>
      </w:r>
      <w:proofErr w:type="spellEnd"/>
      <w:r w:rsidR="000A1B4E" w:rsidRPr="00A77376">
        <w:rPr>
          <w:rFonts w:asciiTheme="minorHAnsi" w:hAnsiTheme="minorHAnsi" w:cs="Arial"/>
          <w:bCs/>
          <w:color w:val="000000"/>
          <w:kern w:val="36"/>
          <w:sz w:val="28"/>
          <w:szCs w:val="28"/>
        </w:rPr>
        <w:t xml:space="preserve"> = </w:t>
      </w:r>
      <w:proofErr w:type="spellStart"/>
      <w:proofErr w:type="gramStart"/>
      <w:r w:rsidR="000A1B4E" w:rsidRPr="00A77376">
        <w:rPr>
          <w:rFonts w:asciiTheme="minorHAnsi" w:hAnsiTheme="minorHAnsi" w:cs="Arial"/>
          <w:bCs/>
          <w:color w:val="000000"/>
          <w:kern w:val="36"/>
          <w:sz w:val="28"/>
          <w:szCs w:val="28"/>
        </w:rPr>
        <w:t>employees.get</w:t>
      </w:r>
      <w:proofErr w:type="spellEnd"/>
      <w:r w:rsidR="000A1B4E" w:rsidRPr="00A77376">
        <w:rPr>
          <w:rFonts w:asciiTheme="minorHAnsi" w:hAnsiTheme="minorHAnsi" w:cs="Arial"/>
          <w:bCs/>
          <w:color w:val="000000"/>
          <w:kern w:val="36"/>
          <w:sz w:val="28"/>
          <w:szCs w:val="28"/>
        </w:rPr>
        <w:t>(</w:t>
      </w:r>
      <w:proofErr w:type="gramEnd"/>
      <w:r w:rsidR="000A1B4E" w:rsidRPr="00A77376">
        <w:rPr>
          <w:rFonts w:asciiTheme="minorHAnsi" w:hAnsiTheme="minorHAnsi" w:cs="Arial"/>
          <w:bCs/>
          <w:color w:val="000000"/>
          <w:kern w:val="36"/>
          <w:sz w:val="28"/>
          <w:szCs w:val="28"/>
        </w:rPr>
        <w:t>new EmployeeId("222"));// Line B</w:t>
      </w:r>
    </w:p>
    <w:p w:rsidR="000A1B4E" w:rsidRPr="00A77376" w:rsidRDefault="000A1B4E" w:rsidP="00CB4D40">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spellStart"/>
      <w:proofErr w:type="gramStart"/>
      <w:r w:rsidRPr="00A77376">
        <w:rPr>
          <w:rFonts w:asciiTheme="minorHAnsi" w:hAnsiTheme="minorHAnsi" w:cs="Arial"/>
          <w:bCs/>
          <w:color w:val="000000"/>
          <w:kern w:val="36"/>
          <w:sz w:val="28"/>
          <w:szCs w:val="28"/>
        </w:rPr>
        <w:t>System.out.println</w:t>
      </w:r>
      <w:proofErr w:type="spellEnd"/>
      <w:r w:rsidRPr="00A77376">
        <w:rPr>
          <w:rFonts w:asciiTheme="minorHAnsi" w:hAnsiTheme="minorHAnsi" w:cs="Arial"/>
          <w:bCs/>
          <w:color w:val="000000"/>
          <w:kern w:val="36"/>
          <w:sz w:val="28"/>
          <w:szCs w:val="28"/>
        </w:rPr>
        <w:t>(</w:t>
      </w:r>
      <w:proofErr w:type="spellStart"/>
      <w:proofErr w:type="gramEnd"/>
      <w:r w:rsidRPr="00A77376">
        <w:rPr>
          <w:rFonts w:asciiTheme="minorHAnsi" w:hAnsiTheme="minorHAnsi" w:cs="Arial"/>
          <w:bCs/>
          <w:color w:val="000000"/>
          <w:kern w:val="36"/>
          <w:sz w:val="28"/>
          <w:szCs w:val="28"/>
        </w:rPr>
        <w:t>emp</w:t>
      </w:r>
      <w:proofErr w:type="spellEnd"/>
      <w:r w:rsidRPr="00A77376">
        <w:rPr>
          <w:rFonts w:asciiTheme="minorHAnsi" w:hAnsiTheme="minorHAnsi" w:cs="Arial"/>
          <w:bCs/>
          <w:color w:val="000000"/>
          <w:kern w:val="36"/>
          <w:sz w:val="28"/>
          <w:szCs w:val="28"/>
        </w:rPr>
        <w:t>); // Line C</w:t>
      </w:r>
    </w:p>
    <w:p w:rsidR="000A1B4E" w:rsidRPr="00A77376" w:rsidRDefault="000A1B4E" w:rsidP="00CB4D40">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w:t>
      </w:r>
    </w:p>
    <w:p w:rsidR="000A1B4E" w:rsidRPr="00A77376" w:rsidRDefault="000A1B4E" w:rsidP="00CB4D40">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w:t>
      </w:r>
    </w:p>
    <w:p w:rsidR="000A1B4E" w:rsidRPr="00A77376" w:rsidRDefault="000A1B4E" w:rsidP="00CB4D40">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w:t>
      </w:r>
    </w:p>
    <w:p w:rsidR="000A1B4E" w:rsidRPr="00A77376" w:rsidRDefault="000A1B4E" w:rsidP="00CB4D40">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w:t>
      </w:r>
    </w:p>
    <w:p w:rsidR="000A1B4E" w:rsidRPr="00A77376" w:rsidRDefault="000A1B4E" w:rsidP="00382C1C">
      <w:pPr>
        <w:pStyle w:val="NormalWeb"/>
        <w:shd w:val="clear" w:color="auto" w:fill="FFFFFF"/>
        <w:spacing w:before="0" w:beforeAutospacing="0" w:after="390" w:afterAutospacing="0"/>
        <w:jc w:val="both"/>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In Line B, we try to retrieve the Employee object who has Employee Id with a value of 222. We expect the output to be </w:t>
      </w:r>
      <w:r w:rsidRPr="00A77376">
        <w:rPr>
          <w:rFonts w:asciiTheme="minorHAnsi" w:hAnsiTheme="minorHAnsi" w:cs="Arial"/>
          <w:b/>
          <w:kern w:val="36"/>
          <w:sz w:val="28"/>
          <w:szCs w:val="28"/>
        </w:rPr>
        <w:t>‘</w:t>
      </w:r>
      <w:proofErr w:type="spellStart"/>
      <w:r w:rsidRPr="00A77376">
        <w:rPr>
          <w:rFonts w:asciiTheme="minorHAnsi" w:hAnsiTheme="minorHAnsi" w:cs="Arial"/>
          <w:b/>
          <w:kern w:val="36"/>
          <w:sz w:val="28"/>
          <w:szCs w:val="28"/>
        </w:rPr>
        <w:t>Jeny</w:t>
      </w:r>
      <w:proofErr w:type="spellEnd"/>
      <w:r w:rsidRPr="00A77376">
        <w:rPr>
          <w:rFonts w:asciiTheme="minorHAnsi" w:hAnsiTheme="minorHAnsi" w:cs="Arial"/>
          <w:b/>
          <w:kern w:val="36"/>
          <w:sz w:val="28"/>
          <w:szCs w:val="28"/>
        </w:rPr>
        <w:t>’</w:t>
      </w:r>
      <w:r w:rsidRPr="00A77376">
        <w:rPr>
          <w:rFonts w:asciiTheme="minorHAnsi" w:hAnsiTheme="minorHAnsi" w:cs="Arial"/>
          <w:bCs/>
          <w:color w:val="000000"/>
          <w:kern w:val="36"/>
          <w:sz w:val="28"/>
          <w:szCs w:val="28"/>
        </w:rPr>
        <w:t>, because the Employee with Employee Id (222) was already there in the Collection, but surprisingly, the output of the above code is </w:t>
      </w:r>
      <w:r w:rsidRPr="00A77376">
        <w:rPr>
          <w:rFonts w:asciiTheme="minorHAnsi" w:hAnsiTheme="minorHAnsi" w:cs="Arial"/>
          <w:b/>
          <w:kern w:val="36"/>
          <w:sz w:val="28"/>
          <w:szCs w:val="28"/>
        </w:rPr>
        <w:t>null</w:t>
      </w:r>
      <w:r w:rsidRPr="00A77376">
        <w:rPr>
          <w:rFonts w:asciiTheme="minorHAnsi" w:hAnsiTheme="minorHAnsi" w:cs="Arial"/>
          <w:bCs/>
          <w:color w:val="000000"/>
          <w:kern w:val="36"/>
          <w:sz w:val="28"/>
          <w:szCs w:val="28"/>
        </w:rPr>
        <w:t>. The reason is that we did not override the equals() method for </w:t>
      </w:r>
      <w:r w:rsidRPr="00A77376">
        <w:rPr>
          <w:rFonts w:asciiTheme="minorHAnsi" w:hAnsiTheme="minorHAnsi" w:cs="Arial"/>
          <w:color w:val="000000"/>
          <w:kern w:val="36"/>
          <w:sz w:val="28"/>
          <w:szCs w:val="28"/>
        </w:rPr>
        <w:t>EmployeeId</w:t>
      </w:r>
      <w:r w:rsidRPr="00A77376">
        <w:rPr>
          <w:rFonts w:asciiTheme="minorHAnsi" w:hAnsiTheme="minorHAnsi" w:cs="Arial"/>
          <w:bCs/>
          <w:color w:val="000000"/>
          <w:kern w:val="36"/>
          <w:sz w:val="28"/>
          <w:szCs w:val="28"/>
        </w:rPr>
        <w:t> and </w:t>
      </w:r>
      <w:r w:rsidRPr="00A77376">
        <w:rPr>
          <w:rFonts w:asciiTheme="minorHAnsi" w:hAnsiTheme="minorHAnsi" w:cs="Arial"/>
          <w:color w:val="000000"/>
          <w:kern w:val="36"/>
          <w:sz w:val="28"/>
          <w:szCs w:val="28"/>
        </w:rPr>
        <w:t>Employee</w:t>
      </w:r>
      <w:r w:rsidRPr="00A77376">
        <w:rPr>
          <w:rFonts w:asciiTheme="minorHAnsi" w:hAnsiTheme="minorHAnsi" w:cs="Arial"/>
          <w:bCs/>
          <w:color w:val="000000"/>
          <w:kern w:val="36"/>
          <w:sz w:val="28"/>
          <w:szCs w:val="28"/>
        </w:rPr>
        <w:t> classes because the default implementation of equals() in the Object class considers the </w:t>
      </w:r>
      <w:r w:rsidRPr="00A77376">
        <w:rPr>
          <w:rFonts w:asciiTheme="minorHAnsi" w:hAnsiTheme="minorHAnsi" w:cs="Arial"/>
          <w:color w:val="000000"/>
          <w:kern w:val="36"/>
          <w:sz w:val="28"/>
          <w:szCs w:val="28"/>
        </w:rPr>
        <w:t>new EmployeeId("222")</w:t>
      </w:r>
      <w:r w:rsidRPr="00A77376">
        <w:rPr>
          <w:rFonts w:asciiTheme="minorHAnsi" w:hAnsiTheme="minorHAnsi" w:cs="Arial"/>
          <w:bCs/>
          <w:color w:val="000000"/>
          <w:kern w:val="36"/>
          <w:sz w:val="28"/>
          <w:szCs w:val="28"/>
        </w:rPr>
        <w:t> in the </w:t>
      </w:r>
      <w:r w:rsidRPr="00A77376">
        <w:rPr>
          <w:rFonts w:asciiTheme="minorHAnsi" w:hAnsiTheme="minorHAnsi" w:cs="Arial"/>
          <w:color w:val="000000"/>
          <w:kern w:val="36"/>
          <w:sz w:val="28"/>
          <w:szCs w:val="28"/>
        </w:rPr>
        <w:t>put</w:t>
      </w:r>
      <w:r w:rsidRPr="00A77376">
        <w:rPr>
          <w:rFonts w:asciiTheme="minorHAnsi" w:hAnsiTheme="minorHAnsi" w:cs="Arial"/>
          <w:bCs/>
          <w:color w:val="000000"/>
          <w:kern w:val="36"/>
          <w:sz w:val="28"/>
          <w:szCs w:val="28"/>
        </w:rPr>
        <w:t> statement and </w:t>
      </w:r>
      <w:r w:rsidRPr="00A77376">
        <w:rPr>
          <w:rFonts w:asciiTheme="minorHAnsi" w:hAnsiTheme="minorHAnsi" w:cs="Arial"/>
          <w:color w:val="000000"/>
          <w:kern w:val="36"/>
          <w:sz w:val="28"/>
          <w:szCs w:val="28"/>
        </w:rPr>
        <w:t>new EmployeeId("222")</w:t>
      </w:r>
      <w:r w:rsidRPr="00A77376">
        <w:rPr>
          <w:rFonts w:asciiTheme="minorHAnsi" w:hAnsiTheme="minorHAnsi" w:cs="Arial"/>
          <w:bCs/>
          <w:color w:val="000000"/>
          <w:kern w:val="36"/>
          <w:sz w:val="28"/>
          <w:szCs w:val="28"/>
        </w:rPr>
        <w:t> in the </w:t>
      </w:r>
      <w:r w:rsidRPr="00A77376">
        <w:rPr>
          <w:rFonts w:asciiTheme="minorHAnsi" w:hAnsiTheme="minorHAnsi" w:cs="Arial"/>
          <w:color w:val="000000"/>
          <w:kern w:val="36"/>
          <w:sz w:val="28"/>
          <w:szCs w:val="28"/>
        </w:rPr>
        <w:t>get</w:t>
      </w:r>
      <w:r w:rsidRPr="00A77376">
        <w:rPr>
          <w:rFonts w:asciiTheme="minorHAnsi" w:hAnsiTheme="minorHAnsi" w:cs="Arial"/>
          <w:bCs/>
          <w:color w:val="000000"/>
          <w:kern w:val="36"/>
          <w:sz w:val="28"/>
          <w:szCs w:val="28"/>
        </w:rPr>
        <w:t> statement as two different instances, and hence the call to </w:t>
      </w:r>
      <w:r w:rsidRPr="00A77376">
        <w:rPr>
          <w:rFonts w:asciiTheme="minorHAnsi" w:hAnsiTheme="minorHAnsi" w:cs="Arial"/>
          <w:color w:val="000000"/>
          <w:kern w:val="36"/>
          <w:sz w:val="28"/>
          <w:szCs w:val="28"/>
        </w:rPr>
        <w:t>get()</w:t>
      </w:r>
      <w:r w:rsidR="00A70D0E">
        <w:rPr>
          <w:rFonts w:asciiTheme="minorHAnsi" w:hAnsiTheme="minorHAnsi" w:cs="Arial"/>
          <w:bCs/>
          <w:color w:val="000000"/>
          <w:kern w:val="36"/>
          <w:sz w:val="28"/>
          <w:szCs w:val="28"/>
        </w:rPr>
        <w:t xml:space="preserve"> in Line B </w:t>
      </w:r>
      <w:proofErr w:type="spellStart"/>
      <w:r w:rsidR="00A70D0E">
        <w:rPr>
          <w:rFonts w:asciiTheme="minorHAnsi" w:hAnsiTheme="minorHAnsi" w:cs="Arial"/>
          <w:bCs/>
          <w:color w:val="000000"/>
          <w:kern w:val="36"/>
          <w:sz w:val="28"/>
          <w:szCs w:val="28"/>
        </w:rPr>
        <w:t>returnsnull</w:t>
      </w:r>
      <w:proofErr w:type="spellEnd"/>
      <w:r w:rsidRPr="00A77376">
        <w:rPr>
          <w:rFonts w:asciiTheme="minorHAnsi" w:hAnsiTheme="minorHAnsi" w:cs="Arial"/>
          <w:bCs/>
          <w:color w:val="000000"/>
          <w:kern w:val="36"/>
          <w:sz w:val="28"/>
          <w:szCs w:val="28"/>
        </w:rPr>
        <w:t>.</w:t>
      </w:r>
      <w:r w:rsidRPr="00A77376">
        <w:rPr>
          <w:rFonts w:asciiTheme="minorHAnsi" w:hAnsiTheme="minorHAnsi" w:cs="Arial"/>
          <w:bCs/>
          <w:color w:val="000000"/>
          <w:kern w:val="36"/>
          <w:sz w:val="28"/>
          <w:szCs w:val="28"/>
        </w:rPr>
        <w:br/>
        <w:t xml:space="preserve">Let us look at how the same code works when we provide our desired implementation for </w:t>
      </w:r>
      <w:proofErr w:type="spellStart"/>
      <w:proofErr w:type="gramStart"/>
      <w:r w:rsidRPr="00A77376">
        <w:rPr>
          <w:rFonts w:asciiTheme="minorHAnsi" w:hAnsiTheme="minorHAnsi" w:cs="Arial"/>
          <w:bCs/>
          <w:color w:val="000000"/>
          <w:kern w:val="36"/>
          <w:sz w:val="28"/>
          <w:szCs w:val="28"/>
        </w:rPr>
        <w:t>hashcode</w:t>
      </w:r>
      <w:proofErr w:type="spellEnd"/>
      <w:r w:rsidRPr="00A77376">
        <w:rPr>
          <w:rFonts w:asciiTheme="minorHAnsi" w:hAnsiTheme="minorHAnsi" w:cs="Arial"/>
          <w:bCs/>
          <w:color w:val="000000"/>
          <w:kern w:val="36"/>
          <w:sz w:val="28"/>
          <w:szCs w:val="28"/>
        </w:rPr>
        <w:t>(</w:t>
      </w:r>
      <w:proofErr w:type="gramEnd"/>
      <w:r w:rsidRPr="00A77376">
        <w:rPr>
          <w:rFonts w:asciiTheme="minorHAnsi" w:hAnsiTheme="minorHAnsi" w:cs="Arial"/>
          <w:bCs/>
          <w:color w:val="000000"/>
          <w:kern w:val="36"/>
          <w:sz w:val="28"/>
          <w:szCs w:val="28"/>
        </w:rPr>
        <w:t xml:space="preserve">) and equals() methods. We basically override </w:t>
      </w:r>
      <w:proofErr w:type="spellStart"/>
      <w:proofErr w:type="gramStart"/>
      <w:r w:rsidRPr="00A77376">
        <w:rPr>
          <w:rFonts w:asciiTheme="minorHAnsi" w:hAnsiTheme="minorHAnsi" w:cs="Arial"/>
          <w:bCs/>
          <w:color w:val="000000"/>
          <w:kern w:val="36"/>
          <w:sz w:val="28"/>
          <w:szCs w:val="28"/>
        </w:rPr>
        <w:t>hashcode</w:t>
      </w:r>
      <w:proofErr w:type="spellEnd"/>
      <w:r w:rsidRPr="00A77376">
        <w:rPr>
          <w:rFonts w:asciiTheme="minorHAnsi" w:hAnsiTheme="minorHAnsi" w:cs="Arial"/>
          <w:bCs/>
          <w:color w:val="000000"/>
          <w:kern w:val="36"/>
          <w:sz w:val="28"/>
          <w:szCs w:val="28"/>
        </w:rPr>
        <w:t>(</w:t>
      </w:r>
      <w:proofErr w:type="gramEnd"/>
      <w:r w:rsidRPr="00A77376">
        <w:rPr>
          <w:rFonts w:asciiTheme="minorHAnsi" w:hAnsiTheme="minorHAnsi" w:cs="Arial"/>
          <w:bCs/>
          <w:color w:val="000000"/>
          <w:kern w:val="36"/>
          <w:sz w:val="28"/>
          <w:szCs w:val="28"/>
        </w:rPr>
        <w:t>) here just to make the object to be searched fast.</w:t>
      </w:r>
    </w:p>
    <w:p w:rsidR="000A1B4E" w:rsidRPr="00A77376" w:rsidRDefault="000A1B4E" w:rsidP="00D761F7">
      <w:pPr>
        <w:pStyle w:val="NormalWeb"/>
        <w:shd w:val="clear" w:color="auto" w:fill="FFFFFF"/>
        <w:spacing w:before="0" w:beforeAutospacing="0" w:after="390" w:afterAutospacing="0"/>
        <w:rPr>
          <w:rFonts w:asciiTheme="minorHAnsi" w:hAnsiTheme="minorHAnsi" w:cs="Arial"/>
          <w:bCs/>
          <w:color w:val="000000"/>
          <w:kern w:val="36"/>
          <w:sz w:val="28"/>
          <w:szCs w:val="28"/>
        </w:rPr>
      </w:pPr>
      <w:r w:rsidRPr="00A77376">
        <w:rPr>
          <w:rFonts w:asciiTheme="minorHAnsi" w:hAnsiTheme="minorHAnsi" w:cs="Arial"/>
          <w:b/>
          <w:kern w:val="36"/>
          <w:sz w:val="28"/>
          <w:szCs w:val="28"/>
        </w:rPr>
        <w:t>Employee.java</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class Employee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private</w:t>
      </w:r>
      <w:proofErr w:type="gramEnd"/>
      <w:r w:rsidRPr="00A77376">
        <w:rPr>
          <w:rFonts w:asciiTheme="minorHAnsi" w:hAnsiTheme="minorHAnsi" w:cs="Arial"/>
          <w:bCs/>
          <w:color w:val="000000"/>
          <w:kern w:val="36"/>
          <w:sz w:val="28"/>
          <w:szCs w:val="28"/>
        </w:rPr>
        <w:t xml:space="preserve"> String name;</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Employee(String name)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t>this.name = name;</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String </w:t>
      </w:r>
      <w:proofErr w:type="spellStart"/>
      <w:r w:rsidRPr="00A77376">
        <w:rPr>
          <w:rFonts w:asciiTheme="minorHAnsi" w:hAnsiTheme="minorHAnsi" w:cs="Arial"/>
          <w:bCs/>
          <w:color w:val="000000"/>
          <w:kern w:val="36"/>
          <w:sz w:val="28"/>
          <w:szCs w:val="28"/>
        </w:rPr>
        <w:t>toString</w:t>
      </w:r>
      <w:proofErr w:type="spellEnd"/>
      <w:r w:rsidRPr="00A77376">
        <w:rPr>
          <w:rFonts w:asciiTheme="minorHAnsi" w:hAnsiTheme="minorHAnsi" w:cs="Arial"/>
          <w:bCs/>
          <w:color w:val="000000"/>
          <w:kern w:val="36"/>
          <w:sz w:val="28"/>
          <w:szCs w:val="28"/>
        </w:rPr>
        <w:t>()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return</w:t>
      </w:r>
      <w:proofErr w:type="gramEnd"/>
      <w:r w:rsidRPr="00A77376">
        <w:rPr>
          <w:rFonts w:asciiTheme="minorHAnsi" w:hAnsiTheme="minorHAnsi" w:cs="Arial"/>
          <w:bCs/>
          <w:color w:val="000000"/>
          <w:kern w:val="36"/>
          <w:sz w:val="28"/>
          <w:szCs w:val="28"/>
        </w:rPr>
        <w:t xml:space="preserve"> name;</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@Override</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w:t>
      </w:r>
      <w:proofErr w:type="spellStart"/>
      <w:r w:rsidRPr="00A77376">
        <w:rPr>
          <w:rFonts w:asciiTheme="minorHAnsi" w:hAnsiTheme="minorHAnsi" w:cs="Arial"/>
          <w:bCs/>
          <w:color w:val="000000"/>
          <w:kern w:val="36"/>
          <w:sz w:val="28"/>
          <w:szCs w:val="28"/>
        </w:rPr>
        <w:t>boolean</w:t>
      </w:r>
      <w:proofErr w:type="spellEnd"/>
      <w:r w:rsidRPr="00A77376">
        <w:rPr>
          <w:rFonts w:asciiTheme="minorHAnsi" w:hAnsiTheme="minorHAnsi" w:cs="Arial"/>
          <w:bCs/>
          <w:color w:val="000000"/>
          <w:kern w:val="36"/>
          <w:sz w:val="28"/>
          <w:szCs w:val="28"/>
        </w:rPr>
        <w:t xml:space="preserve"> equals(Object </w:t>
      </w:r>
      <w:proofErr w:type="spellStart"/>
      <w:r w:rsidRPr="00A77376">
        <w:rPr>
          <w:rFonts w:asciiTheme="minorHAnsi" w:hAnsiTheme="minorHAnsi" w:cs="Arial"/>
          <w:bCs/>
          <w:color w:val="000000"/>
          <w:kern w:val="36"/>
          <w:sz w:val="28"/>
          <w:szCs w:val="28"/>
        </w:rPr>
        <w:t>obj</w:t>
      </w:r>
      <w:proofErr w:type="spellEnd"/>
      <w:r w:rsidRPr="00A77376">
        <w:rPr>
          <w:rFonts w:asciiTheme="minorHAnsi" w:hAnsiTheme="minorHAnsi" w:cs="Arial"/>
          <w:bCs/>
          <w:color w:val="000000"/>
          <w:kern w:val="36"/>
          <w:sz w:val="28"/>
          <w:szCs w:val="28"/>
        </w:rPr>
        <w:t>)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if</w:t>
      </w:r>
      <w:proofErr w:type="gramEnd"/>
      <w:r w:rsidRPr="00A77376">
        <w:rPr>
          <w:rFonts w:asciiTheme="minorHAnsi" w:hAnsiTheme="minorHAnsi" w:cs="Arial"/>
          <w:bCs/>
          <w:color w:val="000000"/>
          <w:kern w:val="36"/>
          <w:sz w:val="28"/>
          <w:szCs w:val="28"/>
        </w:rPr>
        <w:t xml:space="preserve"> (</w:t>
      </w:r>
      <w:proofErr w:type="spellStart"/>
      <w:r w:rsidRPr="00A77376">
        <w:rPr>
          <w:rFonts w:asciiTheme="minorHAnsi" w:hAnsiTheme="minorHAnsi" w:cs="Arial"/>
          <w:bCs/>
          <w:color w:val="000000"/>
          <w:kern w:val="36"/>
          <w:sz w:val="28"/>
          <w:szCs w:val="28"/>
        </w:rPr>
        <w:t>obj</w:t>
      </w:r>
      <w:proofErr w:type="spellEnd"/>
      <w:r w:rsidRPr="00A77376">
        <w:rPr>
          <w:rFonts w:asciiTheme="minorHAnsi" w:hAnsiTheme="minorHAnsi" w:cs="Arial"/>
          <w:bCs/>
          <w:color w:val="000000"/>
          <w:kern w:val="36"/>
          <w:sz w:val="28"/>
          <w:szCs w:val="28"/>
        </w:rPr>
        <w:t xml:space="preserve"> == null)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return</w:t>
      </w:r>
      <w:proofErr w:type="gramEnd"/>
      <w:r w:rsidRPr="00A77376">
        <w:rPr>
          <w:rFonts w:asciiTheme="minorHAnsi" w:hAnsiTheme="minorHAnsi" w:cs="Arial"/>
          <w:bCs/>
          <w:color w:val="000000"/>
          <w:kern w:val="36"/>
          <w:sz w:val="28"/>
          <w:szCs w:val="28"/>
        </w:rPr>
        <w:t xml:space="preserve"> false;</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t>}</w:t>
      </w:r>
      <w:bookmarkStart w:id="2" w:name="_GoBack"/>
      <w:bookmarkEnd w:id="2"/>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lastRenderedPageBreak/>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if</w:t>
      </w:r>
      <w:proofErr w:type="gramEnd"/>
      <w:r w:rsidRPr="00A77376">
        <w:rPr>
          <w:rFonts w:asciiTheme="minorHAnsi" w:hAnsiTheme="minorHAnsi" w:cs="Arial"/>
          <w:bCs/>
          <w:color w:val="000000"/>
          <w:kern w:val="36"/>
          <w:sz w:val="28"/>
          <w:szCs w:val="28"/>
        </w:rPr>
        <w:t xml:space="preserve"> (</w:t>
      </w:r>
      <w:proofErr w:type="spellStart"/>
      <w:r w:rsidRPr="00A77376">
        <w:rPr>
          <w:rFonts w:asciiTheme="minorHAnsi" w:hAnsiTheme="minorHAnsi" w:cs="Arial"/>
          <w:bCs/>
          <w:color w:val="000000"/>
          <w:kern w:val="36"/>
          <w:sz w:val="28"/>
          <w:szCs w:val="28"/>
        </w:rPr>
        <w:t>obj.getClass</w:t>
      </w:r>
      <w:proofErr w:type="spellEnd"/>
      <w:r w:rsidRPr="00A77376">
        <w:rPr>
          <w:rFonts w:asciiTheme="minorHAnsi" w:hAnsiTheme="minorHAnsi" w:cs="Arial"/>
          <w:bCs/>
          <w:color w:val="000000"/>
          <w:kern w:val="36"/>
          <w:sz w:val="28"/>
          <w:szCs w:val="28"/>
        </w:rPr>
        <w:t xml:space="preserve">() != </w:t>
      </w:r>
      <w:proofErr w:type="spellStart"/>
      <w:r w:rsidRPr="00A77376">
        <w:rPr>
          <w:rFonts w:asciiTheme="minorHAnsi" w:hAnsiTheme="minorHAnsi" w:cs="Arial"/>
          <w:bCs/>
          <w:color w:val="000000"/>
          <w:kern w:val="36"/>
          <w:sz w:val="28"/>
          <w:szCs w:val="28"/>
        </w:rPr>
        <w:t>getClass</w:t>
      </w:r>
      <w:proofErr w:type="spellEnd"/>
      <w:r w:rsidRPr="00A77376">
        <w:rPr>
          <w:rFonts w:asciiTheme="minorHAnsi" w:hAnsiTheme="minorHAnsi" w:cs="Arial"/>
          <w:bCs/>
          <w:color w:val="000000"/>
          <w:kern w:val="36"/>
          <w:sz w:val="28"/>
          <w:szCs w:val="28"/>
        </w:rPr>
        <w:t>())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return</w:t>
      </w:r>
      <w:proofErr w:type="gramEnd"/>
      <w:r w:rsidRPr="00A77376">
        <w:rPr>
          <w:rFonts w:asciiTheme="minorHAnsi" w:hAnsiTheme="minorHAnsi" w:cs="Arial"/>
          <w:bCs/>
          <w:color w:val="000000"/>
          <w:kern w:val="36"/>
          <w:sz w:val="28"/>
          <w:szCs w:val="28"/>
        </w:rPr>
        <w:t xml:space="preserve"> false;</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t xml:space="preserve">Employee </w:t>
      </w:r>
      <w:proofErr w:type="spellStart"/>
      <w:proofErr w:type="gramStart"/>
      <w:r w:rsidRPr="00A77376">
        <w:rPr>
          <w:rFonts w:asciiTheme="minorHAnsi" w:hAnsiTheme="minorHAnsi" w:cs="Arial"/>
          <w:bCs/>
          <w:color w:val="000000"/>
          <w:kern w:val="36"/>
          <w:sz w:val="28"/>
          <w:szCs w:val="28"/>
        </w:rPr>
        <w:t>emp</w:t>
      </w:r>
      <w:proofErr w:type="spellEnd"/>
      <w:proofErr w:type="gramEnd"/>
      <w:r w:rsidRPr="00A77376">
        <w:rPr>
          <w:rFonts w:asciiTheme="minorHAnsi" w:hAnsiTheme="minorHAnsi" w:cs="Arial"/>
          <w:bCs/>
          <w:color w:val="000000"/>
          <w:kern w:val="36"/>
          <w:sz w:val="28"/>
          <w:szCs w:val="28"/>
        </w:rPr>
        <w:t xml:space="preserve"> = (Employee) </w:t>
      </w:r>
      <w:proofErr w:type="spellStart"/>
      <w:r w:rsidRPr="00A77376">
        <w:rPr>
          <w:rFonts w:asciiTheme="minorHAnsi" w:hAnsiTheme="minorHAnsi" w:cs="Arial"/>
          <w:bCs/>
          <w:color w:val="000000"/>
          <w:kern w:val="36"/>
          <w:sz w:val="28"/>
          <w:szCs w:val="28"/>
        </w:rPr>
        <w:t>obj</w:t>
      </w:r>
      <w:proofErr w:type="spellEnd"/>
      <w:r w:rsidRPr="00A77376">
        <w:rPr>
          <w:rFonts w:asciiTheme="minorHAnsi" w:hAnsiTheme="minorHAnsi" w:cs="Arial"/>
          <w:bCs/>
          <w:color w:val="000000"/>
          <w:kern w:val="36"/>
          <w:sz w:val="28"/>
          <w:szCs w:val="28"/>
        </w:rPr>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if</w:t>
      </w:r>
      <w:proofErr w:type="gramEnd"/>
      <w:r w:rsidRPr="00A77376">
        <w:rPr>
          <w:rFonts w:asciiTheme="minorHAnsi" w:hAnsiTheme="minorHAnsi" w:cs="Arial"/>
          <w:bCs/>
          <w:color w:val="000000"/>
          <w:kern w:val="36"/>
          <w:sz w:val="28"/>
          <w:szCs w:val="28"/>
        </w:rPr>
        <w:t xml:space="preserve"> (this.name == emp.name)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return</w:t>
      </w:r>
      <w:proofErr w:type="gramEnd"/>
      <w:r w:rsidRPr="00A77376">
        <w:rPr>
          <w:rFonts w:asciiTheme="minorHAnsi" w:hAnsiTheme="minorHAnsi" w:cs="Arial"/>
          <w:bCs/>
          <w:color w:val="000000"/>
          <w:kern w:val="36"/>
          <w:sz w:val="28"/>
          <w:szCs w:val="28"/>
        </w:rPr>
        <w:t xml:space="preserve"> true;</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return</w:t>
      </w:r>
      <w:proofErr w:type="gramEnd"/>
      <w:r w:rsidRPr="00A77376">
        <w:rPr>
          <w:rFonts w:asciiTheme="minorHAnsi" w:hAnsiTheme="minorHAnsi" w:cs="Arial"/>
          <w:bCs/>
          <w:color w:val="000000"/>
          <w:kern w:val="36"/>
          <w:sz w:val="28"/>
          <w:szCs w:val="28"/>
        </w:rPr>
        <w:t xml:space="preserve"> false;</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@Override</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w:t>
      </w:r>
      <w:proofErr w:type="spellStart"/>
      <w:r w:rsidRPr="00A77376">
        <w:rPr>
          <w:rFonts w:asciiTheme="minorHAnsi" w:hAnsiTheme="minorHAnsi" w:cs="Arial"/>
          <w:bCs/>
          <w:color w:val="000000"/>
          <w:kern w:val="36"/>
          <w:sz w:val="28"/>
          <w:szCs w:val="28"/>
        </w:rPr>
        <w:t>int</w:t>
      </w:r>
      <w:proofErr w:type="spellEnd"/>
      <w:r w:rsidRPr="00A77376">
        <w:rPr>
          <w:rFonts w:asciiTheme="minorHAnsi" w:hAnsiTheme="minorHAnsi" w:cs="Arial"/>
          <w:bCs/>
          <w:color w:val="000000"/>
          <w:kern w:val="36"/>
          <w:sz w:val="28"/>
          <w:szCs w:val="28"/>
        </w:rPr>
        <w:t xml:space="preserve"> </w:t>
      </w:r>
      <w:proofErr w:type="spellStart"/>
      <w:r w:rsidRPr="00A77376">
        <w:rPr>
          <w:rFonts w:asciiTheme="minorHAnsi" w:hAnsiTheme="minorHAnsi" w:cs="Arial"/>
          <w:bCs/>
          <w:color w:val="000000"/>
          <w:kern w:val="36"/>
          <w:sz w:val="28"/>
          <w:szCs w:val="28"/>
        </w:rPr>
        <w:t>hashCode</w:t>
      </w:r>
      <w:proofErr w:type="spellEnd"/>
      <w:r w:rsidRPr="00A77376">
        <w:rPr>
          <w:rFonts w:asciiTheme="minorHAnsi" w:hAnsiTheme="minorHAnsi" w:cs="Arial"/>
          <w:bCs/>
          <w:color w:val="000000"/>
          <w:kern w:val="36"/>
          <w:sz w:val="28"/>
          <w:szCs w:val="28"/>
        </w:rPr>
        <w:t>()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return</w:t>
      </w:r>
      <w:proofErr w:type="gramEnd"/>
      <w:r w:rsidRPr="00A77376">
        <w:rPr>
          <w:rFonts w:asciiTheme="minorHAnsi" w:hAnsiTheme="minorHAnsi" w:cs="Arial"/>
          <w:bCs/>
          <w:color w:val="000000"/>
          <w:kern w:val="36"/>
          <w:sz w:val="28"/>
          <w:szCs w:val="28"/>
        </w:rPr>
        <w:t xml:space="preserve"> </w:t>
      </w:r>
      <w:proofErr w:type="spellStart"/>
      <w:r w:rsidRPr="00A77376">
        <w:rPr>
          <w:rFonts w:asciiTheme="minorHAnsi" w:hAnsiTheme="minorHAnsi" w:cs="Arial"/>
          <w:bCs/>
          <w:color w:val="000000"/>
          <w:kern w:val="36"/>
          <w:sz w:val="28"/>
          <w:szCs w:val="28"/>
        </w:rPr>
        <w:t>name.hashCode</w:t>
      </w:r>
      <w:proofErr w:type="spellEnd"/>
      <w:r w:rsidRPr="00A77376">
        <w:rPr>
          <w:rFonts w:asciiTheme="minorHAnsi" w:hAnsiTheme="minorHAnsi" w:cs="Arial"/>
          <w:bCs/>
          <w:color w:val="000000"/>
          <w:kern w:val="36"/>
          <w:sz w:val="28"/>
          <w:szCs w:val="28"/>
        </w:rPr>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w:t>
      </w:r>
    </w:p>
    <w:p w:rsidR="000A1B4E" w:rsidRPr="00A77376" w:rsidRDefault="000A1B4E" w:rsidP="00D761F7">
      <w:pPr>
        <w:pStyle w:val="NormalWeb"/>
        <w:shd w:val="clear" w:color="auto" w:fill="FFFFFF"/>
        <w:spacing w:before="0" w:beforeAutospacing="0" w:after="390" w:afterAutospacing="0"/>
        <w:rPr>
          <w:rFonts w:asciiTheme="minorHAnsi" w:hAnsiTheme="minorHAnsi" w:cs="Arial"/>
          <w:bCs/>
          <w:color w:val="000000"/>
          <w:kern w:val="36"/>
          <w:sz w:val="28"/>
          <w:szCs w:val="28"/>
        </w:rPr>
      </w:pPr>
      <w:r w:rsidRPr="00A77376">
        <w:rPr>
          <w:rFonts w:asciiTheme="minorHAnsi" w:hAnsiTheme="minorHAnsi" w:cs="Arial"/>
          <w:b/>
          <w:kern w:val="36"/>
          <w:sz w:val="28"/>
          <w:szCs w:val="28"/>
        </w:rPr>
        <w:t>EmployeeId.java</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class EmployeeId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private</w:t>
      </w:r>
      <w:proofErr w:type="gramEnd"/>
      <w:r w:rsidRPr="00A77376">
        <w:rPr>
          <w:rFonts w:asciiTheme="minorHAnsi" w:hAnsiTheme="minorHAnsi" w:cs="Arial"/>
          <w:bCs/>
          <w:color w:val="000000"/>
          <w:kern w:val="36"/>
          <w:sz w:val="28"/>
          <w:szCs w:val="28"/>
        </w:rPr>
        <w:t xml:space="preserve"> String id;</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EmployeeId(String id)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t>this.id = id;</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String </w:t>
      </w:r>
      <w:proofErr w:type="spellStart"/>
      <w:r w:rsidRPr="00A77376">
        <w:rPr>
          <w:rFonts w:asciiTheme="minorHAnsi" w:hAnsiTheme="minorHAnsi" w:cs="Arial"/>
          <w:bCs/>
          <w:color w:val="000000"/>
          <w:kern w:val="36"/>
          <w:sz w:val="28"/>
          <w:szCs w:val="28"/>
        </w:rPr>
        <w:t>toString</w:t>
      </w:r>
      <w:proofErr w:type="spellEnd"/>
      <w:r w:rsidRPr="00A77376">
        <w:rPr>
          <w:rFonts w:asciiTheme="minorHAnsi" w:hAnsiTheme="minorHAnsi" w:cs="Arial"/>
          <w:bCs/>
          <w:color w:val="000000"/>
          <w:kern w:val="36"/>
          <w:sz w:val="28"/>
          <w:szCs w:val="28"/>
        </w:rPr>
        <w:t>()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return</w:t>
      </w:r>
      <w:proofErr w:type="gramEnd"/>
      <w:r w:rsidRPr="00A77376">
        <w:rPr>
          <w:rFonts w:asciiTheme="minorHAnsi" w:hAnsiTheme="minorHAnsi" w:cs="Arial"/>
          <w:bCs/>
          <w:color w:val="000000"/>
          <w:kern w:val="36"/>
          <w:sz w:val="28"/>
          <w:szCs w:val="28"/>
        </w:rPr>
        <w:t xml:space="preserve"> id;</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w:t>
      </w:r>
      <w:proofErr w:type="spellStart"/>
      <w:r w:rsidRPr="00A77376">
        <w:rPr>
          <w:rFonts w:asciiTheme="minorHAnsi" w:hAnsiTheme="minorHAnsi" w:cs="Arial"/>
          <w:bCs/>
          <w:color w:val="000000"/>
          <w:kern w:val="36"/>
          <w:sz w:val="28"/>
          <w:szCs w:val="28"/>
        </w:rPr>
        <w:t>boolean</w:t>
      </w:r>
      <w:proofErr w:type="spellEnd"/>
      <w:r w:rsidRPr="00A77376">
        <w:rPr>
          <w:rFonts w:asciiTheme="minorHAnsi" w:hAnsiTheme="minorHAnsi" w:cs="Arial"/>
          <w:bCs/>
          <w:color w:val="000000"/>
          <w:kern w:val="36"/>
          <w:sz w:val="28"/>
          <w:szCs w:val="28"/>
        </w:rPr>
        <w:t xml:space="preserve"> equals(Object </w:t>
      </w:r>
      <w:proofErr w:type="spellStart"/>
      <w:r w:rsidRPr="00A77376">
        <w:rPr>
          <w:rFonts w:asciiTheme="minorHAnsi" w:hAnsiTheme="minorHAnsi" w:cs="Arial"/>
          <w:bCs/>
          <w:color w:val="000000"/>
          <w:kern w:val="36"/>
          <w:sz w:val="28"/>
          <w:szCs w:val="28"/>
        </w:rPr>
        <w:t>obj</w:t>
      </w:r>
      <w:proofErr w:type="spellEnd"/>
      <w:r w:rsidRPr="00A77376">
        <w:rPr>
          <w:rFonts w:asciiTheme="minorHAnsi" w:hAnsiTheme="minorHAnsi" w:cs="Arial"/>
          <w:bCs/>
          <w:color w:val="000000"/>
          <w:kern w:val="36"/>
          <w:sz w:val="28"/>
          <w:szCs w:val="28"/>
        </w:rPr>
        <w:t>)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if</w:t>
      </w:r>
      <w:proofErr w:type="gramEnd"/>
      <w:r w:rsidRPr="00A77376">
        <w:rPr>
          <w:rFonts w:asciiTheme="minorHAnsi" w:hAnsiTheme="minorHAnsi" w:cs="Arial"/>
          <w:bCs/>
          <w:color w:val="000000"/>
          <w:kern w:val="36"/>
          <w:sz w:val="28"/>
          <w:szCs w:val="28"/>
        </w:rPr>
        <w:t xml:space="preserve"> (</w:t>
      </w:r>
      <w:proofErr w:type="spellStart"/>
      <w:r w:rsidRPr="00A77376">
        <w:rPr>
          <w:rFonts w:asciiTheme="minorHAnsi" w:hAnsiTheme="minorHAnsi" w:cs="Arial"/>
          <w:bCs/>
          <w:color w:val="000000"/>
          <w:kern w:val="36"/>
          <w:sz w:val="28"/>
          <w:szCs w:val="28"/>
        </w:rPr>
        <w:t>obj</w:t>
      </w:r>
      <w:proofErr w:type="spellEnd"/>
      <w:r w:rsidRPr="00A77376">
        <w:rPr>
          <w:rFonts w:asciiTheme="minorHAnsi" w:hAnsiTheme="minorHAnsi" w:cs="Arial"/>
          <w:bCs/>
          <w:color w:val="000000"/>
          <w:kern w:val="36"/>
          <w:sz w:val="28"/>
          <w:szCs w:val="28"/>
        </w:rPr>
        <w:t xml:space="preserve"> == null)</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return</w:t>
      </w:r>
      <w:proofErr w:type="gramEnd"/>
      <w:r w:rsidRPr="00A77376">
        <w:rPr>
          <w:rFonts w:asciiTheme="minorHAnsi" w:hAnsiTheme="minorHAnsi" w:cs="Arial"/>
          <w:bCs/>
          <w:color w:val="000000"/>
          <w:kern w:val="36"/>
          <w:sz w:val="28"/>
          <w:szCs w:val="28"/>
        </w:rPr>
        <w:t xml:space="preserve"> false;</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if</w:t>
      </w:r>
      <w:proofErr w:type="gramEnd"/>
      <w:r w:rsidRPr="00A77376">
        <w:rPr>
          <w:rFonts w:asciiTheme="minorHAnsi" w:hAnsiTheme="minorHAnsi" w:cs="Arial"/>
          <w:bCs/>
          <w:color w:val="000000"/>
          <w:kern w:val="36"/>
          <w:sz w:val="28"/>
          <w:szCs w:val="28"/>
        </w:rPr>
        <w:t xml:space="preserve"> (</w:t>
      </w:r>
      <w:proofErr w:type="spellStart"/>
      <w:r w:rsidRPr="00A77376">
        <w:rPr>
          <w:rFonts w:asciiTheme="minorHAnsi" w:hAnsiTheme="minorHAnsi" w:cs="Arial"/>
          <w:bCs/>
          <w:color w:val="000000"/>
          <w:kern w:val="36"/>
          <w:sz w:val="28"/>
          <w:szCs w:val="28"/>
        </w:rPr>
        <w:t>obj.getClass</w:t>
      </w:r>
      <w:proofErr w:type="spellEnd"/>
      <w:r w:rsidRPr="00A77376">
        <w:rPr>
          <w:rFonts w:asciiTheme="minorHAnsi" w:hAnsiTheme="minorHAnsi" w:cs="Arial"/>
          <w:bCs/>
          <w:color w:val="000000"/>
          <w:kern w:val="36"/>
          <w:sz w:val="28"/>
          <w:szCs w:val="28"/>
        </w:rPr>
        <w:t xml:space="preserve">() != </w:t>
      </w:r>
      <w:proofErr w:type="spellStart"/>
      <w:r w:rsidRPr="00A77376">
        <w:rPr>
          <w:rFonts w:asciiTheme="minorHAnsi" w:hAnsiTheme="minorHAnsi" w:cs="Arial"/>
          <w:bCs/>
          <w:color w:val="000000"/>
          <w:kern w:val="36"/>
          <w:sz w:val="28"/>
          <w:szCs w:val="28"/>
        </w:rPr>
        <w:t>getClass</w:t>
      </w:r>
      <w:proofErr w:type="spellEnd"/>
      <w:r w:rsidRPr="00A77376">
        <w:rPr>
          <w:rFonts w:asciiTheme="minorHAnsi" w:hAnsiTheme="minorHAnsi" w:cs="Arial"/>
          <w:bCs/>
          <w:color w:val="000000"/>
          <w:kern w:val="36"/>
          <w:sz w:val="28"/>
          <w:szCs w:val="28"/>
        </w:rPr>
        <w:t>())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return</w:t>
      </w:r>
      <w:proofErr w:type="gramEnd"/>
      <w:r w:rsidRPr="00A77376">
        <w:rPr>
          <w:rFonts w:asciiTheme="minorHAnsi" w:hAnsiTheme="minorHAnsi" w:cs="Arial"/>
          <w:bCs/>
          <w:color w:val="000000"/>
          <w:kern w:val="36"/>
          <w:sz w:val="28"/>
          <w:szCs w:val="28"/>
        </w:rPr>
        <w:t xml:space="preserve"> false;</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t xml:space="preserve">EmployeeId </w:t>
      </w:r>
      <w:proofErr w:type="spellStart"/>
      <w:r w:rsidRPr="00A77376">
        <w:rPr>
          <w:rFonts w:asciiTheme="minorHAnsi" w:hAnsiTheme="minorHAnsi" w:cs="Arial"/>
          <w:bCs/>
          <w:color w:val="000000"/>
          <w:kern w:val="36"/>
          <w:sz w:val="28"/>
          <w:szCs w:val="28"/>
        </w:rPr>
        <w:t>empId</w:t>
      </w:r>
      <w:proofErr w:type="spellEnd"/>
      <w:r w:rsidRPr="00A77376">
        <w:rPr>
          <w:rFonts w:asciiTheme="minorHAnsi" w:hAnsiTheme="minorHAnsi" w:cs="Arial"/>
          <w:bCs/>
          <w:color w:val="000000"/>
          <w:kern w:val="36"/>
          <w:sz w:val="28"/>
          <w:szCs w:val="28"/>
        </w:rPr>
        <w:t xml:space="preserve"> = (EmployeeId) </w:t>
      </w:r>
      <w:proofErr w:type="spellStart"/>
      <w:r w:rsidRPr="00A77376">
        <w:rPr>
          <w:rFonts w:asciiTheme="minorHAnsi" w:hAnsiTheme="minorHAnsi" w:cs="Arial"/>
          <w:bCs/>
          <w:color w:val="000000"/>
          <w:kern w:val="36"/>
          <w:sz w:val="28"/>
          <w:szCs w:val="28"/>
        </w:rPr>
        <w:t>obj</w:t>
      </w:r>
      <w:proofErr w:type="spellEnd"/>
      <w:r w:rsidRPr="00A77376">
        <w:rPr>
          <w:rFonts w:asciiTheme="minorHAnsi" w:hAnsiTheme="minorHAnsi" w:cs="Arial"/>
          <w:bCs/>
          <w:color w:val="000000"/>
          <w:kern w:val="36"/>
          <w:sz w:val="28"/>
          <w:szCs w:val="28"/>
        </w:rPr>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if</w:t>
      </w:r>
      <w:proofErr w:type="gramEnd"/>
      <w:r w:rsidRPr="00A77376">
        <w:rPr>
          <w:rFonts w:asciiTheme="minorHAnsi" w:hAnsiTheme="minorHAnsi" w:cs="Arial"/>
          <w:bCs/>
          <w:color w:val="000000"/>
          <w:kern w:val="36"/>
          <w:sz w:val="28"/>
          <w:szCs w:val="28"/>
        </w:rPr>
        <w:t xml:space="preserve"> (this.id == empId.id)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return</w:t>
      </w:r>
      <w:proofErr w:type="gramEnd"/>
      <w:r w:rsidRPr="00A77376">
        <w:rPr>
          <w:rFonts w:asciiTheme="minorHAnsi" w:hAnsiTheme="minorHAnsi" w:cs="Arial"/>
          <w:bCs/>
          <w:color w:val="000000"/>
          <w:kern w:val="36"/>
          <w:sz w:val="28"/>
          <w:szCs w:val="28"/>
        </w:rPr>
        <w:t xml:space="preserve"> true;</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lastRenderedPageBreak/>
        <w:tab/>
      </w:r>
      <w:r w:rsidRPr="00A77376">
        <w:rPr>
          <w:rFonts w:asciiTheme="minorHAnsi" w:hAnsiTheme="minorHAnsi" w:cs="Arial"/>
          <w:bCs/>
          <w:color w:val="000000"/>
          <w:kern w:val="36"/>
          <w:sz w:val="28"/>
          <w:szCs w:val="28"/>
        </w:rPr>
        <w:tab/>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return</w:t>
      </w:r>
      <w:proofErr w:type="gramEnd"/>
      <w:r w:rsidRPr="00A77376">
        <w:rPr>
          <w:rFonts w:asciiTheme="minorHAnsi" w:hAnsiTheme="minorHAnsi" w:cs="Arial"/>
          <w:bCs/>
          <w:color w:val="000000"/>
          <w:kern w:val="36"/>
          <w:sz w:val="28"/>
          <w:szCs w:val="28"/>
        </w:rPr>
        <w:t xml:space="preserve"> false;</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@Override</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public</w:t>
      </w:r>
      <w:proofErr w:type="gramEnd"/>
      <w:r w:rsidRPr="00A77376">
        <w:rPr>
          <w:rFonts w:asciiTheme="minorHAnsi" w:hAnsiTheme="minorHAnsi" w:cs="Arial"/>
          <w:bCs/>
          <w:color w:val="000000"/>
          <w:kern w:val="36"/>
          <w:sz w:val="28"/>
          <w:szCs w:val="28"/>
        </w:rPr>
        <w:t xml:space="preserve"> </w:t>
      </w:r>
      <w:proofErr w:type="spellStart"/>
      <w:r w:rsidRPr="00A77376">
        <w:rPr>
          <w:rFonts w:asciiTheme="minorHAnsi" w:hAnsiTheme="minorHAnsi" w:cs="Arial"/>
          <w:bCs/>
          <w:color w:val="000000"/>
          <w:kern w:val="36"/>
          <w:sz w:val="28"/>
          <w:szCs w:val="28"/>
        </w:rPr>
        <w:t>int</w:t>
      </w:r>
      <w:proofErr w:type="spellEnd"/>
      <w:r w:rsidRPr="00A77376">
        <w:rPr>
          <w:rFonts w:asciiTheme="minorHAnsi" w:hAnsiTheme="minorHAnsi" w:cs="Arial"/>
          <w:bCs/>
          <w:color w:val="000000"/>
          <w:kern w:val="36"/>
          <w:sz w:val="28"/>
          <w:szCs w:val="28"/>
        </w:rPr>
        <w:t xml:space="preserve"> </w:t>
      </w:r>
      <w:proofErr w:type="spellStart"/>
      <w:r w:rsidRPr="00A77376">
        <w:rPr>
          <w:rFonts w:asciiTheme="minorHAnsi" w:hAnsiTheme="minorHAnsi" w:cs="Arial"/>
          <w:bCs/>
          <w:color w:val="000000"/>
          <w:kern w:val="36"/>
          <w:sz w:val="28"/>
          <w:szCs w:val="28"/>
        </w:rPr>
        <w:t>hashCode</w:t>
      </w:r>
      <w:proofErr w:type="spellEnd"/>
      <w:r w:rsidRPr="00A77376">
        <w:rPr>
          <w:rFonts w:asciiTheme="minorHAnsi" w:hAnsiTheme="minorHAnsi" w:cs="Arial"/>
          <w:bCs/>
          <w:color w:val="000000"/>
          <w:kern w:val="36"/>
          <w:sz w:val="28"/>
          <w:szCs w:val="28"/>
        </w:rPr>
        <w:t>() {</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r>
      <w:r w:rsidRPr="00A77376">
        <w:rPr>
          <w:rFonts w:asciiTheme="minorHAnsi" w:hAnsiTheme="minorHAnsi" w:cs="Arial"/>
          <w:bCs/>
          <w:color w:val="000000"/>
          <w:kern w:val="36"/>
          <w:sz w:val="28"/>
          <w:szCs w:val="28"/>
        </w:rPr>
        <w:tab/>
      </w:r>
      <w:proofErr w:type="gramStart"/>
      <w:r w:rsidRPr="00A77376">
        <w:rPr>
          <w:rFonts w:asciiTheme="minorHAnsi" w:hAnsiTheme="minorHAnsi" w:cs="Arial"/>
          <w:bCs/>
          <w:color w:val="000000"/>
          <w:kern w:val="36"/>
          <w:sz w:val="28"/>
          <w:szCs w:val="28"/>
        </w:rPr>
        <w:t>return</w:t>
      </w:r>
      <w:proofErr w:type="gramEnd"/>
      <w:r w:rsidRPr="00A77376">
        <w:rPr>
          <w:rFonts w:asciiTheme="minorHAnsi" w:hAnsiTheme="minorHAnsi" w:cs="Arial"/>
          <w:bCs/>
          <w:color w:val="000000"/>
          <w:kern w:val="36"/>
          <w:sz w:val="28"/>
          <w:szCs w:val="28"/>
        </w:rPr>
        <w:t xml:space="preserve"> </w:t>
      </w:r>
      <w:proofErr w:type="spellStart"/>
      <w:r w:rsidRPr="00A77376">
        <w:rPr>
          <w:rFonts w:asciiTheme="minorHAnsi" w:hAnsiTheme="minorHAnsi" w:cs="Arial"/>
          <w:bCs/>
          <w:color w:val="000000"/>
          <w:kern w:val="36"/>
          <w:sz w:val="28"/>
          <w:szCs w:val="28"/>
        </w:rPr>
        <w:t>id.hashCode</w:t>
      </w:r>
      <w:proofErr w:type="spellEnd"/>
      <w:r w:rsidRPr="00A77376">
        <w:rPr>
          <w:rFonts w:asciiTheme="minorHAnsi" w:hAnsiTheme="minorHAnsi" w:cs="Arial"/>
          <w:bCs/>
          <w:color w:val="000000"/>
          <w:kern w:val="36"/>
          <w:sz w:val="28"/>
          <w:szCs w:val="28"/>
        </w:rPr>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ab/>
        <w:t>}</w:t>
      </w:r>
    </w:p>
    <w:p w:rsidR="000A1B4E" w:rsidRPr="00A77376" w:rsidRDefault="000A1B4E" w:rsidP="00D761F7">
      <w:pPr>
        <w:pStyle w:val="HTMLPreformatted"/>
        <w:shd w:val="clear" w:color="auto" w:fill="FFFFFF"/>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w:t>
      </w:r>
    </w:p>
    <w:p w:rsidR="000A1B4E" w:rsidRPr="00A77376" w:rsidRDefault="000A1B4E" w:rsidP="00B71EED">
      <w:pPr>
        <w:pStyle w:val="NormalWeb"/>
        <w:shd w:val="clear" w:color="auto" w:fill="FFFFFF"/>
        <w:spacing w:before="0" w:beforeAutospacing="0" w:after="390" w:afterAutospacing="0"/>
        <w:jc w:val="both"/>
        <w:rPr>
          <w:rFonts w:asciiTheme="minorHAnsi" w:hAnsiTheme="minorHAnsi" w:cs="Arial"/>
          <w:bCs/>
          <w:color w:val="000000"/>
          <w:kern w:val="36"/>
          <w:sz w:val="28"/>
          <w:szCs w:val="28"/>
        </w:rPr>
      </w:pPr>
      <w:r w:rsidRPr="00A77376">
        <w:rPr>
          <w:rFonts w:asciiTheme="minorHAnsi" w:hAnsiTheme="minorHAnsi" w:cs="Arial"/>
          <w:bCs/>
          <w:color w:val="000000"/>
          <w:kern w:val="36"/>
          <w:sz w:val="28"/>
          <w:szCs w:val="28"/>
        </w:rPr>
        <w:t>Now, we get the desired output ‘</w:t>
      </w:r>
      <w:proofErr w:type="spellStart"/>
      <w:r w:rsidRPr="00A77376">
        <w:rPr>
          <w:rFonts w:asciiTheme="minorHAnsi" w:hAnsiTheme="minorHAnsi" w:cs="Arial"/>
          <w:bCs/>
          <w:color w:val="000000"/>
          <w:kern w:val="36"/>
          <w:sz w:val="28"/>
          <w:szCs w:val="28"/>
        </w:rPr>
        <w:t>Jeny</w:t>
      </w:r>
      <w:proofErr w:type="spellEnd"/>
      <w:r w:rsidRPr="00A77376">
        <w:rPr>
          <w:rFonts w:asciiTheme="minorHAnsi" w:hAnsiTheme="minorHAnsi" w:cs="Arial"/>
          <w:bCs/>
          <w:color w:val="000000"/>
          <w:kern w:val="36"/>
          <w:sz w:val="28"/>
          <w:szCs w:val="28"/>
        </w:rPr>
        <w:t>’, because as per our implementation for the equals() method, the </w:t>
      </w:r>
      <w:r w:rsidRPr="00A77376">
        <w:rPr>
          <w:rFonts w:asciiTheme="minorHAnsi" w:hAnsiTheme="minorHAnsi" w:cs="Arial"/>
          <w:color w:val="000000"/>
          <w:kern w:val="36"/>
          <w:sz w:val="28"/>
          <w:szCs w:val="28"/>
        </w:rPr>
        <w:t>new EmployeeId("222")</w:t>
      </w:r>
      <w:r w:rsidRPr="00A77376">
        <w:rPr>
          <w:rFonts w:asciiTheme="minorHAnsi" w:hAnsiTheme="minorHAnsi" w:cs="Arial"/>
          <w:bCs/>
          <w:color w:val="000000"/>
          <w:kern w:val="36"/>
          <w:sz w:val="28"/>
          <w:szCs w:val="28"/>
        </w:rPr>
        <w:t> in the </w:t>
      </w:r>
      <w:r w:rsidRPr="00A77376">
        <w:rPr>
          <w:rFonts w:asciiTheme="minorHAnsi" w:hAnsiTheme="minorHAnsi" w:cs="Arial"/>
          <w:color w:val="000000"/>
          <w:kern w:val="36"/>
          <w:sz w:val="28"/>
          <w:szCs w:val="28"/>
        </w:rPr>
        <w:t>put</w:t>
      </w:r>
      <w:r w:rsidRPr="00A77376">
        <w:rPr>
          <w:rFonts w:asciiTheme="minorHAnsi" w:hAnsiTheme="minorHAnsi" w:cs="Arial"/>
          <w:bCs/>
          <w:color w:val="000000"/>
          <w:kern w:val="36"/>
          <w:sz w:val="28"/>
          <w:szCs w:val="28"/>
        </w:rPr>
        <w:t> statement and </w:t>
      </w:r>
      <w:r w:rsidRPr="00A77376">
        <w:rPr>
          <w:rFonts w:asciiTheme="minorHAnsi" w:hAnsiTheme="minorHAnsi" w:cs="Arial"/>
          <w:color w:val="000000"/>
          <w:kern w:val="36"/>
          <w:sz w:val="28"/>
          <w:szCs w:val="28"/>
        </w:rPr>
        <w:t>new EmployeeId("222")</w:t>
      </w:r>
      <w:r w:rsidRPr="00A77376">
        <w:rPr>
          <w:rFonts w:asciiTheme="minorHAnsi" w:hAnsiTheme="minorHAnsi" w:cs="Arial"/>
          <w:bCs/>
          <w:color w:val="000000"/>
          <w:kern w:val="36"/>
          <w:sz w:val="28"/>
          <w:szCs w:val="28"/>
        </w:rPr>
        <w:t> in the </w:t>
      </w:r>
      <w:r w:rsidRPr="00A77376">
        <w:rPr>
          <w:rFonts w:asciiTheme="minorHAnsi" w:hAnsiTheme="minorHAnsi" w:cs="Arial"/>
          <w:color w:val="000000"/>
          <w:kern w:val="36"/>
          <w:sz w:val="28"/>
          <w:szCs w:val="28"/>
        </w:rPr>
        <w:t>get</w:t>
      </w:r>
      <w:r w:rsidRPr="00A77376">
        <w:rPr>
          <w:rFonts w:asciiTheme="minorHAnsi" w:hAnsiTheme="minorHAnsi" w:cs="Arial"/>
          <w:bCs/>
          <w:color w:val="000000"/>
          <w:kern w:val="36"/>
          <w:sz w:val="28"/>
          <w:szCs w:val="28"/>
        </w:rPr>
        <w:t> statement are considered one and the same.</w:t>
      </w:r>
    </w:p>
    <w:p w:rsidR="000A1B4E" w:rsidRDefault="000A1B4E"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Default="000A1B4E"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Default="000A1B4E"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Default="000A1B4E" w:rsidP="00D761F7">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Default="000A1B4E" w:rsidP="00696FE4">
      <w:pPr>
        <w:pStyle w:val="ListParagraph"/>
        <w:shd w:val="clear" w:color="auto" w:fill="FFFFFF"/>
        <w:spacing w:after="240" w:line="240" w:lineRule="auto"/>
        <w:jc w:val="both"/>
        <w:outlineLvl w:val="0"/>
        <w:rPr>
          <w:rFonts w:eastAsia="Times New Roman" w:cs="Arial"/>
          <w:bCs/>
          <w:color w:val="000000"/>
          <w:kern w:val="36"/>
          <w:sz w:val="24"/>
          <w:szCs w:val="24"/>
        </w:rPr>
      </w:pPr>
    </w:p>
    <w:p w:rsidR="000A1B4E" w:rsidRPr="00F32F0F" w:rsidRDefault="000A1B4E" w:rsidP="00696FE4">
      <w:pPr>
        <w:pStyle w:val="ListParagraph"/>
        <w:shd w:val="clear" w:color="auto" w:fill="FFFFFF"/>
        <w:spacing w:after="240" w:line="240" w:lineRule="auto"/>
        <w:jc w:val="both"/>
        <w:outlineLvl w:val="0"/>
        <w:rPr>
          <w:rFonts w:eastAsia="Times New Roman" w:cs="Arial"/>
          <w:bCs/>
          <w:color w:val="000000"/>
          <w:kern w:val="36"/>
          <w:sz w:val="24"/>
          <w:szCs w:val="24"/>
        </w:rPr>
      </w:pPr>
    </w:p>
    <w:sectPr w:rsidR="000A1B4E" w:rsidRPr="00F32F0F" w:rsidSect="00D64E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F33" w:rsidRDefault="00967F33" w:rsidP="00CB4D40">
      <w:pPr>
        <w:spacing w:after="0" w:line="240" w:lineRule="auto"/>
      </w:pPr>
      <w:r>
        <w:separator/>
      </w:r>
    </w:p>
  </w:endnote>
  <w:endnote w:type="continuationSeparator" w:id="0">
    <w:p w:rsidR="00967F33" w:rsidRDefault="00967F33" w:rsidP="00CB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F33" w:rsidRDefault="00967F33" w:rsidP="00CB4D40">
      <w:pPr>
        <w:spacing w:after="0" w:line="240" w:lineRule="auto"/>
      </w:pPr>
      <w:r>
        <w:separator/>
      </w:r>
    </w:p>
  </w:footnote>
  <w:footnote w:type="continuationSeparator" w:id="0">
    <w:p w:rsidR="00967F33" w:rsidRDefault="00967F33" w:rsidP="00CB4D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C3ED"/>
      </v:shape>
    </w:pict>
  </w:numPicBullet>
  <w:abstractNum w:abstractNumId="0">
    <w:nsid w:val="078F1900"/>
    <w:multiLevelType w:val="multilevel"/>
    <w:tmpl w:val="A840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E4DF2"/>
    <w:multiLevelType w:val="multilevel"/>
    <w:tmpl w:val="CE5A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F13149"/>
    <w:multiLevelType w:val="multilevel"/>
    <w:tmpl w:val="DA5E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AC70BC"/>
    <w:multiLevelType w:val="multilevel"/>
    <w:tmpl w:val="5E1C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CC2423"/>
    <w:multiLevelType w:val="multilevel"/>
    <w:tmpl w:val="10BC4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5B1C03"/>
    <w:multiLevelType w:val="multilevel"/>
    <w:tmpl w:val="8C6A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7F7CCA"/>
    <w:multiLevelType w:val="multilevel"/>
    <w:tmpl w:val="47AC0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0E5FE9"/>
    <w:multiLevelType w:val="multilevel"/>
    <w:tmpl w:val="52225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B95877"/>
    <w:multiLevelType w:val="multilevel"/>
    <w:tmpl w:val="1604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E26A8F"/>
    <w:multiLevelType w:val="multilevel"/>
    <w:tmpl w:val="7F20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FC6E3F"/>
    <w:multiLevelType w:val="multilevel"/>
    <w:tmpl w:val="6B10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407091"/>
    <w:multiLevelType w:val="multilevel"/>
    <w:tmpl w:val="5FEC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5156BD"/>
    <w:multiLevelType w:val="multilevel"/>
    <w:tmpl w:val="9612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6E2FAE"/>
    <w:multiLevelType w:val="hybridMultilevel"/>
    <w:tmpl w:val="1A0CC1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6EA488A"/>
    <w:multiLevelType w:val="multilevel"/>
    <w:tmpl w:val="1940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116541"/>
    <w:multiLevelType w:val="hybridMultilevel"/>
    <w:tmpl w:val="8CAE8B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CC623E"/>
    <w:multiLevelType w:val="multilevel"/>
    <w:tmpl w:val="8264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044F45"/>
    <w:multiLevelType w:val="hybridMultilevel"/>
    <w:tmpl w:val="98602E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2E25EE7"/>
    <w:multiLevelType w:val="multilevel"/>
    <w:tmpl w:val="0472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86019E3"/>
    <w:multiLevelType w:val="multilevel"/>
    <w:tmpl w:val="C4F0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020ADA"/>
    <w:multiLevelType w:val="multilevel"/>
    <w:tmpl w:val="1154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D15D4D"/>
    <w:multiLevelType w:val="multilevel"/>
    <w:tmpl w:val="34C8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F9099E"/>
    <w:multiLevelType w:val="multilevel"/>
    <w:tmpl w:val="5628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83051E"/>
    <w:multiLevelType w:val="multilevel"/>
    <w:tmpl w:val="FE80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F81F05"/>
    <w:multiLevelType w:val="multilevel"/>
    <w:tmpl w:val="92E8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8F5F8C"/>
    <w:multiLevelType w:val="multilevel"/>
    <w:tmpl w:val="7E16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7"/>
  </w:num>
  <w:num w:numId="4">
    <w:abstractNumId w:val="13"/>
  </w:num>
  <w:num w:numId="5">
    <w:abstractNumId w:val="24"/>
  </w:num>
  <w:num w:numId="6">
    <w:abstractNumId w:val="1"/>
  </w:num>
  <w:num w:numId="7">
    <w:abstractNumId w:val="3"/>
  </w:num>
  <w:num w:numId="8">
    <w:abstractNumId w:val="2"/>
  </w:num>
  <w:num w:numId="9">
    <w:abstractNumId w:val="9"/>
  </w:num>
  <w:num w:numId="10">
    <w:abstractNumId w:val="4"/>
  </w:num>
  <w:num w:numId="11">
    <w:abstractNumId w:val="18"/>
  </w:num>
  <w:num w:numId="12">
    <w:abstractNumId w:val="6"/>
  </w:num>
  <w:num w:numId="13">
    <w:abstractNumId w:val="11"/>
  </w:num>
  <w:num w:numId="14">
    <w:abstractNumId w:val="7"/>
  </w:num>
  <w:num w:numId="15">
    <w:abstractNumId w:val="0"/>
  </w:num>
  <w:num w:numId="16">
    <w:abstractNumId w:val="5"/>
  </w:num>
  <w:num w:numId="17">
    <w:abstractNumId w:val="14"/>
  </w:num>
  <w:num w:numId="18">
    <w:abstractNumId w:val="16"/>
  </w:num>
  <w:num w:numId="19">
    <w:abstractNumId w:val="19"/>
  </w:num>
  <w:num w:numId="20">
    <w:abstractNumId w:val="10"/>
  </w:num>
  <w:num w:numId="21">
    <w:abstractNumId w:val="25"/>
  </w:num>
  <w:num w:numId="22">
    <w:abstractNumId w:val="20"/>
  </w:num>
  <w:num w:numId="23">
    <w:abstractNumId w:val="12"/>
  </w:num>
  <w:num w:numId="24">
    <w:abstractNumId w:val="21"/>
  </w:num>
  <w:num w:numId="25">
    <w:abstractNumId w:val="2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E6"/>
    <w:rsid w:val="000129AF"/>
    <w:rsid w:val="00021EFD"/>
    <w:rsid w:val="000338B3"/>
    <w:rsid w:val="00036651"/>
    <w:rsid w:val="00073483"/>
    <w:rsid w:val="000A1B4E"/>
    <w:rsid w:val="000A1EE6"/>
    <w:rsid w:val="000B3326"/>
    <w:rsid w:val="00116190"/>
    <w:rsid w:val="00127301"/>
    <w:rsid w:val="00142121"/>
    <w:rsid w:val="001C6700"/>
    <w:rsid w:val="001F0744"/>
    <w:rsid w:val="001F4567"/>
    <w:rsid w:val="00202799"/>
    <w:rsid w:val="00214868"/>
    <w:rsid w:val="00252DBC"/>
    <w:rsid w:val="00273274"/>
    <w:rsid w:val="002A4878"/>
    <w:rsid w:val="002A692D"/>
    <w:rsid w:val="00322D44"/>
    <w:rsid w:val="003358F6"/>
    <w:rsid w:val="00381C7E"/>
    <w:rsid w:val="00382C1C"/>
    <w:rsid w:val="0040164B"/>
    <w:rsid w:val="00405746"/>
    <w:rsid w:val="004275D5"/>
    <w:rsid w:val="004340BB"/>
    <w:rsid w:val="00451320"/>
    <w:rsid w:val="004A0348"/>
    <w:rsid w:val="004A52A8"/>
    <w:rsid w:val="004F2085"/>
    <w:rsid w:val="0051774C"/>
    <w:rsid w:val="0056256A"/>
    <w:rsid w:val="005F202D"/>
    <w:rsid w:val="00602146"/>
    <w:rsid w:val="0060246D"/>
    <w:rsid w:val="00633EC5"/>
    <w:rsid w:val="006877E9"/>
    <w:rsid w:val="00696FE4"/>
    <w:rsid w:val="006C1685"/>
    <w:rsid w:val="006D3E4A"/>
    <w:rsid w:val="006E6AE7"/>
    <w:rsid w:val="00730A40"/>
    <w:rsid w:val="007376EE"/>
    <w:rsid w:val="007403BF"/>
    <w:rsid w:val="00764F62"/>
    <w:rsid w:val="00784E20"/>
    <w:rsid w:val="007A7147"/>
    <w:rsid w:val="00817245"/>
    <w:rsid w:val="00830D61"/>
    <w:rsid w:val="00844CF8"/>
    <w:rsid w:val="00860D44"/>
    <w:rsid w:val="008643C2"/>
    <w:rsid w:val="00864D6D"/>
    <w:rsid w:val="00882778"/>
    <w:rsid w:val="008A6E23"/>
    <w:rsid w:val="008A7985"/>
    <w:rsid w:val="008C324D"/>
    <w:rsid w:val="008C7B4B"/>
    <w:rsid w:val="00911A81"/>
    <w:rsid w:val="009173CF"/>
    <w:rsid w:val="00932098"/>
    <w:rsid w:val="00965F8C"/>
    <w:rsid w:val="00967B91"/>
    <w:rsid w:val="00967F33"/>
    <w:rsid w:val="00973582"/>
    <w:rsid w:val="00982DB5"/>
    <w:rsid w:val="00A70D0E"/>
    <w:rsid w:val="00A77376"/>
    <w:rsid w:val="00AC6A58"/>
    <w:rsid w:val="00AE2C8A"/>
    <w:rsid w:val="00B3197C"/>
    <w:rsid w:val="00B3679B"/>
    <w:rsid w:val="00B5115B"/>
    <w:rsid w:val="00B67367"/>
    <w:rsid w:val="00B71EED"/>
    <w:rsid w:val="00B737F4"/>
    <w:rsid w:val="00B75D45"/>
    <w:rsid w:val="00B9682B"/>
    <w:rsid w:val="00BC465B"/>
    <w:rsid w:val="00BC5BA7"/>
    <w:rsid w:val="00C46543"/>
    <w:rsid w:val="00C80B02"/>
    <w:rsid w:val="00CB4D40"/>
    <w:rsid w:val="00CB513A"/>
    <w:rsid w:val="00D05922"/>
    <w:rsid w:val="00D10958"/>
    <w:rsid w:val="00D14C78"/>
    <w:rsid w:val="00D313B1"/>
    <w:rsid w:val="00D64ECA"/>
    <w:rsid w:val="00D710D5"/>
    <w:rsid w:val="00D761F7"/>
    <w:rsid w:val="00DE7F4A"/>
    <w:rsid w:val="00E171E1"/>
    <w:rsid w:val="00E42EBE"/>
    <w:rsid w:val="00E57022"/>
    <w:rsid w:val="00E82504"/>
    <w:rsid w:val="00E910DD"/>
    <w:rsid w:val="00EB3E28"/>
    <w:rsid w:val="00EF5189"/>
    <w:rsid w:val="00F32F0F"/>
    <w:rsid w:val="00F371EA"/>
    <w:rsid w:val="00F41BB6"/>
    <w:rsid w:val="00F64B68"/>
    <w:rsid w:val="00F6580A"/>
    <w:rsid w:val="00F80482"/>
    <w:rsid w:val="00F92371"/>
    <w:rsid w:val="00FB353E"/>
    <w:rsid w:val="00FE0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1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73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73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273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E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A1EE6"/>
    <w:pPr>
      <w:ind w:left="720"/>
      <w:contextualSpacing/>
    </w:pPr>
  </w:style>
  <w:style w:type="paragraph" w:styleId="HTMLPreformatted">
    <w:name w:val="HTML Preformatted"/>
    <w:basedOn w:val="Normal"/>
    <w:link w:val="HTMLPreformattedChar"/>
    <w:uiPriority w:val="99"/>
    <w:unhideWhenUsed/>
    <w:rsid w:val="006E6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6AE7"/>
    <w:rPr>
      <w:rFonts w:ascii="Courier New" w:eastAsia="Times New Roman" w:hAnsi="Courier New" w:cs="Courier New"/>
      <w:sz w:val="20"/>
      <w:szCs w:val="20"/>
    </w:rPr>
  </w:style>
  <w:style w:type="paragraph" w:styleId="NormalWeb">
    <w:name w:val="Normal (Web)"/>
    <w:basedOn w:val="Normal"/>
    <w:uiPriority w:val="99"/>
    <w:unhideWhenUsed/>
    <w:rsid w:val="004340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0BB"/>
    <w:rPr>
      <w:b/>
      <w:bCs/>
    </w:rPr>
  </w:style>
  <w:style w:type="paragraph" w:styleId="BalloonText">
    <w:name w:val="Balloon Text"/>
    <w:basedOn w:val="Normal"/>
    <w:link w:val="BalloonTextChar"/>
    <w:uiPriority w:val="99"/>
    <w:semiHidden/>
    <w:unhideWhenUsed/>
    <w:rsid w:val="00965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F8C"/>
    <w:rPr>
      <w:rFonts w:ascii="Tahoma" w:hAnsi="Tahoma" w:cs="Tahoma"/>
      <w:sz w:val="16"/>
      <w:szCs w:val="16"/>
    </w:rPr>
  </w:style>
  <w:style w:type="character" w:customStyle="1" w:styleId="Heading2Char">
    <w:name w:val="Heading 2 Char"/>
    <w:basedOn w:val="DefaultParagraphFont"/>
    <w:link w:val="Heading2"/>
    <w:uiPriority w:val="9"/>
    <w:semiHidden/>
    <w:rsid w:val="001273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273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2730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05746"/>
    <w:rPr>
      <w:color w:val="0000FF"/>
      <w:u w:val="single"/>
    </w:rPr>
  </w:style>
  <w:style w:type="character" w:customStyle="1" w:styleId="com">
    <w:name w:val="com"/>
    <w:basedOn w:val="DefaultParagraphFont"/>
    <w:rsid w:val="00730A40"/>
  </w:style>
  <w:style w:type="character" w:customStyle="1" w:styleId="pln">
    <w:name w:val="pln"/>
    <w:basedOn w:val="DefaultParagraphFont"/>
    <w:rsid w:val="00730A40"/>
  </w:style>
  <w:style w:type="character" w:customStyle="1" w:styleId="kwd">
    <w:name w:val="kwd"/>
    <w:basedOn w:val="DefaultParagraphFont"/>
    <w:rsid w:val="00730A40"/>
  </w:style>
  <w:style w:type="character" w:customStyle="1" w:styleId="typ">
    <w:name w:val="typ"/>
    <w:basedOn w:val="DefaultParagraphFont"/>
    <w:rsid w:val="00730A40"/>
  </w:style>
  <w:style w:type="character" w:customStyle="1" w:styleId="pun">
    <w:name w:val="pun"/>
    <w:basedOn w:val="DefaultParagraphFont"/>
    <w:rsid w:val="00730A40"/>
  </w:style>
  <w:style w:type="character" w:customStyle="1" w:styleId="str">
    <w:name w:val="str"/>
    <w:basedOn w:val="DefaultParagraphFont"/>
    <w:rsid w:val="00730A40"/>
  </w:style>
  <w:style w:type="character" w:customStyle="1" w:styleId="lit">
    <w:name w:val="lit"/>
    <w:basedOn w:val="DefaultParagraphFont"/>
    <w:rsid w:val="00730A40"/>
  </w:style>
  <w:style w:type="character" w:styleId="HTMLCode">
    <w:name w:val="HTML Code"/>
    <w:basedOn w:val="DefaultParagraphFont"/>
    <w:uiPriority w:val="99"/>
    <w:semiHidden/>
    <w:unhideWhenUsed/>
    <w:rsid w:val="00730A40"/>
    <w:rPr>
      <w:rFonts w:ascii="Courier New" w:eastAsia="Times New Roman" w:hAnsi="Courier New" w:cs="Courier New"/>
      <w:sz w:val="20"/>
      <w:szCs w:val="20"/>
    </w:rPr>
  </w:style>
  <w:style w:type="character" w:customStyle="1" w:styleId="keyword">
    <w:name w:val="keyword"/>
    <w:basedOn w:val="DefaultParagraphFont"/>
    <w:rsid w:val="0060246D"/>
  </w:style>
  <w:style w:type="character" w:customStyle="1" w:styleId="string">
    <w:name w:val="string"/>
    <w:basedOn w:val="DefaultParagraphFont"/>
    <w:rsid w:val="0060246D"/>
  </w:style>
  <w:style w:type="character" w:customStyle="1" w:styleId="number">
    <w:name w:val="number"/>
    <w:basedOn w:val="DefaultParagraphFont"/>
    <w:rsid w:val="0060246D"/>
  </w:style>
  <w:style w:type="paragraph" w:customStyle="1" w:styleId="entry-meta">
    <w:name w:val="entry-meta"/>
    <w:basedOn w:val="Normal"/>
    <w:rsid w:val="000A1B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0A1B4E"/>
  </w:style>
  <w:style w:type="character" w:customStyle="1" w:styleId="entry-author-name">
    <w:name w:val="entry-author-name"/>
    <w:basedOn w:val="DefaultParagraphFont"/>
    <w:rsid w:val="000A1B4E"/>
  </w:style>
  <w:style w:type="character" w:customStyle="1" w:styleId="entry-comments-link">
    <w:name w:val="entry-comments-link"/>
    <w:basedOn w:val="DefaultParagraphFont"/>
    <w:rsid w:val="000A1B4E"/>
  </w:style>
  <w:style w:type="paragraph" w:customStyle="1" w:styleId="cbola-ghost-center-inner">
    <w:name w:val="cbola-ghost-center-inner"/>
    <w:basedOn w:val="Normal"/>
    <w:rsid w:val="000A1B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la-d-trivia-multianswer-desc">
    <w:name w:val="cbola-d-trivia-multi__answer-desc"/>
    <w:basedOn w:val="Normal"/>
    <w:rsid w:val="000A1B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la-d-trivia-multi-game-endnext-quiz">
    <w:name w:val="cbola-d-trivia-multi-game-end__next-quiz"/>
    <w:basedOn w:val="Normal"/>
    <w:rsid w:val="000A1B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bola-d-trivia-multi-footeryour-score">
    <w:name w:val="cbola-d-trivia-multi-footer__your-score"/>
    <w:basedOn w:val="DefaultParagraphFont"/>
    <w:rsid w:val="000A1B4E"/>
  </w:style>
  <w:style w:type="character" w:customStyle="1" w:styleId="cbola-d-trivia-multi-footerscore">
    <w:name w:val="cbola-d-trivia-multi-footer__score"/>
    <w:basedOn w:val="DefaultParagraphFont"/>
    <w:rsid w:val="000A1B4E"/>
  </w:style>
  <w:style w:type="character" w:customStyle="1" w:styleId="cbola-d-trivia-multi-footerquestion">
    <w:name w:val="cbola-d-trivia-multi-footer__question"/>
    <w:basedOn w:val="DefaultParagraphFont"/>
    <w:rsid w:val="000A1B4E"/>
  </w:style>
  <w:style w:type="character" w:customStyle="1" w:styleId="cbola-d-trivia-multi-footerprogress">
    <w:name w:val="cbola-d-trivia-multi-footer__progress"/>
    <w:basedOn w:val="DefaultParagraphFont"/>
    <w:rsid w:val="000A1B4E"/>
  </w:style>
  <w:style w:type="paragraph" w:styleId="Header">
    <w:name w:val="header"/>
    <w:basedOn w:val="Normal"/>
    <w:link w:val="HeaderChar"/>
    <w:uiPriority w:val="99"/>
    <w:unhideWhenUsed/>
    <w:rsid w:val="00CB4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40"/>
  </w:style>
  <w:style w:type="paragraph" w:styleId="Footer">
    <w:name w:val="footer"/>
    <w:basedOn w:val="Normal"/>
    <w:link w:val="FooterChar"/>
    <w:uiPriority w:val="99"/>
    <w:unhideWhenUsed/>
    <w:rsid w:val="00CB4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1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73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73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273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E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A1EE6"/>
    <w:pPr>
      <w:ind w:left="720"/>
      <w:contextualSpacing/>
    </w:pPr>
  </w:style>
  <w:style w:type="paragraph" w:styleId="HTMLPreformatted">
    <w:name w:val="HTML Preformatted"/>
    <w:basedOn w:val="Normal"/>
    <w:link w:val="HTMLPreformattedChar"/>
    <w:uiPriority w:val="99"/>
    <w:unhideWhenUsed/>
    <w:rsid w:val="006E6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6AE7"/>
    <w:rPr>
      <w:rFonts w:ascii="Courier New" w:eastAsia="Times New Roman" w:hAnsi="Courier New" w:cs="Courier New"/>
      <w:sz w:val="20"/>
      <w:szCs w:val="20"/>
    </w:rPr>
  </w:style>
  <w:style w:type="paragraph" w:styleId="NormalWeb">
    <w:name w:val="Normal (Web)"/>
    <w:basedOn w:val="Normal"/>
    <w:uiPriority w:val="99"/>
    <w:unhideWhenUsed/>
    <w:rsid w:val="004340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0BB"/>
    <w:rPr>
      <w:b/>
      <w:bCs/>
    </w:rPr>
  </w:style>
  <w:style w:type="paragraph" w:styleId="BalloonText">
    <w:name w:val="Balloon Text"/>
    <w:basedOn w:val="Normal"/>
    <w:link w:val="BalloonTextChar"/>
    <w:uiPriority w:val="99"/>
    <w:semiHidden/>
    <w:unhideWhenUsed/>
    <w:rsid w:val="00965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F8C"/>
    <w:rPr>
      <w:rFonts w:ascii="Tahoma" w:hAnsi="Tahoma" w:cs="Tahoma"/>
      <w:sz w:val="16"/>
      <w:szCs w:val="16"/>
    </w:rPr>
  </w:style>
  <w:style w:type="character" w:customStyle="1" w:styleId="Heading2Char">
    <w:name w:val="Heading 2 Char"/>
    <w:basedOn w:val="DefaultParagraphFont"/>
    <w:link w:val="Heading2"/>
    <w:uiPriority w:val="9"/>
    <w:semiHidden/>
    <w:rsid w:val="001273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273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2730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05746"/>
    <w:rPr>
      <w:color w:val="0000FF"/>
      <w:u w:val="single"/>
    </w:rPr>
  </w:style>
  <w:style w:type="character" w:customStyle="1" w:styleId="com">
    <w:name w:val="com"/>
    <w:basedOn w:val="DefaultParagraphFont"/>
    <w:rsid w:val="00730A40"/>
  </w:style>
  <w:style w:type="character" w:customStyle="1" w:styleId="pln">
    <w:name w:val="pln"/>
    <w:basedOn w:val="DefaultParagraphFont"/>
    <w:rsid w:val="00730A40"/>
  </w:style>
  <w:style w:type="character" w:customStyle="1" w:styleId="kwd">
    <w:name w:val="kwd"/>
    <w:basedOn w:val="DefaultParagraphFont"/>
    <w:rsid w:val="00730A40"/>
  </w:style>
  <w:style w:type="character" w:customStyle="1" w:styleId="typ">
    <w:name w:val="typ"/>
    <w:basedOn w:val="DefaultParagraphFont"/>
    <w:rsid w:val="00730A40"/>
  </w:style>
  <w:style w:type="character" w:customStyle="1" w:styleId="pun">
    <w:name w:val="pun"/>
    <w:basedOn w:val="DefaultParagraphFont"/>
    <w:rsid w:val="00730A40"/>
  </w:style>
  <w:style w:type="character" w:customStyle="1" w:styleId="str">
    <w:name w:val="str"/>
    <w:basedOn w:val="DefaultParagraphFont"/>
    <w:rsid w:val="00730A40"/>
  </w:style>
  <w:style w:type="character" w:customStyle="1" w:styleId="lit">
    <w:name w:val="lit"/>
    <w:basedOn w:val="DefaultParagraphFont"/>
    <w:rsid w:val="00730A40"/>
  </w:style>
  <w:style w:type="character" w:styleId="HTMLCode">
    <w:name w:val="HTML Code"/>
    <w:basedOn w:val="DefaultParagraphFont"/>
    <w:uiPriority w:val="99"/>
    <w:semiHidden/>
    <w:unhideWhenUsed/>
    <w:rsid w:val="00730A40"/>
    <w:rPr>
      <w:rFonts w:ascii="Courier New" w:eastAsia="Times New Roman" w:hAnsi="Courier New" w:cs="Courier New"/>
      <w:sz w:val="20"/>
      <w:szCs w:val="20"/>
    </w:rPr>
  </w:style>
  <w:style w:type="character" w:customStyle="1" w:styleId="keyword">
    <w:name w:val="keyword"/>
    <w:basedOn w:val="DefaultParagraphFont"/>
    <w:rsid w:val="0060246D"/>
  </w:style>
  <w:style w:type="character" w:customStyle="1" w:styleId="string">
    <w:name w:val="string"/>
    <w:basedOn w:val="DefaultParagraphFont"/>
    <w:rsid w:val="0060246D"/>
  </w:style>
  <w:style w:type="character" w:customStyle="1" w:styleId="number">
    <w:name w:val="number"/>
    <w:basedOn w:val="DefaultParagraphFont"/>
    <w:rsid w:val="0060246D"/>
  </w:style>
  <w:style w:type="paragraph" w:customStyle="1" w:styleId="entry-meta">
    <w:name w:val="entry-meta"/>
    <w:basedOn w:val="Normal"/>
    <w:rsid w:val="000A1B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0A1B4E"/>
  </w:style>
  <w:style w:type="character" w:customStyle="1" w:styleId="entry-author-name">
    <w:name w:val="entry-author-name"/>
    <w:basedOn w:val="DefaultParagraphFont"/>
    <w:rsid w:val="000A1B4E"/>
  </w:style>
  <w:style w:type="character" w:customStyle="1" w:styleId="entry-comments-link">
    <w:name w:val="entry-comments-link"/>
    <w:basedOn w:val="DefaultParagraphFont"/>
    <w:rsid w:val="000A1B4E"/>
  </w:style>
  <w:style w:type="paragraph" w:customStyle="1" w:styleId="cbola-ghost-center-inner">
    <w:name w:val="cbola-ghost-center-inner"/>
    <w:basedOn w:val="Normal"/>
    <w:rsid w:val="000A1B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la-d-trivia-multianswer-desc">
    <w:name w:val="cbola-d-trivia-multi__answer-desc"/>
    <w:basedOn w:val="Normal"/>
    <w:rsid w:val="000A1B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la-d-trivia-multi-game-endnext-quiz">
    <w:name w:val="cbola-d-trivia-multi-game-end__next-quiz"/>
    <w:basedOn w:val="Normal"/>
    <w:rsid w:val="000A1B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bola-d-trivia-multi-footeryour-score">
    <w:name w:val="cbola-d-trivia-multi-footer__your-score"/>
    <w:basedOn w:val="DefaultParagraphFont"/>
    <w:rsid w:val="000A1B4E"/>
  </w:style>
  <w:style w:type="character" w:customStyle="1" w:styleId="cbola-d-trivia-multi-footerscore">
    <w:name w:val="cbola-d-trivia-multi-footer__score"/>
    <w:basedOn w:val="DefaultParagraphFont"/>
    <w:rsid w:val="000A1B4E"/>
  </w:style>
  <w:style w:type="character" w:customStyle="1" w:styleId="cbola-d-trivia-multi-footerquestion">
    <w:name w:val="cbola-d-trivia-multi-footer__question"/>
    <w:basedOn w:val="DefaultParagraphFont"/>
    <w:rsid w:val="000A1B4E"/>
  </w:style>
  <w:style w:type="character" w:customStyle="1" w:styleId="cbola-d-trivia-multi-footerprogress">
    <w:name w:val="cbola-d-trivia-multi-footer__progress"/>
    <w:basedOn w:val="DefaultParagraphFont"/>
    <w:rsid w:val="000A1B4E"/>
  </w:style>
  <w:style w:type="paragraph" w:styleId="Header">
    <w:name w:val="header"/>
    <w:basedOn w:val="Normal"/>
    <w:link w:val="HeaderChar"/>
    <w:uiPriority w:val="99"/>
    <w:unhideWhenUsed/>
    <w:rsid w:val="00CB4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40"/>
  </w:style>
  <w:style w:type="paragraph" w:styleId="Footer">
    <w:name w:val="footer"/>
    <w:basedOn w:val="Normal"/>
    <w:link w:val="FooterChar"/>
    <w:uiPriority w:val="99"/>
    <w:unhideWhenUsed/>
    <w:rsid w:val="00CB4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1832">
      <w:bodyDiv w:val="1"/>
      <w:marLeft w:val="0"/>
      <w:marRight w:val="0"/>
      <w:marTop w:val="0"/>
      <w:marBottom w:val="0"/>
      <w:divBdr>
        <w:top w:val="none" w:sz="0" w:space="0" w:color="auto"/>
        <w:left w:val="none" w:sz="0" w:space="0" w:color="auto"/>
        <w:bottom w:val="none" w:sz="0" w:space="0" w:color="auto"/>
        <w:right w:val="none" w:sz="0" w:space="0" w:color="auto"/>
      </w:divBdr>
    </w:div>
    <w:div w:id="103502018">
      <w:bodyDiv w:val="1"/>
      <w:marLeft w:val="0"/>
      <w:marRight w:val="0"/>
      <w:marTop w:val="0"/>
      <w:marBottom w:val="0"/>
      <w:divBdr>
        <w:top w:val="none" w:sz="0" w:space="0" w:color="auto"/>
        <w:left w:val="none" w:sz="0" w:space="0" w:color="auto"/>
        <w:bottom w:val="none" w:sz="0" w:space="0" w:color="auto"/>
        <w:right w:val="none" w:sz="0" w:space="0" w:color="auto"/>
      </w:divBdr>
      <w:divsChild>
        <w:div w:id="293752684">
          <w:marLeft w:val="0"/>
          <w:marRight w:val="0"/>
          <w:marTop w:val="0"/>
          <w:marBottom w:val="0"/>
          <w:divBdr>
            <w:top w:val="none" w:sz="0" w:space="0" w:color="auto"/>
            <w:left w:val="none" w:sz="0" w:space="0" w:color="auto"/>
            <w:bottom w:val="none" w:sz="0" w:space="0" w:color="auto"/>
            <w:right w:val="none" w:sz="0" w:space="0" w:color="auto"/>
          </w:divBdr>
          <w:divsChild>
            <w:div w:id="1473520326">
              <w:marLeft w:val="0"/>
              <w:marRight w:val="0"/>
              <w:marTop w:val="0"/>
              <w:marBottom w:val="0"/>
              <w:divBdr>
                <w:top w:val="none" w:sz="0" w:space="0" w:color="auto"/>
                <w:left w:val="none" w:sz="0" w:space="0" w:color="auto"/>
                <w:bottom w:val="none" w:sz="0" w:space="0" w:color="auto"/>
                <w:right w:val="none" w:sz="0" w:space="0" w:color="auto"/>
              </w:divBdr>
              <w:divsChild>
                <w:div w:id="767772318">
                  <w:marLeft w:val="0"/>
                  <w:marRight w:val="0"/>
                  <w:marTop w:val="0"/>
                  <w:marBottom w:val="0"/>
                  <w:divBdr>
                    <w:top w:val="none" w:sz="0" w:space="0" w:color="auto"/>
                    <w:left w:val="none" w:sz="0" w:space="0" w:color="auto"/>
                    <w:bottom w:val="none" w:sz="0" w:space="0" w:color="auto"/>
                    <w:right w:val="none" w:sz="0" w:space="0" w:color="auto"/>
                  </w:divBdr>
                </w:div>
                <w:div w:id="968753178">
                  <w:marLeft w:val="0"/>
                  <w:marRight w:val="0"/>
                  <w:marTop w:val="0"/>
                  <w:marBottom w:val="0"/>
                  <w:divBdr>
                    <w:top w:val="none" w:sz="0" w:space="0" w:color="auto"/>
                    <w:left w:val="none" w:sz="0" w:space="0" w:color="auto"/>
                    <w:bottom w:val="none" w:sz="0" w:space="0" w:color="auto"/>
                    <w:right w:val="none" w:sz="0" w:space="0" w:color="auto"/>
                  </w:divBdr>
                </w:div>
                <w:div w:id="1913196518">
                  <w:marLeft w:val="0"/>
                  <w:marRight w:val="0"/>
                  <w:marTop w:val="0"/>
                  <w:marBottom w:val="0"/>
                  <w:divBdr>
                    <w:top w:val="none" w:sz="0" w:space="0" w:color="auto"/>
                    <w:left w:val="none" w:sz="0" w:space="0" w:color="auto"/>
                    <w:bottom w:val="none" w:sz="0" w:space="0" w:color="auto"/>
                    <w:right w:val="none" w:sz="0" w:space="0" w:color="auto"/>
                  </w:divBdr>
                </w:div>
                <w:div w:id="1769737639">
                  <w:marLeft w:val="0"/>
                  <w:marRight w:val="0"/>
                  <w:marTop w:val="0"/>
                  <w:marBottom w:val="0"/>
                  <w:divBdr>
                    <w:top w:val="none" w:sz="0" w:space="0" w:color="auto"/>
                    <w:left w:val="none" w:sz="0" w:space="0" w:color="auto"/>
                    <w:bottom w:val="none" w:sz="0" w:space="0" w:color="auto"/>
                    <w:right w:val="none" w:sz="0" w:space="0" w:color="auto"/>
                  </w:divBdr>
                </w:div>
                <w:div w:id="1205828669">
                  <w:marLeft w:val="0"/>
                  <w:marRight w:val="0"/>
                  <w:marTop w:val="0"/>
                  <w:marBottom w:val="0"/>
                  <w:divBdr>
                    <w:top w:val="none" w:sz="0" w:space="0" w:color="auto"/>
                    <w:left w:val="none" w:sz="0" w:space="0" w:color="auto"/>
                    <w:bottom w:val="none" w:sz="0" w:space="0" w:color="auto"/>
                    <w:right w:val="none" w:sz="0" w:space="0" w:color="auto"/>
                  </w:divBdr>
                </w:div>
                <w:div w:id="1485583052">
                  <w:marLeft w:val="0"/>
                  <w:marRight w:val="0"/>
                  <w:marTop w:val="0"/>
                  <w:marBottom w:val="0"/>
                  <w:divBdr>
                    <w:top w:val="none" w:sz="0" w:space="0" w:color="auto"/>
                    <w:left w:val="none" w:sz="0" w:space="0" w:color="auto"/>
                    <w:bottom w:val="none" w:sz="0" w:space="0" w:color="auto"/>
                    <w:right w:val="none" w:sz="0" w:space="0" w:color="auto"/>
                  </w:divBdr>
                </w:div>
                <w:div w:id="1401518062">
                  <w:marLeft w:val="0"/>
                  <w:marRight w:val="0"/>
                  <w:marTop w:val="0"/>
                  <w:marBottom w:val="0"/>
                  <w:divBdr>
                    <w:top w:val="none" w:sz="0" w:space="0" w:color="auto"/>
                    <w:left w:val="none" w:sz="0" w:space="0" w:color="auto"/>
                    <w:bottom w:val="none" w:sz="0" w:space="0" w:color="auto"/>
                    <w:right w:val="none" w:sz="0" w:space="0" w:color="auto"/>
                  </w:divBdr>
                </w:div>
                <w:div w:id="579339228">
                  <w:marLeft w:val="0"/>
                  <w:marRight w:val="0"/>
                  <w:marTop w:val="0"/>
                  <w:marBottom w:val="0"/>
                  <w:divBdr>
                    <w:top w:val="none" w:sz="0" w:space="0" w:color="auto"/>
                    <w:left w:val="none" w:sz="0" w:space="0" w:color="auto"/>
                    <w:bottom w:val="none" w:sz="0" w:space="0" w:color="auto"/>
                    <w:right w:val="none" w:sz="0" w:space="0" w:color="auto"/>
                  </w:divBdr>
                </w:div>
                <w:div w:id="769010608">
                  <w:marLeft w:val="0"/>
                  <w:marRight w:val="0"/>
                  <w:marTop w:val="0"/>
                  <w:marBottom w:val="0"/>
                  <w:divBdr>
                    <w:top w:val="none" w:sz="0" w:space="0" w:color="auto"/>
                    <w:left w:val="none" w:sz="0" w:space="0" w:color="auto"/>
                    <w:bottom w:val="none" w:sz="0" w:space="0" w:color="auto"/>
                    <w:right w:val="none" w:sz="0" w:space="0" w:color="auto"/>
                  </w:divBdr>
                  <w:divsChild>
                    <w:div w:id="222831706">
                      <w:marLeft w:val="0"/>
                      <w:marRight w:val="0"/>
                      <w:marTop w:val="0"/>
                      <w:marBottom w:val="0"/>
                      <w:divBdr>
                        <w:top w:val="none" w:sz="0" w:space="0" w:color="auto"/>
                        <w:left w:val="none" w:sz="0" w:space="0" w:color="auto"/>
                        <w:bottom w:val="none" w:sz="0" w:space="0" w:color="auto"/>
                        <w:right w:val="none" w:sz="0" w:space="0" w:color="auto"/>
                      </w:divBdr>
                    </w:div>
                    <w:div w:id="667638291">
                      <w:marLeft w:val="0"/>
                      <w:marRight w:val="0"/>
                      <w:marTop w:val="0"/>
                      <w:marBottom w:val="0"/>
                      <w:divBdr>
                        <w:top w:val="none" w:sz="0" w:space="0" w:color="auto"/>
                        <w:left w:val="none" w:sz="0" w:space="0" w:color="auto"/>
                        <w:bottom w:val="none" w:sz="0" w:space="0" w:color="auto"/>
                        <w:right w:val="none" w:sz="0" w:space="0" w:color="auto"/>
                      </w:divBdr>
                    </w:div>
                    <w:div w:id="883179829">
                      <w:marLeft w:val="0"/>
                      <w:marRight w:val="0"/>
                      <w:marTop w:val="0"/>
                      <w:marBottom w:val="0"/>
                      <w:divBdr>
                        <w:top w:val="none" w:sz="0" w:space="0" w:color="auto"/>
                        <w:left w:val="none" w:sz="0" w:space="0" w:color="auto"/>
                        <w:bottom w:val="none" w:sz="0" w:space="0" w:color="auto"/>
                        <w:right w:val="none" w:sz="0" w:space="0" w:color="auto"/>
                      </w:divBdr>
                    </w:div>
                    <w:div w:id="950282581">
                      <w:marLeft w:val="0"/>
                      <w:marRight w:val="0"/>
                      <w:marTop w:val="0"/>
                      <w:marBottom w:val="0"/>
                      <w:divBdr>
                        <w:top w:val="none" w:sz="0" w:space="0" w:color="auto"/>
                        <w:left w:val="none" w:sz="0" w:space="0" w:color="auto"/>
                        <w:bottom w:val="none" w:sz="0" w:space="0" w:color="auto"/>
                        <w:right w:val="none" w:sz="0" w:space="0" w:color="auto"/>
                      </w:divBdr>
                    </w:div>
                    <w:div w:id="1130901817">
                      <w:marLeft w:val="0"/>
                      <w:marRight w:val="0"/>
                      <w:marTop w:val="0"/>
                      <w:marBottom w:val="0"/>
                      <w:divBdr>
                        <w:top w:val="none" w:sz="0" w:space="0" w:color="auto"/>
                        <w:left w:val="none" w:sz="0" w:space="0" w:color="auto"/>
                        <w:bottom w:val="none" w:sz="0" w:space="0" w:color="auto"/>
                        <w:right w:val="none" w:sz="0" w:space="0" w:color="auto"/>
                      </w:divBdr>
                    </w:div>
                    <w:div w:id="2038122535">
                      <w:marLeft w:val="0"/>
                      <w:marRight w:val="0"/>
                      <w:marTop w:val="0"/>
                      <w:marBottom w:val="0"/>
                      <w:divBdr>
                        <w:top w:val="none" w:sz="0" w:space="0" w:color="auto"/>
                        <w:left w:val="none" w:sz="0" w:space="0" w:color="auto"/>
                        <w:bottom w:val="none" w:sz="0" w:space="0" w:color="auto"/>
                        <w:right w:val="none" w:sz="0" w:space="0" w:color="auto"/>
                      </w:divBdr>
                    </w:div>
                    <w:div w:id="2936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3689">
          <w:marLeft w:val="0"/>
          <w:marRight w:val="0"/>
          <w:marTop w:val="0"/>
          <w:marBottom w:val="0"/>
          <w:divBdr>
            <w:top w:val="none" w:sz="0" w:space="0" w:color="auto"/>
            <w:left w:val="none" w:sz="0" w:space="0" w:color="auto"/>
            <w:bottom w:val="none" w:sz="0" w:space="0" w:color="auto"/>
            <w:right w:val="none" w:sz="0" w:space="0" w:color="auto"/>
          </w:divBdr>
          <w:divsChild>
            <w:div w:id="557084742">
              <w:marLeft w:val="0"/>
              <w:marRight w:val="0"/>
              <w:marTop w:val="0"/>
              <w:marBottom w:val="0"/>
              <w:divBdr>
                <w:top w:val="none" w:sz="0" w:space="0" w:color="auto"/>
                <w:left w:val="none" w:sz="0" w:space="0" w:color="auto"/>
                <w:bottom w:val="none" w:sz="0" w:space="0" w:color="auto"/>
                <w:right w:val="none" w:sz="0" w:space="0" w:color="auto"/>
              </w:divBdr>
              <w:divsChild>
                <w:div w:id="24528337">
                  <w:marLeft w:val="0"/>
                  <w:marRight w:val="0"/>
                  <w:marTop w:val="0"/>
                  <w:marBottom w:val="0"/>
                  <w:divBdr>
                    <w:top w:val="none" w:sz="0" w:space="0" w:color="auto"/>
                    <w:left w:val="none" w:sz="0" w:space="0" w:color="auto"/>
                    <w:bottom w:val="none" w:sz="0" w:space="0" w:color="auto"/>
                    <w:right w:val="none" w:sz="0" w:space="0" w:color="auto"/>
                  </w:divBdr>
                </w:div>
                <w:div w:id="132529163">
                  <w:marLeft w:val="0"/>
                  <w:marRight w:val="0"/>
                  <w:marTop w:val="0"/>
                  <w:marBottom w:val="0"/>
                  <w:divBdr>
                    <w:top w:val="none" w:sz="0" w:space="0" w:color="auto"/>
                    <w:left w:val="none" w:sz="0" w:space="0" w:color="auto"/>
                    <w:bottom w:val="none" w:sz="0" w:space="0" w:color="auto"/>
                    <w:right w:val="none" w:sz="0" w:space="0" w:color="auto"/>
                  </w:divBdr>
                </w:div>
                <w:div w:id="305858550">
                  <w:marLeft w:val="0"/>
                  <w:marRight w:val="0"/>
                  <w:marTop w:val="0"/>
                  <w:marBottom w:val="0"/>
                  <w:divBdr>
                    <w:top w:val="none" w:sz="0" w:space="0" w:color="auto"/>
                    <w:left w:val="none" w:sz="0" w:space="0" w:color="auto"/>
                    <w:bottom w:val="none" w:sz="0" w:space="0" w:color="auto"/>
                    <w:right w:val="none" w:sz="0" w:space="0" w:color="auto"/>
                  </w:divBdr>
                </w:div>
                <w:div w:id="2012179241">
                  <w:marLeft w:val="0"/>
                  <w:marRight w:val="0"/>
                  <w:marTop w:val="0"/>
                  <w:marBottom w:val="0"/>
                  <w:divBdr>
                    <w:top w:val="none" w:sz="0" w:space="0" w:color="auto"/>
                    <w:left w:val="none" w:sz="0" w:space="0" w:color="auto"/>
                    <w:bottom w:val="none" w:sz="0" w:space="0" w:color="auto"/>
                    <w:right w:val="none" w:sz="0" w:space="0" w:color="auto"/>
                  </w:divBdr>
                </w:div>
                <w:div w:id="980497444">
                  <w:marLeft w:val="0"/>
                  <w:marRight w:val="0"/>
                  <w:marTop w:val="0"/>
                  <w:marBottom w:val="0"/>
                  <w:divBdr>
                    <w:top w:val="none" w:sz="0" w:space="0" w:color="auto"/>
                    <w:left w:val="none" w:sz="0" w:space="0" w:color="auto"/>
                    <w:bottom w:val="none" w:sz="0" w:space="0" w:color="auto"/>
                    <w:right w:val="none" w:sz="0" w:space="0" w:color="auto"/>
                  </w:divBdr>
                </w:div>
                <w:div w:id="1519348645">
                  <w:marLeft w:val="0"/>
                  <w:marRight w:val="0"/>
                  <w:marTop w:val="0"/>
                  <w:marBottom w:val="0"/>
                  <w:divBdr>
                    <w:top w:val="none" w:sz="0" w:space="0" w:color="auto"/>
                    <w:left w:val="none" w:sz="0" w:space="0" w:color="auto"/>
                    <w:bottom w:val="none" w:sz="0" w:space="0" w:color="auto"/>
                    <w:right w:val="none" w:sz="0" w:space="0" w:color="auto"/>
                  </w:divBdr>
                </w:div>
                <w:div w:id="1347056294">
                  <w:marLeft w:val="0"/>
                  <w:marRight w:val="0"/>
                  <w:marTop w:val="0"/>
                  <w:marBottom w:val="0"/>
                  <w:divBdr>
                    <w:top w:val="none" w:sz="0" w:space="0" w:color="auto"/>
                    <w:left w:val="none" w:sz="0" w:space="0" w:color="auto"/>
                    <w:bottom w:val="none" w:sz="0" w:space="0" w:color="auto"/>
                    <w:right w:val="none" w:sz="0" w:space="0" w:color="auto"/>
                  </w:divBdr>
                </w:div>
                <w:div w:id="2141914655">
                  <w:marLeft w:val="0"/>
                  <w:marRight w:val="0"/>
                  <w:marTop w:val="0"/>
                  <w:marBottom w:val="0"/>
                  <w:divBdr>
                    <w:top w:val="none" w:sz="0" w:space="0" w:color="auto"/>
                    <w:left w:val="none" w:sz="0" w:space="0" w:color="auto"/>
                    <w:bottom w:val="none" w:sz="0" w:space="0" w:color="auto"/>
                    <w:right w:val="none" w:sz="0" w:space="0" w:color="auto"/>
                  </w:divBdr>
                </w:div>
                <w:div w:id="1031954255">
                  <w:marLeft w:val="0"/>
                  <w:marRight w:val="0"/>
                  <w:marTop w:val="0"/>
                  <w:marBottom w:val="0"/>
                  <w:divBdr>
                    <w:top w:val="none" w:sz="0" w:space="0" w:color="auto"/>
                    <w:left w:val="none" w:sz="0" w:space="0" w:color="auto"/>
                    <w:bottom w:val="none" w:sz="0" w:space="0" w:color="auto"/>
                    <w:right w:val="none" w:sz="0" w:space="0" w:color="auto"/>
                  </w:divBdr>
                  <w:divsChild>
                    <w:div w:id="1616867474">
                      <w:marLeft w:val="0"/>
                      <w:marRight w:val="0"/>
                      <w:marTop w:val="0"/>
                      <w:marBottom w:val="0"/>
                      <w:divBdr>
                        <w:top w:val="none" w:sz="0" w:space="0" w:color="auto"/>
                        <w:left w:val="none" w:sz="0" w:space="0" w:color="auto"/>
                        <w:bottom w:val="none" w:sz="0" w:space="0" w:color="auto"/>
                        <w:right w:val="none" w:sz="0" w:space="0" w:color="auto"/>
                      </w:divBdr>
                    </w:div>
                    <w:div w:id="1142045308">
                      <w:marLeft w:val="0"/>
                      <w:marRight w:val="0"/>
                      <w:marTop w:val="0"/>
                      <w:marBottom w:val="0"/>
                      <w:divBdr>
                        <w:top w:val="none" w:sz="0" w:space="0" w:color="auto"/>
                        <w:left w:val="none" w:sz="0" w:space="0" w:color="auto"/>
                        <w:bottom w:val="none" w:sz="0" w:space="0" w:color="auto"/>
                        <w:right w:val="none" w:sz="0" w:space="0" w:color="auto"/>
                      </w:divBdr>
                    </w:div>
                    <w:div w:id="1377974193">
                      <w:marLeft w:val="0"/>
                      <w:marRight w:val="0"/>
                      <w:marTop w:val="0"/>
                      <w:marBottom w:val="0"/>
                      <w:divBdr>
                        <w:top w:val="none" w:sz="0" w:space="0" w:color="auto"/>
                        <w:left w:val="none" w:sz="0" w:space="0" w:color="auto"/>
                        <w:bottom w:val="none" w:sz="0" w:space="0" w:color="auto"/>
                        <w:right w:val="none" w:sz="0" w:space="0" w:color="auto"/>
                      </w:divBdr>
                    </w:div>
                    <w:div w:id="575165459">
                      <w:marLeft w:val="0"/>
                      <w:marRight w:val="0"/>
                      <w:marTop w:val="0"/>
                      <w:marBottom w:val="0"/>
                      <w:divBdr>
                        <w:top w:val="none" w:sz="0" w:space="0" w:color="auto"/>
                        <w:left w:val="none" w:sz="0" w:space="0" w:color="auto"/>
                        <w:bottom w:val="none" w:sz="0" w:space="0" w:color="auto"/>
                        <w:right w:val="none" w:sz="0" w:space="0" w:color="auto"/>
                      </w:divBdr>
                    </w:div>
                    <w:div w:id="1843929223">
                      <w:marLeft w:val="0"/>
                      <w:marRight w:val="0"/>
                      <w:marTop w:val="0"/>
                      <w:marBottom w:val="0"/>
                      <w:divBdr>
                        <w:top w:val="none" w:sz="0" w:space="0" w:color="auto"/>
                        <w:left w:val="none" w:sz="0" w:space="0" w:color="auto"/>
                        <w:bottom w:val="none" w:sz="0" w:space="0" w:color="auto"/>
                        <w:right w:val="none" w:sz="0" w:space="0" w:color="auto"/>
                      </w:divBdr>
                    </w:div>
                    <w:div w:id="1942253640">
                      <w:marLeft w:val="0"/>
                      <w:marRight w:val="0"/>
                      <w:marTop w:val="0"/>
                      <w:marBottom w:val="0"/>
                      <w:divBdr>
                        <w:top w:val="none" w:sz="0" w:space="0" w:color="auto"/>
                        <w:left w:val="none" w:sz="0" w:space="0" w:color="auto"/>
                        <w:bottom w:val="none" w:sz="0" w:space="0" w:color="auto"/>
                        <w:right w:val="none" w:sz="0" w:space="0" w:color="auto"/>
                      </w:divBdr>
                    </w:div>
                    <w:div w:id="7999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7083">
          <w:marLeft w:val="0"/>
          <w:marRight w:val="0"/>
          <w:marTop w:val="0"/>
          <w:marBottom w:val="0"/>
          <w:divBdr>
            <w:top w:val="none" w:sz="0" w:space="0" w:color="auto"/>
            <w:left w:val="none" w:sz="0" w:space="0" w:color="auto"/>
            <w:bottom w:val="none" w:sz="0" w:space="0" w:color="auto"/>
            <w:right w:val="none" w:sz="0" w:space="0" w:color="auto"/>
          </w:divBdr>
          <w:divsChild>
            <w:div w:id="1359116780">
              <w:marLeft w:val="0"/>
              <w:marRight w:val="0"/>
              <w:marTop w:val="0"/>
              <w:marBottom w:val="0"/>
              <w:divBdr>
                <w:top w:val="none" w:sz="0" w:space="0" w:color="auto"/>
                <w:left w:val="none" w:sz="0" w:space="0" w:color="auto"/>
                <w:bottom w:val="none" w:sz="0" w:space="0" w:color="auto"/>
                <w:right w:val="none" w:sz="0" w:space="0" w:color="auto"/>
              </w:divBdr>
              <w:divsChild>
                <w:div w:id="2080056974">
                  <w:marLeft w:val="0"/>
                  <w:marRight w:val="0"/>
                  <w:marTop w:val="0"/>
                  <w:marBottom w:val="0"/>
                  <w:divBdr>
                    <w:top w:val="none" w:sz="0" w:space="0" w:color="auto"/>
                    <w:left w:val="none" w:sz="0" w:space="0" w:color="auto"/>
                    <w:bottom w:val="none" w:sz="0" w:space="0" w:color="auto"/>
                    <w:right w:val="none" w:sz="0" w:space="0" w:color="auto"/>
                  </w:divBdr>
                </w:div>
                <w:div w:id="501165733">
                  <w:marLeft w:val="0"/>
                  <w:marRight w:val="0"/>
                  <w:marTop w:val="0"/>
                  <w:marBottom w:val="0"/>
                  <w:divBdr>
                    <w:top w:val="none" w:sz="0" w:space="0" w:color="auto"/>
                    <w:left w:val="none" w:sz="0" w:space="0" w:color="auto"/>
                    <w:bottom w:val="none" w:sz="0" w:space="0" w:color="auto"/>
                    <w:right w:val="none" w:sz="0" w:space="0" w:color="auto"/>
                  </w:divBdr>
                </w:div>
                <w:div w:id="263849150">
                  <w:marLeft w:val="0"/>
                  <w:marRight w:val="0"/>
                  <w:marTop w:val="0"/>
                  <w:marBottom w:val="0"/>
                  <w:divBdr>
                    <w:top w:val="none" w:sz="0" w:space="0" w:color="auto"/>
                    <w:left w:val="none" w:sz="0" w:space="0" w:color="auto"/>
                    <w:bottom w:val="none" w:sz="0" w:space="0" w:color="auto"/>
                    <w:right w:val="none" w:sz="0" w:space="0" w:color="auto"/>
                  </w:divBdr>
                </w:div>
                <w:div w:id="2068144209">
                  <w:marLeft w:val="0"/>
                  <w:marRight w:val="0"/>
                  <w:marTop w:val="0"/>
                  <w:marBottom w:val="0"/>
                  <w:divBdr>
                    <w:top w:val="none" w:sz="0" w:space="0" w:color="auto"/>
                    <w:left w:val="none" w:sz="0" w:space="0" w:color="auto"/>
                    <w:bottom w:val="none" w:sz="0" w:space="0" w:color="auto"/>
                    <w:right w:val="none" w:sz="0" w:space="0" w:color="auto"/>
                  </w:divBdr>
                </w:div>
                <w:div w:id="725027997">
                  <w:marLeft w:val="0"/>
                  <w:marRight w:val="0"/>
                  <w:marTop w:val="0"/>
                  <w:marBottom w:val="0"/>
                  <w:divBdr>
                    <w:top w:val="none" w:sz="0" w:space="0" w:color="auto"/>
                    <w:left w:val="none" w:sz="0" w:space="0" w:color="auto"/>
                    <w:bottom w:val="none" w:sz="0" w:space="0" w:color="auto"/>
                    <w:right w:val="none" w:sz="0" w:space="0" w:color="auto"/>
                  </w:divBdr>
                </w:div>
                <w:div w:id="1932657916">
                  <w:marLeft w:val="0"/>
                  <w:marRight w:val="0"/>
                  <w:marTop w:val="0"/>
                  <w:marBottom w:val="0"/>
                  <w:divBdr>
                    <w:top w:val="none" w:sz="0" w:space="0" w:color="auto"/>
                    <w:left w:val="none" w:sz="0" w:space="0" w:color="auto"/>
                    <w:bottom w:val="none" w:sz="0" w:space="0" w:color="auto"/>
                    <w:right w:val="none" w:sz="0" w:space="0" w:color="auto"/>
                  </w:divBdr>
                </w:div>
                <w:div w:id="924652103">
                  <w:marLeft w:val="0"/>
                  <w:marRight w:val="0"/>
                  <w:marTop w:val="0"/>
                  <w:marBottom w:val="0"/>
                  <w:divBdr>
                    <w:top w:val="none" w:sz="0" w:space="0" w:color="auto"/>
                    <w:left w:val="none" w:sz="0" w:space="0" w:color="auto"/>
                    <w:bottom w:val="none" w:sz="0" w:space="0" w:color="auto"/>
                    <w:right w:val="none" w:sz="0" w:space="0" w:color="auto"/>
                  </w:divBdr>
                </w:div>
                <w:div w:id="1292974168">
                  <w:marLeft w:val="0"/>
                  <w:marRight w:val="0"/>
                  <w:marTop w:val="0"/>
                  <w:marBottom w:val="0"/>
                  <w:divBdr>
                    <w:top w:val="none" w:sz="0" w:space="0" w:color="auto"/>
                    <w:left w:val="none" w:sz="0" w:space="0" w:color="auto"/>
                    <w:bottom w:val="none" w:sz="0" w:space="0" w:color="auto"/>
                    <w:right w:val="none" w:sz="0" w:space="0" w:color="auto"/>
                  </w:divBdr>
                </w:div>
                <w:div w:id="250894473">
                  <w:marLeft w:val="0"/>
                  <w:marRight w:val="0"/>
                  <w:marTop w:val="0"/>
                  <w:marBottom w:val="0"/>
                  <w:divBdr>
                    <w:top w:val="none" w:sz="0" w:space="0" w:color="auto"/>
                    <w:left w:val="none" w:sz="0" w:space="0" w:color="auto"/>
                    <w:bottom w:val="none" w:sz="0" w:space="0" w:color="auto"/>
                    <w:right w:val="none" w:sz="0" w:space="0" w:color="auto"/>
                  </w:divBdr>
                </w:div>
                <w:div w:id="786511715">
                  <w:marLeft w:val="0"/>
                  <w:marRight w:val="0"/>
                  <w:marTop w:val="0"/>
                  <w:marBottom w:val="0"/>
                  <w:divBdr>
                    <w:top w:val="none" w:sz="0" w:space="0" w:color="auto"/>
                    <w:left w:val="none" w:sz="0" w:space="0" w:color="auto"/>
                    <w:bottom w:val="none" w:sz="0" w:space="0" w:color="auto"/>
                    <w:right w:val="none" w:sz="0" w:space="0" w:color="auto"/>
                  </w:divBdr>
                </w:div>
                <w:div w:id="1670867775">
                  <w:marLeft w:val="0"/>
                  <w:marRight w:val="0"/>
                  <w:marTop w:val="0"/>
                  <w:marBottom w:val="0"/>
                  <w:divBdr>
                    <w:top w:val="none" w:sz="0" w:space="0" w:color="auto"/>
                    <w:left w:val="none" w:sz="0" w:space="0" w:color="auto"/>
                    <w:bottom w:val="none" w:sz="0" w:space="0" w:color="auto"/>
                    <w:right w:val="none" w:sz="0" w:space="0" w:color="auto"/>
                  </w:divBdr>
                </w:div>
                <w:div w:id="1826237762">
                  <w:marLeft w:val="0"/>
                  <w:marRight w:val="0"/>
                  <w:marTop w:val="0"/>
                  <w:marBottom w:val="0"/>
                  <w:divBdr>
                    <w:top w:val="none" w:sz="0" w:space="0" w:color="auto"/>
                    <w:left w:val="none" w:sz="0" w:space="0" w:color="auto"/>
                    <w:bottom w:val="none" w:sz="0" w:space="0" w:color="auto"/>
                    <w:right w:val="none" w:sz="0" w:space="0" w:color="auto"/>
                  </w:divBdr>
                </w:div>
                <w:div w:id="1277524639">
                  <w:marLeft w:val="0"/>
                  <w:marRight w:val="0"/>
                  <w:marTop w:val="0"/>
                  <w:marBottom w:val="0"/>
                  <w:divBdr>
                    <w:top w:val="none" w:sz="0" w:space="0" w:color="auto"/>
                    <w:left w:val="none" w:sz="0" w:space="0" w:color="auto"/>
                    <w:bottom w:val="none" w:sz="0" w:space="0" w:color="auto"/>
                    <w:right w:val="none" w:sz="0" w:space="0" w:color="auto"/>
                  </w:divBdr>
                </w:div>
                <w:div w:id="1290277633">
                  <w:marLeft w:val="0"/>
                  <w:marRight w:val="0"/>
                  <w:marTop w:val="0"/>
                  <w:marBottom w:val="0"/>
                  <w:divBdr>
                    <w:top w:val="none" w:sz="0" w:space="0" w:color="auto"/>
                    <w:left w:val="none" w:sz="0" w:space="0" w:color="auto"/>
                    <w:bottom w:val="none" w:sz="0" w:space="0" w:color="auto"/>
                    <w:right w:val="none" w:sz="0" w:space="0" w:color="auto"/>
                  </w:divBdr>
                </w:div>
                <w:div w:id="270472959">
                  <w:marLeft w:val="0"/>
                  <w:marRight w:val="0"/>
                  <w:marTop w:val="0"/>
                  <w:marBottom w:val="0"/>
                  <w:divBdr>
                    <w:top w:val="none" w:sz="0" w:space="0" w:color="auto"/>
                    <w:left w:val="none" w:sz="0" w:space="0" w:color="auto"/>
                    <w:bottom w:val="none" w:sz="0" w:space="0" w:color="auto"/>
                    <w:right w:val="none" w:sz="0" w:space="0" w:color="auto"/>
                  </w:divBdr>
                </w:div>
                <w:div w:id="1273827863">
                  <w:marLeft w:val="0"/>
                  <w:marRight w:val="0"/>
                  <w:marTop w:val="0"/>
                  <w:marBottom w:val="0"/>
                  <w:divBdr>
                    <w:top w:val="none" w:sz="0" w:space="0" w:color="auto"/>
                    <w:left w:val="none" w:sz="0" w:space="0" w:color="auto"/>
                    <w:bottom w:val="none" w:sz="0" w:space="0" w:color="auto"/>
                    <w:right w:val="none" w:sz="0" w:space="0" w:color="auto"/>
                  </w:divBdr>
                </w:div>
                <w:div w:id="253980737">
                  <w:marLeft w:val="0"/>
                  <w:marRight w:val="0"/>
                  <w:marTop w:val="0"/>
                  <w:marBottom w:val="0"/>
                  <w:divBdr>
                    <w:top w:val="none" w:sz="0" w:space="0" w:color="auto"/>
                    <w:left w:val="none" w:sz="0" w:space="0" w:color="auto"/>
                    <w:bottom w:val="none" w:sz="0" w:space="0" w:color="auto"/>
                    <w:right w:val="none" w:sz="0" w:space="0" w:color="auto"/>
                  </w:divBdr>
                </w:div>
                <w:div w:id="192505091">
                  <w:marLeft w:val="0"/>
                  <w:marRight w:val="0"/>
                  <w:marTop w:val="0"/>
                  <w:marBottom w:val="0"/>
                  <w:divBdr>
                    <w:top w:val="none" w:sz="0" w:space="0" w:color="auto"/>
                    <w:left w:val="none" w:sz="0" w:space="0" w:color="auto"/>
                    <w:bottom w:val="none" w:sz="0" w:space="0" w:color="auto"/>
                    <w:right w:val="none" w:sz="0" w:space="0" w:color="auto"/>
                  </w:divBdr>
                </w:div>
                <w:div w:id="1479178676">
                  <w:marLeft w:val="0"/>
                  <w:marRight w:val="0"/>
                  <w:marTop w:val="0"/>
                  <w:marBottom w:val="0"/>
                  <w:divBdr>
                    <w:top w:val="none" w:sz="0" w:space="0" w:color="auto"/>
                    <w:left w:val="none" w:sz="0" w:space="0" w:color="auto"/>
                    <w:bottom w:val="none" w:sz="0" w:space="0" w:color="auto"/>
                    <w:right w:val="none" w:sz="0" w:space="0" w:color="auto"/>
                  </w:divBdr>
                </w:div>
                <w:div w:id="338194387">
                  <w:marLeft w:val="0"/>
                  <w:marRight w:val="0"/>
                  <w:marTop w:val="0"/>
                  <w:marBottom w:val="0"/>
                  <w:divBdr>
                    <w:top w:val="none" w:sz="0" w:space="0" w:color="auto"/>
                    <w:left w:val="none" w:sz="0" w:space="0" w:color="auto"/>
                    <w:bottom w:val="none" w:sz="0" w:space="0" w:color="auto"/>
                    <w:right w:val="none" w:sz="0" w:space="0" w:color="auto"/>
                  </w:divBdr>
                </w:div>
                <w:div w:id="703478233">
                  <w:marLeft w:val="0"/>
                  <w:marRight w:val="0"/>
                  <w:marTop w:val="0"/>
                  <w:marBottom w:val="0"/>
                  <w:divBdr>
                    <w:top w:val="none" w:sz="0" w:space="0" w:color="auto"/>
                    <w:left w:val="none" w:sz="0" w:space="0" w:color="auto"/>
                    <w:bottom w:val="none" w:sz="0" w:space="0" w:color="auto"/>
                    <w:right w:val="none" w:sz="0" w:space="0" w:color="auto"/>
                  </w:divBdr>
                </w:div>
                <w:div w:id="1521581391">
                  <w:marLeft w:val="0"/>
                  <w:marRight w:val="0"/>
                  <w:marTop w:val="0"/>
                  <w:marBottom w:val="0"/>
                  <w:divBdr>
                    <w:top w:val="none" w:sz="0" w:space="0" w:color="auto"/>
                    <w:left w:val="none" w:sz="0" w:space="0" w:color="auto"/>
                    <w:bottom w:val="none" w:sz="0" w:space="0" w:color="auto"/>
                    <w:right w:val="none" w:sz="0" w:space="0" w:color="auto"/>
                  </w:divBdr>
                </w:div>
                <w:div w:id="1134634826">
                  <w:marLeft w:val="0"/>
                  <w:marRight w:val="0"/>
                  <w:marTop w:val="0"/>
                  <w:marBottom w:val="0"/>
                  <w:divBdr>
                    <w:top w:val="none" w:sz="0" w:space="0" w:color="auto"/>
                    <w:left w:val="none" w:sz="0" w:space="0" w:color="auto"/>
                    <w:bottom w:val="none" w:sz="0" w:space="0" w:color="auto"/>
                    <w:right w:val="none" w:sz="0" w:space="0" w:color="auto"/>
                  </w:divBdr>
                  <w:divsChild>
                    <w:div w:id="2034182701">
                      <w:marLeft w:val="0"/>
                      <w:marRight w:val="0"/>
                      <w:marTop w:val="0"/>
                      <w:marBottom w:val="0"/>
                      <w:divBdr>
                        <w:top w:val="none" w:sz="0" w:space="0" w:color="auto"/>
                        <w:left w:val="none" w:sz="0" w:space="0" w:color="auto"/>
                        <w:bottom w:val="none" w:sz="0" w:space="0" w:color="auto"/>
                        <w:right w:val="none" w:sz="0" w:space="0" w:color="auto"/>
                      </w:divBdr>
                    </w:div>
                    <w:div w:id="644362275">
                      <w:marLeft w:val="0"/>
                      <w:marRight w:val="0"/>
                      <w:marTop w:val="0"/>
                      <w:marBottom w:val="0"/>
                      <w:divBdr>
                        <w:top w:val="none" w:sz="0" w:space="0" w:color="auto"/>
                        <w:left w:val="none" w:sz="0" w:space="0" w:color="auto"/>
                        <w:bottom w:val="none" w:sz="0" w:space="0" w:color="auto"/>
                        <w:right w:val="none" w:sz="0" w:space="0" w:color="auto"/>
                      </w:divBdr>
                    </w:div>
                    <w:div w:id="941449088">
                      <w:marLeft w:val="0"/>
                      <w:marRight w:val="0"/>
                      <w:marTop w:val="0"/>
                      <w:marBottom w:val="0"/>
                      <w:divBdr>
                        <w:top w:val="none" w:sz="0" w:space="0" w:color="auto"/>
                        <w:left w:val="none" w:sz="0" w:space="0" w:color="auto"/>
                        <w:bottom w:val="none" w:sz="0" w:space="0" w:color="auto"/>
                        <w:right w:val="none" w:sz="0" w:space="0" w:color="auto"/>
                      </w:divBdr>
                    </w:div>
                    <w:div w:id="1438526643">
                      <w:marLeft w:val="0"/>
                      <w:marRight w:val="0"/>
                      <w:marTop w:val="0"/>
                      <w:marBottom w:val="0"/>
                      <w:divBdr>
                        <w:top w:val="none" w:sz="0" w:space="0" w:color="auto"/>
                        <w:left w:val="none" w:sz="0" w:space="0" w:color="auto"/>
                        <w:bottom w:val="none" w:sz="0" w:space="0" w:color="auto"/>
                        <w:right w:val="none" w:sz="0" w:space="0" w:color="auto"/>
                      </w:divBdr>
                    </w:div>
                    <w:div w:id="2000569823">
                      <w:marLeft w:val="0"/>
                      <w:marRight w:val="0"/>
                      <w:marTop w:val="0"/>
                      <w:marBottom w:val="0"/>
                      <w:divBdr>
                        <w:top w:val="none" w:sz="0" w:space="0" w:color="auto"/>
                        <w:left w:val="none" w:sz="0" w:space="0" w:color="auto"/>
                        <w:bottom w:val="none" w:sz="0" w:space="0" w:color="auto"/>
                        <w:right w:val="none" w:sz="0" w:space="0" w:color="auto"/>
                      </w:divBdr>
                    </w:div>
                    <w:div w:id="117067656">
                      <w:marLeft w:val="0"/>
                      <w:marRight w:val="0"/>
                      <w:marTop w:val="0"/>
                      <w:marBottom w:val="0"/>
                      <w:divBdr>
                        <w:top w:val="none" w:sz="0" w:space="0" w:color="auto"/>
                        <w:left w:val="none" w:sz="0" w:space="0" w:color="auto"/>
                        <w:bottom w:val="none" w:sz="0" w:space="0" w:color="auto"/>
                        <w:right w:val="none" w:sz="0" w:space="0" w:color="auto"/>
                      </w:divBdr>
                    </w:div>
                    <w:div w:id="1154638988">
                      <w:marLeft w:val="0"/>
                      <w:marRight w:val="0"/>
                      <w:marTop w:val="0"/>
                      <w:marBottom w:val="0"/>
                      <w:divBdr>
                        <w:top w:val="none" w:sz="0" w:space="0" w:color="auto"/>
                        <w:left w:val="none" w:sz="0" w:space="0" w:color="auto"/>
                        <w:bottom w:val="none" w:sz="0" w:space="0" w:color="auto"/>
                        <w:right w:val="none" w:sz="0" w:space="0" w:color="auto"/>
                      </w:divBdr>
                    </w:div>
                    <w:div w:id="2903712">
                      <w:marLeft w:val="0"/>
                      <w:marRight w:val="0"/>
                      <w:marTop w:val="0"/>
                      <w:marBottom w:val="0"/>
                      <w:divBdr>
                        <w:top w:val="none" w:sz="0" w:space="0" w:color="auto"/>
                        <w:left w:val="none" w:sz="0" w:space="0" w:color="auto"/>
                        <w:bottom w:val="none" w:sz="0" w:space="0" w:color="auto"/>
                        <w:right w:val="none" w:sz="0" w:space="0" w:color="auto"/>
                      </w:divBdr>
                    </w:div>
                    <w:div w:id="2071073118">
                      <w:marLeft w:val="0"/>
                      <w:marRight w:val="0"/>
                      <w:marTop w:val="0"/>
                      <w:marBottom w:val="0"/>
                      <w:divBdr>
                        <w:top w:val="none" w:sz="0" w:space="0" w:color="auto"/>
                        <w:left w:val="none" w:sz="0" w:space="0" w:color="auto"/>
                        <w:bottom w:val="none" w:sz="0" w:space="0" w:color="auto"/>
                        <w:right w:val="none" w:sz="0" w:space="0" w:color="auto"/>
                      </w:divBdr>
                    </w:div>
                    <w:div w:id="1518229416">
                      <w:marLeft w:val="0"/>
                      <w:marRight w:val="0"/>
                      <w:marTop w:val="0"/>
                      <w:marBottom w:val="0"/>
                      <w:divBdr>
                        <w:top w:val="none" w:sz="0" w:space="0" w:color="auto"/>
                        <w:left w:val="none" w:sz="0" w:space="0" w:color="auto"/>
                        <w:bottom w:val="none" w:sz="0" w:space="0" w:color="auto"/>
                        <w:right w:val="none" w:sz="0" w:space="0" w:color="auto"/>
                      </w:divBdr>
                    </w:div>
                    <w:div w:id="1498418600">
                      <w:marLeft w:val="0"/>
                      <w:marRight w:val="0"/>
                      <w:marTop w:val="0"/>
                      <w:marBottom w:val="0"/>
                      <w:divBdr>
                        <w:top w:val="none" w:sz="0" w:space="0" w:color="auto"/>
                        <w:left w:val="none" w:sz="0" w:space="0" w:color="auto"/>
                        <w:bottom w:val="none" w:sz="0" w:space="0" w:color="auto"/>
                        <w:right w:val="none" w:sz="0" w:space="0" w:color="auto"/>
                      </w:divBdr>
                    </w:div>
                    <w:div w:id="1916549151">
                      <w:marLeft w:val="0"/>
                      <w:marRight w:val="0"/>
                      <w:marTop w:val="0"/>
                      <w:marBottom w:val="0"/>
                      <w:divBdr>
                        <w:top w:val="none" w:sz="0" w:space="0" w:color="auto"/>
                        <w:left w:val="none" w:sz="0" w:space="0" w:color="auto"/>
                        <w:bottom w:val="none" w:sz="0" w:space="0" w:color="auto"/>
                        <w:right w:val="none" w:sz="0" w:space="0" w:color="auto"/>
                      </w:divBdr>
                    </w:div>
                    <w:div w:id="552162503">
                      <w:marLeft w:val="0"/>
                      <w:marRight w:val="0"/>
                      <w:marTop w:val="0"/>
                      <w:marBottom w:val="0"/>
                      <w:divBdr>
                        <w:top w:val="none" w:sz="0" w:space="0" w:color="auto"/>
                        <w:left w:val="none" w:sz="0" w:space="0" w:color="auto"/>
                        <w:bottom w:val="none" w:sz="0" w:space="0" w:color="auto"/>
                        <w:right w:val="none" w:sz="0" w:space="0" w:color="auto"/>
                      </w:divBdr>
                    </w:div>
                    <w:div w:id="126632003">
                      <w:marLeft w:val="0"/>
                      <w:marRight w:val="0"/>
                      <w:marTop w:val="0"/>
                      <w:marBottom w:val="0"/>
                      <w:divBdr>
                        <w:top w:val="none" w:sz="0" w:space="0" w:color="auto"/>
                        <w:left w:val="none" w:sz="0" w:space="0" w:color="auto"/>
                        <w:bottom w:val="none" w:sz="0" w:space="0" w:color="auto"/>
                        <w:right w:val="none" w:sz="0" w:space="0" w:color="auto"/>
                      </w:divBdr>
                    </w:div>
                    <w:div w:id="1955168033">
                      <w:marLeft w:val="0"/>
                      <w:marRight w:val="0"/>
                      <w:marTop w:val="0"/>
                      <w:marBottom w:val="0"/>
                      <w:divBdr>
                        <w:top w:val="none" w:sz="0" w:space="0" w:color="auto"/>
                        <w:left w:val="none" w:sz="0" w:space="0" w:color="auto"/>
                        <w:bottom w:val="none" w:sz="0" w:space="0" w:color="auto"/>
                        <w:right w:val="none" w:sz="0" w:space="0" w:color="auto"/>
                      </w:divBdr>
                    </w:div>
                    <w:div w:id="1382287003">
                      <w:marLeft w:val="0"/>
                      <w:marRight w:val="0"/>
                      <w:marTop w:val="0"/>
                      <w:marBottom w:val="0"/>
                      <w:divBdr>
                        <w:top w:val="none" w:sz="0" w:space="0" w:color="auto"/>
                        <w:left w:val="none" w:sz="0" w:space="0" w:color="auto"/>
                        <w:bottom w:val="none" w:sz="0" w:space="0" w:color="auto"/>
                        <w:right w:val="none" w:sz="0" w:space="0" w:color="auto"/>
                      </w:divBdr>
                    </w:div>
                    <w:div w:id="1904870251">
                      <w:marLeft w:val="0"/>
                      <w:marRight w:val="0"/>
                      <w:marTop w:val="0"/>
                      <w:marBottom w:val="0"/>
                      <w:divBdr>
                        <w:top w:val="none" w:sz="0" w:space="0" w:color="auto"/>
                        <w:left w:val="none" w:sz="0" w:space="0" w:color="auto"/>
                        <w:bottom w:val="none" w:sz="0" w:space="0" w:color="auto"/>
                        <w:right w:val="none" w:sz="0" w:space="0" w:color="auto"/>
                      </w:divBdr>
                    </w:div>
                    <w:div w:id="791175425">
                      <w:marLeft w:val="0"/>
                      <w:marRight w:val="0"/>
                      <w:marTop w:val="0"/>
                      <w:marBottom w:val="0"/>
                      <w:divBdr>
                        <w:top w:val="none" w:sz="0" w:space="0" w:color="auto"/>
                        <w:left w:val="none" w:sz="0" w:space="0" w:color="auto"/>
                        <w:bottom w:val="none" w:sz="0" w:space="0" w:color="auto"/>
                        <w:right w:val="none" w:sz="0" w:space="0" w:color="auto"/>
                      </w:divBdr>
                    </w:div>
                    <w:div w:id="425273762">
                      <w:marLeft w:val="0"/>
                      <w:marRight w:val="0"/>
                      <w:marTop w:val="0"/>
                      <w:marBottom w:val="0"/>
                      <w:divBdr>
                        <w:top w:val="none" w:sz="0" w:space="0" w:color="auto"/>
                        <w:left w:val="none" w:sz="0" w:space="0" w:color="auto"/>
                        <w:bottom w:val="none" w:sz="0" w:space="0" w:color="auto"/>
                        <w:right w:val="none" w:sz="0" w:space="0" w:color="auto"/>
                      </w:divBdr>
                    </w:div>
                    <w:div w:id="1053888152">
                      <w:marLeft w:val="0"/>
                      <w:marRight w:val="0"/>
                      <w:marTop w:val="0"/>
                      <w:marBottom w:val="0"/>
                      <w:divBdr>
                        <w:top w:val="none" w:sz="0" w:space="0" w:color="auto"/>
                        <w:left w:val="none" w:sz="0" w:space="0" w:color="auto"/>
                        <w:bottom w:val="none" w:sz="0" w:space="0" w:color="auto"/>
                        <w:right w:val="none" w:sz="0" w:space="0" w:color="auto"/>
                      </w:divBdr>
                    </w:div>
                    <w:div w:id="16513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8495">
      <w:bodyDiv w:val="1"/>
      <w:marLeft w:val="0"/>
      <w:marRight w:val="0"/>
      <w:marTop w:val="0"/>
      <w:marBottom w:val="0"/>
      <w:divBdr>
        <w:top w:val="none" w:sz="0" w:space="0" w:color="auto"/>
        <w:left w:val="none" w:sz="0" w:space="0" w:color="auto"/>
        <w:bottom w:val="none" w:sz="0" w:space="0" w:color="auto"/>
        <w:right w:val="none" w:sz="0" w:space="0" w:color="auto"/>
      </w:divBdr>
    </w:div>
    <w:div w:id="187647832">
      <w:bodyDiv w:val="1"/>
      <w:marLeft w:val="0"/>
      <w:marRight w:val="0"/>
      <w:marTop w:val="0"/>
      <w:marBottom w:val="0"/>
      <w:divBdr>
        <w:top w:val="none" w:sz="0" w:space="0" w:color="auto"/>
        <w:left w:val="none" w:sz="0" w:space="0" w:color="auto"/>
        <w:bottom w:val="none" w:sz="0" w:space="0" w:color="auto"/>
        <w:right w:val="none" w:sz="0" w:space="0" w:color="auto"/>
      </w:divBdr>
    </w:div>
    <w:div w:id="192812414">
      <w:bodyDiv w:val="1"/>
      <w:marLeft w:val="0"/>
      <w:marRight w:val="0"/>
      <w:marTop w:val="0"/>
      <w:marBottom w:val="0"/>
      <w:divBdr>
        <w:top w:val="none" w:sz="0" w:space="0" w:color="auto"/>
        <w:left w:val="none" w:sz="0" w:space="0" w:color="auto"/>
        <w:bottom w:val="none" w:sz="0" w:space="0" w:color="auto"/>
        <w:right w:val="none" w:sz="0" w:space="0" w:color="auto"/>
      </w:divBdr>
    </w:div>
    <w:div w:id="272442193">
      <w:bodyDiv w:val="1"/>
      <w:marLeft w:val="0"/>
      <w:marRight w:val="0"/>
      <w:marTop w:val="0"/>
      <w:marBottom w:val="0"/>
      <w:divBdr>
        <w:top w:val="none" w:sz="0" w:space="0" w:color="auto"/>
        <w:left w:val="none" w:sz="0" w:space="0" w:color="auto"/>
        <w:bottom w:val="none" w:sz="0" w:space="0" w:color="auto"/>
        <w:right w:val="none" w:sz="0" w:space="0" w:color="auto"/>
      </w:divBdr>
    </w:div>
    <w:div w:id="550070303">
      <w:bodyDiv w:val="1"/>
      <w:marLeft w:val="0"/>
      <w:marRight w:val="0"/>
      <w:marTop w:val="0"/>
      <w:marBottom w:val="0"/>
      <w:divBdr>
        <w:top w:val="none" w:sz="0" w:space="0" w:color="auto"/>
        <w:left w:val="none" w:sz="0" w:space="0" w:color="auto"/>
        <w:bottom w:val="none" w:sz="0" w:space="0" w:color="auto"/>
        <w:right w:val="none" w:sz="0" w:space="0" w:color="auto"/>
      </w:divBdr>
    </w:div>
    <w:div w:id="563611656">
      <w:bodyDiv w:val="1"/>
      <w:marLeft w:val="0"/>
      <w:marRight w:val="0"/>
      <w:marTop w:val="0"/>
      <w:marBottom w:val="0"/>
      <w:divBdr>
        <w:top w:val="none" w:sz="0" w:space="0" w:color="auto"/>
        <w:left w:val="none" w:sz="0" w:space="0" w:color="auto"/>
        <w:bottom w:val="none" w:sz="0" w:space="0" w:color="auto"/>
        <w:right w:val="none" w:sz="0" w:space="0" w:color="auto"/>
      </w:divBdr>
      <w:divsChild>
        <w:div w:id="715356776">
          <w:marLeft w:val="0"/>
          <w:marRight w:val="0"/>
          <w:marTop w:val="0"/>
          <w:marBottom w:val="0"/>
          <w:divBdr>
            <w:top w:val="none" w:sz="0" w:space="0" w:color="auto"/>
            <w:left w:val="none" w:sz="0" w:space="0" w:color="auto"/>
            <w:bottom w:val="none" w:sz="0" w:space="0" w:color="auto"/>
            <w:right w:val="none" w:sz="0" w:space="0" w:color="auto"/>
          </w:divBdr>
          <w:divsChild>
            <w:div w:id="1910116358">
              <w:blockQuote w:val="1"/>
              <w:marLeft w:val="600"/>
              <w:marRight w:val="600"/>
              <w:marTop w:val="600"/>
              <w:marBottom w:val="360"/>
              <w:divBdr>
                <w:top w:val="none" w:sz="0" w:space="0" w:color="auto"/>
                <w:left w:val="none" w:sz="0" w:space="0" w:color="auto"/>
                <w:bottom w:val="none" w:sz="0" w:space="0" w:color="auto"/>
                <w:right w:val="none" w:sz="0" w:space="0" w:color="auto"/>
              </w:divBdr>
            </w:div>
            <w:div w:id="1317105216">
              <w:marLeft w:val="0"/>
              <w:marRight w:val="0"/>
              <w:marTop w:val="0"/>
              <w:marBottom w:val="300"/>
              <w:divBdr>
                <w:top w:val="none" w:sz="0" w:space="0" w:color="auto"/>
                <w:left w:val="none" w:sz="0" w:space="0" w:color="auto"/>
                <w:bottom w:val="none" w:sz="0" w:space="0" w:color="auto"/>
                <w:right w:val="none" w:sz="0" w:space="0" w:color="auto"/>
              </w:divBdr>
              <w:divsChild>
                <w:div w:id="992215348">
                  <w:marLeft w:val="0"/>
                  <w:marRight w:val="0"/>
                  <w:marTop w:val="0"/>
                  <w:marBottom w:val="150"/>
                  <w:divBdr>
                    <w:top w:val="none" w:sz="0" w:space="0" w:color="auto"/>
                    <w:left w:val="single" w:sz="18" w:space="11" w:color="000000"/>
                    <w:bottom w:val="none" w:sz="0" w:space="0" w:color="auto"/>
                    <w:right w:val="none" w:sz="0" w:space="0" w:color="auto"/>
                  </w:divBdr>
                </w:div>
                <w:div w:id="1193031059">
                  <w:marLeft w:val="0"/>
                  <w:marRight w:val="0"/>
                  <w:marTop w:val="0"/>
                  <w:marBottom w:val="0"/>
                  <w:divBdr>
                    <w:top w:val="none" w:sz="0" w:space="0" w:color="auto"/>
                    <w:left w:val="none" w:sz="0" w:space="0" w:color="auto"/>
                    <w:bottom w:val="none" w:sz="0" w:space="0" w:color="auto"/>
                    <w:right w:val="none" w:sz="0" w:space="0" w:color="auto"/>
                  </w:divBdr>
                  <w:divsChild>
                    <w:div w:id="320234665">
                      <w:marLeft w:val="0"/>
                      <w:marRight w:val="0"/>
                      <w:marTop w:val="0"/>
                      <w:marBottom w:val="0"/>
                      <w:divBdr>
                        <w:top w:val="none" w:sz="0" w:space="0" w:color="auto"/>
                        <w:left w:val="none" w:sz="0" w:space="0" w:color="auto"/>
                        <w:bottom w:val="none" w:sz="0" w:space="0" w:color="auto"/>
                        <w:right w:val="none" w:sz="0" w:space="0" w:color="auto"/>
                      </w:divBdr>
                      <w:divsChild>
                        <w:div w:id="786778805">
                          <w:marLeft w:val="0"/>
                          <w:marRight w:val="0"/>
                          <w:marTop w:val="0"/>
                          <w:marBottom w:val="0"/>
                          <w:divBdr>
                            <w:top w:val="none" w:sz="0" w:space="0" w:color="auto"/>
                            <w:left w:val="none" w:sz="0" w:space="0" w:color="auto"/>
                            <w:bottom w:val="none" w:sz="0" w:space="0" w:color="auto"/>
                            <w:right w:val="none" w:sz="0" w:space="0" w:color="auto"/>
                          </w:divBdr>
                          <w:divsChild>
                            <w:div w:id="412776393">
                              <w:marLeft w:val="0"/>
                              <w:marRight w:val="0"/>
                              <w:marTop w:val="0"/>
                              <w:marBottom w:val="0"/>
                              <w:divBdr>
                                <w:top w:val="single" w:sz="6" w:space="0" w:color="EDEDED"/>
                                <w:left w:val="single" w:sz="6" w:space="0" w:color="EDEDED"/>
                                <w:bottom w:val="single" w:sz="6" w:space="0" w:color="EDEDED"/>
                                <w:right w:val="single" w:sz="6" w:space="0" w:color="EDEDED"/>
                              </w:divBdr>
                              <w:divsChild>
                                <w:div w:id="717049592">
                                  <w:marLeft w:val="0"/>
                                  <w:marRight w:val="0"/>
                                  <w:marTop w:val="0"/>
                                  <w:marBottom w:val="0"/>
                                  <w:divBdr>
                                    <w:top w:val="none" w:sz="0" w:space="0" w:color="auto"/>
                                    <w:left w:val="none" w:sz="0" w:space="0" w:color="auto"/>
                                    <w:bottom w:val="none" w:sz="0" w:space="0" w:color="auto"/>
                                    <w:right w:val="none" w:sz="0" w:space="0" w:color="auto"/>
                                  </w:divBdr>
                                  <w:divsChild>
                                    <w:div w:id="347371927">
                                      <w:marLeft w:val="0"/>
                                      <w:marRight w:val="0"/>
                                      <w:marTop w:val="0"/>
                                      <w:marBottom w:val="0"/>
                                      <w:divBdr>
                                        <w:top w:val="none" w:sz="0" w:space="0" w:color="auto"/>
                                        <w:left w:val="none" w:sz="0" w:space="0" w:color="auto"/>
                                        <w:bottom w:val="none" w:sz="0" w:space="0" w:color="auto"/>
                                        <w:right w:val="none" w:sz="0" w:space="0" w:color="auto"/>
                                      </w:divBdr>
                                      <w:divsChild>
                                        <w:div w:id="121583347">
                                          <w:marLeft w:val="120"/>
                                          <w:marRight w:val="0"/>
                                          <w:marTop w:val="0"/>
                                          <w:marBottom w:val="0"/>
                                          <w:divBdr>
                                            <w:top w:val="none" w:sz="0" w:space="0" w:color="auto"/>
                                            <w:left w:val="none" w:sz="0" w:space="0" w:color="auto"/>
                                            <w:bottom w:val="none" w:sz="0" w:space="0" w:color="auto"/>
                                            <w:right w:val="none" w:sz="0" w:space="0" w:color="auto"/>
                                          </w:divBdr>
                                          <w:divsChild>
                                            <w:div w:id="2063096043">
                                              <w:marLeft w:val="0"/>
                                              <w:marRight w:val="0"/>
                                              <w:marTop w:val="0"/>
                                              <w:marBottom w:val="0"/>
                                              <w:divBdr>
                                                <w:top w:val="none" w:sz="0" w:space="0" w:color="auto"/>
                                                <w:left w:val="none" w:sz="0" w:space="0" w:color="auto"/>
                                                <w:bottom w:val="none" w:sz="0" w:space="0" w:color="auto"/>
                                                <w:right w:val="none" w:sz="0" w:space="0" w:color="auto"/>
                                              </w:divBdr>
                                              <w:divsChild>
                                                <w:div w:id="1566529964">
                                                  <w:marLeft w:val="0"/>
                                                  <w:marRight w:val="0"/>
                                                  <w:marTop w:val="0"/>
                                                  <w:marBottom w:val="0"/>
                                                  <w:divBdr>
                                                    <w:top w:val="none" w:sz="0" w:space="0" w:color="auto"/>
                                                    <w:left w:val="none" w:sz="0" w:space="0" w:color="auto"/>
                                                    <w:bottom w:val="none" w:sz="0" w:space="0" w:color="auto"/>
                                                    <w:right w:val="none" w:sz="0" w:space="0" w:color="auto"/>
                                                  </w:divBdr>
                                                  <w:divsChild>
                                                    <w:div w:id="996419788">
                                                      <w:marLeft w:val="0"/>
                                                      <w:marRight w:val="0"/>
                                                      <w:marTop w:val="0"/>
                                                      <w:marBottom w:val="0"/>
                                                      <w:divBdr>
                                                        <w:top w:val="none" w:sz="0" w:space="0" w:color="auto"/>
                                                        <w:left w:val="none" w:sz="0" w:space="0" w:color="auto"/>
                                                        <w:bottom w:val="none" w:sz="0" w:space="0" w:color="auto"/>
                                                        <w:right w:val="none" w:sz="0" w:space="0" w:color="auto"/>
                                                      </w:divBdr>
                                                    </w:div>
                                                    <w:div w:id="675226135">
                                                      <w:marLeft w:val="0"/>
                                                      <w:marRight w:val="0"/>
                                                      <w:marTop w:val="0"/>
                                                      <w:marBottom w:val="0"/>
                                                      <w:divBdr>
                                                        <w:top w:val="none" w:sz="0" w:space="0" w:color="auto"/>
                                                        <w:left w:val="none" w:sz="0" w:space="0" w:color="auto"/>
                                                        <w:bottom w:val="none" w:sz="0" w:space="0" w:color="auto"/>
                                                        <w:right w:val="none" w:sz="0" w:space="0" w:color="auto"/>
                                                      </w:divBdr>
                                                    </w:div>
                                                    <w:div w:id="1729453907">
                                                      <w:marLeft w:val="0"/>
                                                      <w:marRight w:val="0"/>
                                                      <w:marTop w:val="0"/>
                                                      <w:marBottom w:val="0"/>
                                                      <w:divBdr>
                                                        <w:top w:val="none" w:sz="0" w:space="0" w:color="auto"/>
                                                        <w:left w:val="none" w:sz="0" w:space="0" w:color="auto"/>
                                                        <w:bottom w:val="none" w:sz="0" w:space="0" w:color="auto"/>
                                                        <w:right w:val="none" w:sz="0" w:space="0" w:color="auto"/>
                                                      </w:divBdr>
                                                    </w:div>
                                                    <w:div w:id="348916564">
                                                      <w:marLeft w:val="0"/>
                                                      <w:marRight w:val="0"/>
                                                      <w:marTop w:val="0"/>
                                                      <w:marBottom w:val="0"/>
                                                      <w:divBdr>
                                                        <w:top w:val="none" w:sz="0" w:space="0" w:color="auto"/>
                                                        <w:left w:val="none" w:sz="0" w:space="0" w:color="auto"/>
                                                        <w:bottom w:val="none" w:sz="0" w:space="0" w:color="auto"/>
                                                        <w:right w:val="none" w:sz="0" w:space="0" w:color="auto"/>
                                                      </w:divBdr>
                                                    </w:div>
                                                    <w:div w:id="383915732">
                                                      <w:marLeft w:val="0"/>
                                                      <w:marRight w:val="0"/>
                                                      <w:marTop w:val="0"/>
                                                      <w:marBottom w:val="0"/>
                                                      <w:divBdr>
                                                        <w:top w:val="none" w:sz="0" w:space="0" w:color="auto"/>
                                                        <w:left w:val="none" w:sz="0" w:space="0" w:color="auto"/>
                                                        <w:bottom w:val="none" w:sz="0" w:space="0" w:color="auto"/>
                                                        <w:right w:val="none" w:sz="0" w:space="0" w:color="auto"/>
                                                      </w:divBdr>
                                                    </w:div>
                                                    <w:div w:id="1405643231">
                                                      <w:marLeft w:val="0"/>
                                                      <w:marRight w:val="0"/>
                                                      <w:marTop w:val="0"/>
                                                      <w:marBottom w:val="0"/>
                                                      <w:divBdr>
                                                        <w:top w:val="none" w:sz="0" w:space="0" w:color="auto"/>
                                                        <w:left w:val="none" w:sz="0" w:space="0" w:color="auto"/>
                                                        <w:bottom w:val="none" w:sz="0" w:space="0" w:color="auto"/>
                                                        <w:right w:val="none" w:sz="0" w:space="0" w:color="auto"/>
                                                      </w:divBdr>
                                                    </w:div>
                                                    <w:div w:id="665522252">
                                                      <w:marLeft w:val="0"/>
                                                      <w:marRight w:val="0"/>
                                                      <w:marTop w:val="0"/>
                                                      <w:marBottom w:val="0"/>
                                                      <w:divBdr>
                                                        <w:top w:val="none" w:sz="0" w:space="0" w:color="auto"/>
                                                        <w:left w:val="none" w:sz="0" w:space="0" w:color="auto"/>
                                                        <w:bottom w:val="none" w:sz="0" w:space="0" w:color="auto"/>
                                                        <w:right w:val="none" w:sz="0" w:space="0" w:color="auto"/>
                                                      </w:divBdr>
                                                    </w:div>
                                                    <w:div w:id="825821185">
                                                      <w:marLeft w:val="0"/>
                                                      <w:marRight w:val="0"/>
                                                      <w:marTop w:val="0"/>
                                                      <w:marBottom w:val="0"/>
                                                      <w:divBdr>
                                                        <w:top w:val="none" w:sz="0" w:space="0" w:color="auto"/>
                                                        <w:left w:val="none" w:sz="0" w:space="0" w:color="auto"/>
                                                        <w:bottom w:val="none" w:sz="0" w:space="0" w:color="auto"/>
                                                        <w:right w:val="none" w:sz="0" w:space="0" w:color="auto"/>
                                                      </w:divBdr>
                                                    </w:div>
                                                    <w:div w:id="136655316">
                                                      <w:marLeft w:val="0"/>
                                                      <w:marRight w:val="0"/>
                                                      <w:marTop w:val="0"/>
                                                      <w:marBottom w:val="0"/>
                                                      <w:divBdr>
                                                        <w:top w:val="none" w:sz="0" w:space="0" w:color="auto"/>
                                                        <w:left w:val="none" w:sz="0" w:space="0" w:color="auto"/>
                                                        <w:bottom w:val="none" w:sz="0" w:space="0" w:color="auto"/>
                                                        <w:right w:val="none" w:sz="0" w:space="0" w:color="auto"/>
                                                      </w:divBdr>
                                                    </w:div>
                                                    <w:div w:id="402292337">
                                                      <w:marLeft w:val="0"/>
                                                      <w:marRight w:val="0"/>
                                                      <w:marTop w:val="0"/>
                                                      <w:marBottom w:val="0"/>
                                                      <w:divBdr>
                                                        <w:top w:val="none" w:sz="0" w:space="0" w:color="auto"/>
                                                        <w:left w:val="none" w:sz="0" w:space="0" w:color="auto"/>
                                                        <w:bottom w:val="none" w:sz="0" w:space="0" w:color="auto"/>
                                                        <w:right w:val="none" w:sz="0" w:space="0" w:color="auto"/>
                                                      </w:divBdr>
                                                    </w:div>
                                                  </w:divsChild>
                                                </w:div>
                                                <w:div w:id="694429605">
                                                  <w:marLeft w:val="0"/>
                                                  <w:marRight w:val="0"/>
                                                  <w:marTop w:val="0"/>
                                                  <w:marBottom w:val="0"/>
                                                  <w:divBdr>
                                                    <w:top w:val="none" w:sz="0" w:space="0" w:color="auto"/>
                                                    <w:left w:val="none" w:sz="0" w:space="0" w:color="auto"/>
                                                    <w:bottom w:val="none" w:sz="0" w:space="0" w:color="auto"/>
                                                    <w:right w:val="none" w:sz="0" w:space="0" w:color="auto"/>
                                                  </w:divBdr>
                                                  <w:divsChild>
                                                    <w:div w:id="12128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19561">
                                              <w:marLeft w:val="0"/>
                                              <w:marRight w:val="248"/>
                                              <w:marTop w:val="0"/>
                                              <w:marBottom w:val="0"/>
                                              <w:divBdr>
                                                <w:top w:val="none" w:sz="0" w:space="0" w:color="auto"/>
                                                <w:left w:val="none" w:sz="0" w:space="0" w:color="auto"/>
                                                <w:bottom w:val="none" w:sz="0" w:space="0" w:color="auto"/>
                                                <w:right w:val="none" w:sz="0" w:space="0" w:color="auto"/>
                                              </w:divBdr>
                                            </w:div>
                                          </w:divsChild>
                                        </w:div>
                                      </w:divsChild>
                                    </w:div>
                                    <w:div w:id="1795830151">
                                      <w:marLeft w:val="0"/>
                                      <w:marRight w:val="0"/>
                                      <w:marTop w:val="0"/>
                                      <w:marBottom w:val="0"/>
                                      <w:divBdr>
                                        <w:top w:val="none" w:sz="0" w:space="0" w:color="auto"/>
                                        <w:left w:val="none" w:sz="0" w:space="0" w:color="auto"/>
                                        <w:bottom w:val="none" w:sz="0" w:space="0" w:color="auto"/>
                                        <w:right w:val="none" w:sz="0" w:space="0" w:color="auto"/>
                                      </w:divBdr>
                                      <w:divsChild>
                                        <w:div w:id="1301881017">
                                          <w:marLeft w:val="0"/>
                                          <w:marRight w:val="0"/>
                                          <w:marTop w:val="0"/>
                                          <w:marBottom w:val="0"/>
                                          <w:divBdr>
                                            <w:top w:val="none" w:sz="0" w:space="0" w:color="auto"/>
                                            <w:left w:val="none" w:sz="0" w:space="0" w:color="auto"/>
                                            <w:bottom w:val="none" w:sz="0" w:space="0" w:color="auto"/>
                                            <w:right w:val="none" w:sz="0" w:space="0" w:color="auto"/>
                                          </w:divBdr>
                                          <w:divsChild>
                                            <w:div w:id="1805656009">
                                              <w:marLeft w:val="0"/>
                                              <w:marRight w:val="0"/>
                                              <w:marTop w:val="0"/>
                                              <w:marBottom w:val="0"/>
                                              <w:divBdr>
                                                <w:top w:val="none" w:sz="0" w:space="0" w:color="auto"/>
                                                <w:left w:val="none" w:sz="0" w:space="0" w:color="auto"/>
                                                <w:bottom w:val="none" w:sz="0" w:space="0" w:color="auto"/>
                                                <w:right w:val="none" w:sz="0" w:space="0" w:color="auto"/>
                                              </w:divBdr>
                                              <w:divsChild>
                                                <w:div w:id="1761827368">
                                                  <w:marLeft w:val="0"/>
                                                  <w:marRight w:val="0"/>
                                                  <w:marTop w:val="0"/>
                                                  <w:marBottom w:val="0"/>
                                                  <w:divBdr>
                                                    <w:top w:val="none" w:sz="0" w:space="0" w:color="auto"/>
                                                    <w:left w:val="none" w:sz="0" w:space="0" w:color="auto"/>
                                                    <w:bottom w:val="none" w:sz="0" w:space="0" w:color="auto"/>
                                                    <w:right w:val="none" w:sz="0" w:space="0" w:color="auto"/>
                                                  </w:divBdr>
                                                  <w:divsChild>
                                                    <w:div w:id="1140921688">
                                                      <w:marLeft w:val="0"/>
                                                      <w:marRight w:val="0"/>
                                                      <w:marTop w:val="0"/>
                                                      <w:marBottom w:val="0"/>
                                                      <w:divBdr>
                                                        <w:top w:val="none" w:sz="0" w:space="0" w:color="auto"/>
                                                        <w:left w:val="none" w:sz="0" w:space="0" w:color="auto"/>
                                                        <w:bottom w:val="none" w:sz="0" w:space="0" w:color="auto"/>
                                                        <w:right w:val="none" w:sz="0" w:space="0" w:color="auto"/>
                                                      </w:divBdr>
                                                    </w:div>
                                                    <w:div w:id="1674184030">
                                                      <w:marLeft w:val="82"/>
                                                      <w:marRight w:val="82"/>
                                                      <w:marTop w:val="0"/>
                                                      <w:marBottom w:val="0"/>
                                                      <w:divBdr>
                                                        <w:top w:val="none" w:sz="0" w:space="0" w:color="auto"/>
                                                        <w:left w:val="none" w:sz="0" w:space="0" w:color="auto"/>
                                                        <w:bottom w:val="none" w:sz="0" w:space="0" w:color="auto"/>
                                                        <w:right w:val="none" w:sz="0" w:space="0" w:color="auto"/>
                                                      </w:divBdr>
                                                    </w:div>
                                                  </w:divsChild>
                                                </w:div>
                                                <w:div w:id="1236016754">
                                                  <w:marLeft w:val="0"/>
                                                  <w:marRight w:val="0"/>
                                                  <w:marTop w:val="0"/>
                                                  <w:marBottom w:val="0"/>
                                                  <w:divBdr>
                                                    <w:top w:val="none" w:sz="0" w:space="0" w:color="auto"/>
                                                    <w:left w:val="none" w:sz="0" w:space="0" w:color="auto"/>
                                                    <w:bottom w:val="none" w:sz="0" w:space="0" w:color="auto"/>
                                                    <w:right w:val="none" w:sz="0" w:space="0" w:color="auto"/>
                                                  </w:divBdr>
                                                </w:div>
                                                <w:div w:id="1482309514">
                                                  <w:marLeft w:val="0"/>
                                                  <w:marRight w:val="0"/>
                                                  <w:marTop w:val="0"/>
                                                  <w:marBottom w:val="0"/>
                                                  <w:divBdr>
                                                    <w:top w:val="none" w:sz="0" w:space="0" w:color="auto"/>
                                                    <w:left w:val="none" w:sz="0" w:space="0" w:color="auto"/>
                                                    <w:bottom w:val="none" w:sz="0" w:space="0" w:color="auto"/>
                                                    <w:right w:val="none" w:sz="0" w:space="0" w:color="auto"/>
                                                  </w:divBdr>
                                                  <w:divsChild>
                                                    <w:div w:id="205799607">
                                                      <w:marLeft w:val="0"/>
                                                      <w:marRight w:val="0"/>
                                                      <w:marTop w:val="0"/>
                                                      <w:marBottom w:val="0"/>
                                                      <w:divBdr>
                                                        <w:top w:val="none" w:sz="0" w:space="0" w:color="auto"/>
                                                        <w:left w:val="none" w:sz="0" w:space="0" w:color="auto"/>
                                                        <w:bottom w:val="none" w:sz="0" w:space="0" w:color="auto"/>
                                                        <w:right w:val="none" w:sz="0" w:space="0" w:color="auto"/>
                                                      </w:divBdr>
                                                    </w:div>
                                                  </w:divsChild>
                                                </w:div>
                                                <w:div w:id="1052120882">
                                                  <w:marLeft w:val="0"/>
                                                  <w:marRight w:val="0"/>
                                                  <w:marTop w:val="0"/>
                                                  <w:marBottom w:val="0"/>
                                                  <w:divBdr>
                                                    <w:top w:val="none" w:sz="0" w:space="0" w:color="auto"/>
                                                    <w:left w:val="none" w:sz="0" w:space="0" w:color="auto"/>
                                                    <w:bottom w:val="none" w:sz="0" w:space="0" w:color="auto"/>
                                                    <w:right w:val="none" w:sz="0" w:space="0" w:color="auto"/>
                                                  </w:divBdr>
                                                  <w:divsChild>
                                                    <w:div w:id="578951595">
                                                      <w:marLeft w:val="0"/>
                                                      <w:marRight w:val="0"/>
                                                      <w:marTop w:val="0"/>
                                                      <w:marBottom w:val="0"/>
                                                      <w:divBdr>
                                                        <w:top w:val="none" w:sz="0" w:space="0" w:color="auto"/>
                                                        <w:left w:val="none" w:sz="0" w:space="0" w:color="auto"/>
                                                        <w:bottom w:val="none" w:sz="0" w:space="0" w:color="auto"/>
                                                        <w:right w:val="none" w:sz="0" w:space="0" w:color="auto"/>
                                                      </w:divBdr>
                                                      <w:divsChild>
                                                        <w:div w:id="103202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369">
                                              <w:marLeft w:val="0"/>
                                              <w:marRight w:val="0"/>
                                              <w:marTop w:val="0"/>
                                              <w:marBottom w:val="0"/>
                                              <w:divBdr>
                                                <w:top w:val="none" w:sz="0" w:space="0" w:color="auto"/>
                                                <w:left w:val="none" w:sz="0" w:space="0" w:color="auto"/>
                                                <w:bottom w:val="none" w:sz="0" w:space="0" w:color="auto"/>
                                                <w:right w:val="none" w:sz="0" w:space="0" w:color="auto"/>
                                              </w:divBdr>
                                              <w:divsChild>
                                                <w:div w:id="2091540208">
                                                  <w:marLeft w:val="0"/>
                                                  <w:marRight w:val="0"/>
                                                  <w:marTop w:val="0"/>
                                                  <w:marBottom w:val="0"/>
                                                  <w:divBdr>
                                                    <w:top w:val="none" w:sz="0" w:space="0" w:color="auto"/>
                                                    <w:left w:val="none" w:sz="0" w:space="0" w:color="auto"/>
                                                    <w:bottom w:val="none" w:sz="0" w:space="0" w:color="auto"/>
                                                    <w:right w:val="none" w:sz="0" w:space="0" w:color="auto"/>
                                                  </w:divBdr>
                                                </w:div>
                                                <w:div w:id="8284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496136">
                              <w:marLeft w:val="0"/>
                              <w:marRight w:val="0"/>
                              <w:marTop w:val="3495"/>
                              <w:marBottom w:val="0"/>
                              <w:divBdr>
                                <w:top w:val="none" w:sz="0" w:space="0" w:color="auto"/>
                                <w:left w:val="none" w:sz="0" w:space="0" w:color="auto"/>
                                <w:bottom w:val="none" w:sz="0" w:space="0" w:color="auto"/>
                                <w:right w:val="none" w:sz="0" w:space="0" w:color="auto"/>
                              </w:divBdr>
                              <w:divsChild>
                                <w:div w:id="1013995156">
                                  <w:marLeft w:val="0"/>
                                  <w:marRight w:val="0"/>
                                  <w:marTop w:val="0"/>
                                  <w:marBottom w:val="0"/>
                                  <w:divBdr>
                                    <w:top w:val="none" w:sz="0" w:space="0" w:color="auto"/>
                                    <w:left w:val="none" w:sz="0" w:space="0" w:color="auto"/>
                                    <w:bottom w:val="none" w:sz="0" w:space="0" w:color="auto"/>
                                    <w:right w:val="none" w:sz="0" w:space="0" w:color="auto"/>
                                  </w:divBdr>
                                  <w:divsChild>
                                    <w:div w:id="286668428">
                                      <w:marLeft w:val="0"/>
                                      <w:marRight w:val="0"/>
                                      <w:marTop w:val="30"/>
                                      <w:marBottom w:val="0"/>
                                      <w:divBdr>
                                        <w:top w:val="none" w:sz="0" w:space="0" w:color="auto"/>
                                        <w:left w:val="none" w:sz="0" w:space="0" w:color="auto"/>
                                        <w:bottom w:val="none" w:sz="0" w:space="0" w:color="auto"/>
                                        <w:right w:val="none" w:sz="0" w:space="0" w:color="auto"/>
                                      </w:divBdr>
                                    </w:div>
                                  </w:divsChild>
                                </w:div>
                                <w:div w:id="206114732">
                                  <w:marLeft w:val="0"/>
                                  <w:marRight w:val="0"/>
                                  <w:marTop w:val="0"/>
                                  <w:marBottom w:val="0"/>
                                  <w:divBdr>
                                    <w:top w:val="none" w:sz="0" w:space="0" w:color="auto"/>
                                    <w:left w:val="none" w:sz="0" w:space="0" w:color="auto"/>
                                    <w:bottom w:val="none" w:sz="0" w:space="0" w:color="auto"/>
                                    <w:right w:val="none" w:sz="0" w:space="0" w:color="auto"/>
                                  </w:divBdr>
                                </w:div>
                              </w:divsChild>
                            </w:div>
                            <w:div w:id="2030058674">
                              <w:marLeft w:val="0"/>
                              <w:marRight w:val="0"/>
                              <w:marTop w:val="0"/>
                              <w:marBottom w:val="0"/>
                              <w:divBdr>
                                <w:top w:val="none" w:sz="0" w:space="0" w:color="auto"/>
                                <w:left w:val="none" w:sz="0" w:space="0" w:color="auto"/>
                                <w:bottom w:val="none" w:sz="0" w:space="0" w:color="auto"/>
                                <w:right w:val="none" w:sz="0" w:space="0" w:color="auto"/>
                              </w:divBdr>
                              <w:divsChild>
                                <w:div w:id="485051253">
                                  <w:marLeft w:val="0"/>
                                  <w:marRight w:val="0"/>
                                  <w:marTop w:val="30"/>
                                  <w:marBottom w:val="0"/>
                                  <w:divBdr>
                                    <w:top w:val="none" w:sz="0" w:space="0" w:color="auto"/>
                                    <w:left w:val="none" w:sz="0" w:space="0" w:color="auto"/>
                                    <w:bottom w:val="none" w:sz="0" w:space="0" w:color="auto"/>
                                    <w:right w:val="none" w:sz="0" w:space="0" w:color="auto"/>
                                  </w:divBdr>
                                </w:div>
                              </w:divsChild>
                            </w:div>
                            <w:div w:id="433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084601">
      <w:bodyDiv w:val="1"/>
      <w:marLeft w:val="0"/>
      <w:marRight w:val="0"/>
      <w:marTop w:val="0"/>
      <w:marBottom w:val="0"/>
      <w:divBdr>
        <w:top w:val="none" w:sz="0" w:space="0" w:color="auto"/>
        <w:left w:val="none" w:sz="0" w:space="0" w:color="auto"/>
        <w:bottom w:val="none" w:sz="0" w:space="0" w:color="auto"/>
        <w:right w:val="none" w:sz="0" w:space="0" w:color="auto"/>
      </w:divBdr>
    </w:div>
    <w:div w:id="594247226">
      <w:bodyDiv w:val="1"/>
      <w:marLeft w:val="0"/>
      <w:marRight w:val="0"/>
      <w:marTop w:val="0"/>
      <w:marBottom w:val="0"/>
      <w:divBdr>
        <w:top w:val="none" w:sz="0" w:space="0" w:color="auto"/>
        <w:left w:val="none" w:sz="0" w:space="0" w:color="auto"/>
        <w:bottom w:val="none" w:sz="0" w:space="0" w:color="auto"/>
        <w:right w:val="none" w:sz="0" w:space="0" w:color="auto"/>
      </w:divBdr>
    </w:div>
    <w:div w:id="608776056">
      <w:bodyDiv w:val="1"/>
      <w:marLeft w:val="0"/>
      <w:marRight w:val="0"/>
      <w:marTop w:val="0"/>
      <w:marBottom w:val="0"/>
      <w:divBdr>
        <w:top w:val="none" w:sz="0" w:space="0" w:color="auto"/>
        <w:left w:val="none" w:sz="0" w:space="0" w:color="auto"/>
        <w:bottom w:val="none" w:sz="0" w:space="0" w:color="auto"/>
        <w:right w:val="none" w:sz="0" w:space="0" w:color="auto"/>
      </w:divBdr>
    </w:div>
    <w:div w:id="648635325">
      <w:bodyDiv w:val="1"/>
      <w:marLeft w:val="0"/>
      <w:marRight w:val="0"/>
      <w:marTop w:val="0"/>
      <w:marBottom w:val="0"/>
      <w:divBdr>
        <w:top w:val="none" w:sz="0" w:space="0" w:color="auto"/>
        <w:left w:val="none" w:sz="0" w:space="0" w:color="auto"/>
        <w:bottom w:val="none" w:sz="0" w:space="0" w:color="auto"/>
        <w:right w:val="none" w:sz="0" w:space="0" w:color="auto"/>
      </w:divBdr>
      <w:divsChild>
        <w:div w:id="1825779062">
          <w:blockQuote w:val="1"/>
          <w:marLeft w:val="0"/>
          <w:marRight w:val="0"/>
          <w:marTop w:val="300"/>
          <w:marBottom w:val="300"/>
          <w:divBdr>
            <w:top w:val="none" w:sz="0" w:space="0" w:color="auto"/>
            <w:left w:val="single" w:sz="36" w:space="0" w:color="7DC246"/>
            <w:bottom w:val="none" w:sz="0" w:space="0" w:color="auto"/>
            <w:right w:val="none" w:sz="0" w:space="0" w:color="auto"/>
          </w:divBdr>
        </w:div>
        <w:div w:id="373769343">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653141020">
      <w:bodyDiv w:val="1"/>
      <w:marLeft w:val="0"/>
      <w:marRight w:val="0"/>
      <w:marTop w:val="0"/>
      <w:marBottom w:val="0"/>
      <w:divBdr>
        <w:top w:val="none" w:sz="0" w:space="0" w:color="auto"/>
        <w:left w:val="none" w:sz="0" w:space="0" w:color="auto"/>
        <w:bottom w:val="none" w:sz="0" w:space="0" w:color="auto"/>
        <w:right w:val="none" w:sz="0" w:space="0" w:color="auto"/>
      </w:divBdr>
    </w:div>
    <w:div w:id="868681515">
      <w:bodyDiv w:val="1"/>
      <w:marLeft w:val="0"/>
      <w:marRight w:val="0"/>
      <w:marTop w:val="0"/>
      <w:marBottom w:val="0"/>
      <w:divBdr>
        <w:top w:val="none" w:sz="0" w:space="0" w:color="auto"/>
        <w:left w:val="none" w:sz="0" w:space="0" w:color="auto"/>
        <w:bottom w:val="none" w:sz="0" w:space="0" w:color="auto"/>
        <w:right w:val="none" w:sz="0" w:space="0" w:color="auto"/>
      </w:divBdr>
      <w:divsChild>
        <w:div w:id="527181771">
          <w:blockQuote w:val="1"/>
          <w:marLeft w:val="0"/>
          <w:marRight w:val="0"/>
          <w:marTop w:val="300"/>
          <w:marBottom w:val="300"/>
          <w:divBdr>
            <w:top w:val="none" w:sz="0" w:space="0" w:color="auto"/>
            <w:left w:val="single" w:sz="36" w:space="0" w:color="7DC246"/>
            <w:bottom w:val="none" w:sz="0" w:space="0" w:color="auto"/>
            <w:right w:val="none" w:sz="0" w:space="0" w:color="auto"/>
          </w:divBdr>
        </w:div>
        <w:div w:id="45371383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870074474">
      <w:bodyDiv w:val="1"/>
      <w:marLeft w:val="0"/>
      <w:marRight w:val="0"/>
      <w:marTop w:val="0"/>
      <w:marBottom w:val="0"/>
      <w:divBdr>
        <w:top w:val="none" w:sz="0" w:space="0" w:color="auto"/>
        <w:left w:val="none" w:sz="0" w:space="0" w:color="auto"/>
        <w:bottom w:val="none" w:sz="0" w:space="0" w:color="auto"/>
        <w:right w:val="none" w:sz="0" w:space="0" w:color="auto"/>
      </w:divBdr>
      <w:divsChild>
        <w:div w:id="1730764772">
          <w:blockQuote w:val="1"/>
          <w:marLeft w:val="0"/>
          <w:marRight w:val="0"/>
          <w:marTop w:val="300"/>
          <w:marBottom w:val="300"/>
          <w:divBdr>
            <w:top w:val="none" w:sz="0" w:space="0" w:color="auto"/>
            <w:left w:val="single" w:sz="36" w:space="0" w:color="7DC246"/>
            <w:bottom w:val="none" w:sz="0" w:space="0" w:color="auto"/>
            <w:right w:val="none" w:sz="0" w:space="0" w:color="auto"/>
          </w:divBdr>
        </w:div>
        <w:div w:id="1116681012">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997879989">
      <w:bodyDiv w:val="1"/>
      <w:marLeft w:val="0"/>
      <w:marRight w:val="0"/>
      <w:marTop w:val="0"/>
      <w:marBottom w:val="0"/>
      <w:divBdr>
        <w:top w:val="none" w:sz="0" w:space="0" w:color="auto"/>
        <w:left w:val="none" w:sz="0" w:space="0" w:color="auto"/>
        <w:bottom w:val="none" w:sz="0" w:space="0" w:color="auto"/>
        <w:right w:val="none" w:sz="0" w:space="0" w:color="auto"/>
      </w:divBdr>
    </w:div>
    <w:div w:id="1029528100">
      <w:bodyDiv w:val="1"/>
      <w:marLeft w:val="0"/>
      <w:marRight w:val="0"/>
      <w:marTop w:val="0"/>
      <w:marBottom w:val="0"/>
      <w:divBdr>
        <w:top w:val="none" w:sz="0" w:space="0" w:color="auto"/>
        <w:left w:val="none" w:sz="0" w:space="0" w:color="auto"/>
        <w:bottom w:val="none" w:sz="0" w:space="0" w:color="auto"/>
        <w:right w:val="none" w:sz="0" w:space="0" w:color="auto"/>
      </w:divBdr>
    </w:div>
    <w:div w:id="1070465083">
      <w:bodyDiv w:val="1"/>
      <w:marLeft w:val="0"/>
      <w:marRight w:val="0"/>
      <w:marTop w:val="0"/>
      <w:marBottom w:val="0"/>
      <w:divBdr>
        <w:top w:val="none" w:sz="0" w:space="0" w:color="auto"/>
        <w:left w:val="none" w:sz="0" w:space="0" w:color="auto"/>
        <w:bottom w:val="none" w:sz="0" w:space="0" w:color="auto"/>
        <w:right w:val="none" w:sz="0" w:space="0" w:color="auto"/>
      </w:divBdr>
    </w:div>
    <w:div w:id="1076560659">
      <w:bodyDiv w:val="1"/>
      <w:marLeft w:val="0"/>
      <w:marRight w:val="0"/>
      <w:marTop w:val="0"/>
      <w:marBottom w:val="0"/>
      <w:divBdr>
        <w:top w:val="none" w:sz="0" w:space="0" w:color="auto"/>
        <w:left w:val="none" w:sz="0" w:space="0" w:color="auto"/>
        <w:bottom w:val="none" w:sz="0" w:space="0" w:color="auto"/>
        <w:right w:val="none" w:sz="0" w:space="0" w:color="auto"/>
      </w:divBdr>
    </w:div>
    <w:div w:id="1088431046">
      <w:bodyDiv w:val="1"/>
      <w:marLeft w:val="0"/>
      <w:marRight w:val="0"/>
      <w:marTop w:val="0"/>
      <w:marBottom w:val="0"/>
      <w:divBdr>
        <w:top w:val="none" w:sz="0" w:space="0" w:color="auto"/>
        <w:left w:val="none" w:sz="0" w:space="0" w:color="auto"/>
        <w:bottom w:val="none" w:sz="0" w:space="0" w:color="auto"/>
        <w:right w:val="none" w:sz="0" w:space="0" w:color="auto"/>
      </w:divBdr>
      <w:divsChild>
        <w:div w:id="165478758">
          <w:marLeft w:val="0"/>
          <w:marRight w:val="0"/>
          <w:marTop w:val="0"/>
          <w:marBottom w:val="0"/>
          <w:divBdr>
            <w:top w:val="none" w:sz="0" w:space="0" w:color="auto"/>
            <w:left w:val="none" w:sz="0" w:space="0" w:color="auto"/>
            <w:bottom w:val="none" w:sz="0" w:space="0" w:color="auto"/>
            <w:right w:val="none" w:sz="0" w:space="0" w:color="auto"/>
          </w:divBdr>
          <w:divsChild>
            <w:div w:id="1784109216">
              <w:marLeft w:val="0"/>
              <w:marRight w:val="0"/>
              <w:marTop w:val="0"/>
              <w:marBottom w:val="0"/>
              <w:divBdr>
                <w:top w:val="none" w:sz="0" w:space="0" w:color="auto"/>
                <w:left w:val="none" w:sz="0" w:space="0" w:color="auto"/>
                <w:bottom w:val="none" w:sz="0" w:space="0" w:color="auto"/>
                <w:right w:val="none" w:sz="0" w:space="0" w:color="auto"/>
              </w:divBdr>
              <w:divsChild>
                <w:div w:id="749038131">
                  <w:marLeft w:val="0"/>
                  <w:marRight w:val="0"/>
                  <w:marTop w:val="0"/>
                  <w:marBottom w:val="0"/>
                  <w:divBdr>
                    <w:top w:val="none" w:sz="0" w:space="0" w:color="auto"/>
                    <w:left w:val="none" w:sz="0" w:space="0" w:color="auto"/>
                    <w:bottom w:val="none" w:sz="0" w:space="0" w:color="auto"/>
                    <w:right w:val="none" w:sz="0" w:space="0" w:color="auto"/>
                  </w:divBdr>
                </w:div>
                <w:div w:id="1105541433">
                  <w:marLeft w:val="0"/>
                  <w:marRight w:val="0"/>
                  <w:marTop w:val="0"/>
                  <w:marBottom w:val="0"/>
                  <w:divBdr>
                    <w:top w:val="none" w:sz="0" w:space="0" w:color="auto"/>
                    <w:left w:val="none" w:sz="0" w:space="0" w:color="auto"/>
                    <w:bottom w:val="none" w:sz="0" w:space="0" w:color="auto"/>
                    <w:right w:val="none" w:sz="0" w:space="0" w:color="auto"/>
                  </w:divBdr>
                </w:div>
                <w:div w:id="1376925778">
                  <w:marLeft w:val="0"/>
                  <w:marRight w:val="0"/>
                  <w:marTop w:val="0"/>
                  <w:marBottom w:val="0"/>
                  <w:divBdr>
                    <w:top w:val="none" w:sz="0" w:space="0" w:color="auto"/>
                    <w:left w:val="none" w:sz="0" w:space="0" w:color="auto"/>
                    <w:bottom w:val="none" w:sz="0" w:space="0" w:color="auto"/>
                    <w:right w:val="none" w:sz="0" w:space="0" w:color="auto"/>
                  </w:divBdr>
                </w:div>
                <w:div w:id="781848749">
                  <w:marLeft w:val="0"/>
                  <w:marRight w:val="0"/>
                  <w:marTop w:val="0"/>
                  <w:marBottom w:val="0"/>
                  <w:divBdr>
                    <w:top w:val="none" w:sz="0" w:space="0" w:color="auto"/>
                    <w:left w:val="none" w:sz="0" w:space="0" w:color="auto"/>
                    <w:bottom w:val="none" w:sz="0" w:space="0" w:color="auto"/>
                    <w:right w:val="none" w:sz="0" w:space="0" w:color="auto"/>
                  </w:divBdr>
                </w:div>
                <w:div w:id="1169369434">
                  <w:marLeft w:val="0"/>
                  <w:marRight w:val="0"/>
                  <w:marTop w:val="0"/>
                  <w:marBottom w:val="0"/>
                  <w:divBdr>
                    <w:top w:val="none" w:sz="0" w:space="0" w:color="auto"/>
                    <w:left w:val="none" w:sz="0" w:space="0" w:color="auto"/>
                    <w:bottom w:val="none" w:sz="0" w:space="0" w:color="auto"/>
                    <w:right w:val="none" w:sz="0" w:space="0" w:color="auto"/>
                  </w:divBdr>
                </w:div>
                <w:div w:id="1769886226">
                  <w:marLeft w:val="0"/>
                  <w:marRight w:val="0"/>
                  <w:marTop w:val="0"/>
                  <w:marBottom w:val="0"/>
                  <w:divBdr>
                    <w:top w:val="none" w:sz="0" w:space="0" w:color="auto"/>
                    <w:left w:val="none" w:sz="0" w:space="0" w:color="auto"/>
                    <w:bottom w:val="none" w:sz="0" w:space="0" w:color="auto"/>
                    <w:right w:val="none" w:sz="0" w:space="0" w:color="auto"/>
                  </w:divBdr>
                </w:div>
                <w:div w:id="394553375">
                  <w:marLeft w:val="0"/>
                  <w:marRight w:val="0"/>
                  <w:marTop w:val="0"/>
                  <w:marBottom w:val="0"/>
                  <w:divBdr>
                    <w:top w:val="none" w:sz="0" w:space="0" w:color="auto"/>
                    <w:left w:val="none" w:sz="0" w:space="0" w:color="auto"/>
                    <w:bottom w:val="none" w:sz="0" w:space="0" w:color="auto"/>
                    <w:right w:val="none" w:sz="0" w:space="0" w:color="auto"/>
                  </w:divBdr>
                </w:div>
                <w:div w:id="388454486">
                  <w:marLeft w:val="0"/>
                  <w:marRight w:val="0"/>
                  <w:marTop w:val="0"/>
                  <w:marBottom w:val="0"/>
                  <w:divBdr>
                    <w:top w:val="none" w:sz="0" w:space="0" w:color="auto"/>
                    <w:left w:val="none" w:sz="0" w:space="0" w:color="auto"/>
                    <w:bottom w:val="none" w:sz="0" w:space="0" w:color="auto"/>
                    <w:right w:val="none" w:sz="0" w:space="0" w:color="auto"/>
                  </w:divBdr>
                </w:div>
                <w:div w:id="1808549369">
                  <w:marLeft w:val="0"/>
                  <w:marRight w:val="0"/>
                  <w:marTop w:val="0"/>
                  <w:marBottom w:val="0"/>
                  <w:divBdr>
                    <w:top w:val="none" w:sz="0" w:space="0" w:color="auto"/>
                    <w:left w:val="none" w:sz="0" w:space="0" w:color="auto"/>
                    <w:bottom w:val="none" w:sz="0" w:space="0" w:color="auto"/>
                    <w:right w:val="none" w:sz="0" w:space="0" w:color="auto"/>
                  </w:divBdr>
                </w:div>
                <w:div w:id="29108736">
                  <w:marLeft w:val="0"/>
                  <w:marRight w:val="0"/>
                  <w:marTop w:val="0"/>
                  <w:marBottom w:val="0"/>
                  <w:divBdr>
                    <w:top w:val="none" w:sz="0" w:space="0" w:color="auto"/>
                    <w:left w:val="none" w:sz="0" w:space="0" w:color="auto"/>
                    <w:bottom w:val="none" w:sz="0" w:space="0" w:color="auto"/>
                    <w:right w:val="none" w:sz="0" w:space="0" w:color="auto"/>
                  </w:divBdr>
                </w:div>
                <w:div w:id="1546209588">
                  <w:marLeft w:val="0"/>
                  <w:marRight w:val="0"/>
                  <w:marTop w:val="0"/>
                  <w:marBottom w:val="0"/>
                  <w:divBdr>
                    <w:top w:val="none" w:sz="0" w:space="0" w:color="auto"/>
                    <w:left w:val="none" w:sz="0" w:space="0" w:color="auto"/>
                    <w:bottom w:val="none" w:sz="0" w:space="0" w:color="auto"/>
                    <w:right w:val="none" w:sz="0" w:space="0" w:color="auto"/>
                  </w:divBdr>
                </w:div>
                <w:div w:id="1577476185">
                  <w:marLeft w:val="0"/>
                  <w:marRight w:val="0"/>
                  <w:marTop w:val="0"/>
                  <w:marBottom w:val="0"/>
                  <w:divBdr>
                    <w:top w:val="none" w:sz="0" w:space="0" w:color="auto"/>
                    <w:left w:val="none" w:sz="0" w:space="0" w:color="auto"/>
                    <w:bottom w:val="none" w:sz="0" w:space="0" w:color="auto"/>
                    <w:right w:val="none" w:sz="0" w:space="0" w:color="auto"/>
                  </w:divBdr>
                </w:div>
                <w:div w:id="1709405299">
                  <w:marLeft w:val="0"/>
                  <w:marRight w:val="0"/>
                  <w:marTop w:val="0"/>
                  <w:marBottom w:val="0"/>
                  <w:divBdr>
                    <w:top w:val="none" w:sz="0" w:space="0" w:color="auto"/>
                    <w:left w:val="none" w:sz="0" w:space="0" w:color="auto"/>
                    <w:bottom w:val="none" w:sz="0" w:space="0" w:color="auto"/>
                    <w:right w:val="none" w:sz="0" w:space="0" w:color="auto"/>
                  </w:divBdr>
                </w:div>
                <w:div w:id="313338179">
                  <w:marLeft w:val="0"/>
                  <w:marRight w:val="0"/>
                  <w:marTop w:val="0"/>
                  <w:marBottom w:val="0"/>
                  <w:divBdr>
                    <w:top w:val="none" w:sz="0" w:space="0" w:color="auto"/>
                    <w:left w:val="none" w:sz="0" w:space="0" w:color="auto"/>
                    <w:bottom w:val="none" w:sz="0" w:space="0" w:color="auto"/>
                    <w:right w:val="none" w:sz="0" w:space="0" w:color="auto"/>
                  </w:divBdr>
                </w:div>
                <w:div w:id="1990937571">
                  <w:marLeft w:val="0"/>
                  <w:marRight w:val="0"/>
                  <w:marTop w:val="0"/>
                  <w:marBottom w:val="0"/>
                  <w:divBdr>
                    <w:top w:val="none" w:sz="0" w:space="0" w:color="auto"/>
                    <w:left w:val="none" w:sz="0" w:space="0" w:color="auto"/>
                    <w:bottom w:val="none" w:sz="0" w:space="0" w:color="auto"/>
                    <w:right w:val="none" w:sz="0" w:space="0" w:color="auto"/>
                  </w:divBdr>
                </w:div>
                <w:div w:id="1911646161">
                  <w:marLeft w:val="0"/>
                  <w:marRight w:val="0"/>
                  <w:marTop w:val="0"/>
                  <w:marBottom w:val="0"/>
                  <w:divBdr>
                    <w:top w:val="none" w:sz="0" w:space="0" w:color="auto"/>
                    <w:left w:val="none" w:sz="0" w:space="0" w:color="auto"/>
                    <w:bottom w:val="none" w:sz="0" w:space="0" w:color="auto"/>
                    <w:right w:val="none" w:sz="0" w:space="0" w:color="auto"/>
                  </w:divBdr>
                </w:div>
                <w:div w:id="1442996868">
                  <w:marLeft w:val="0"/>
                  <w:marRight w:val="0"/>
                  <w:marTop w:val="0"/>
                  <w:marBottom w:val="0"/>
                  <w:divBdr>
                    <w:top w:val="none" w:sz="0" w:space="0" w:color="auto"/>
                    <w:left w:val="none" w:sz="0" w:space="0" w:color="auto"/>
                    <w:bottom w:val="none" w:sz="0" w:space="0" w:color="auto"/>
                    <w:right w:val="none" w:sz="0" w:space="0" w:color="auto"/>
                  </w:divBdr>
                </w:div>
                <w:div w:id="1956786331">
                  <w:marLeft w:val="0"/>
                  <w:marRight w:val="0"/>
                  <w:marTop w:val="0"/>
                  <w:marBottom w:val="0"/>
                  <w:divBdr>
                    <w:top w:val="none" w:sz="0" w:space="0" w:color="auto"/>
                    <w:left w:val="none" w:sz="0" w:space="0" w:color="auto"/>
                    <w:bottom w:val="none" w:sz="0" w:space="0" w:color="auto"/>
                    <w:right w:val="none" w:sz="0" w:space="0" w:color="auto"/>
                  </w:divBdr>
                </w:div>
                <w:div w:id="1324237048">
                  <w:marLeft w:val="0"/>
                  <w:marRight w:val="0"/>
                  <w:marTop w:val="0"/>
                  <w:marBottom w:val="0"/>
                  <w:divBdr>
                    <w:top w:val="none" w:sz="0" w:space="0" w:color="auto"/>
                    <w:left w:val="none" w:sz="0" w:space="0" w:color="auto"/>
                    <w:bottom w:val="none" w:sz="0" w:space="0" w:color="auto"/>
                    <w:right w:val="none" w:sz="0" w:space="0" w:color="auto"/>
                  </w:divBdr>
                </w:div>
                <w:div w:id="2065834115">
                  <w:marLeft w:val="0"/>
                  <w:marRight w:val="0"/>
                  <w:marTop w:val="0"/>
                  <w:marBottom w:val="0"/>
                  <w:divBdr>
                    <w:top w:val="none" w:sz="0" w:space="0" w:color="auto"/>
                    <w:left w:val="none" w:sz="0" w:space="0" w:color="auto"/>
                    <w:bottom w:val="none" w:sz="0" w:space="0" w:color="auto"/>
                    <w:right w:val="none" w:sz="0" w:space="0" w:color="auto"/>
                  </w:divBdr>
                </w:div>
                <w:div w:id="1421952348">
                  <w:marLeft w:val="0"/>
                  <w:marRight w:val="0"/>
                  <w:marTop w:val="0"/>
                  <w:marBottom w:val="0"/>
                  <w:divBdr>
                    <w:top w:val="none" w:sz="0" w:space="0" w:color="auto"/>
                    <w:left w:val="none" w:sz="0" w:space="0" w:color="auto"/>
                    <w:bottom w:val="none" w:sz="0" w:space="0" w:color="auto"/>
                    <w:right w:val="none" w:sz="0" w:space="0" w:color="auto"/>
                  </w:divBdr>
                </w:div>
                <w:div w:id="357896566">
                  <w:marLeft w:val="0"/>
                  <w:marRight w:val="0"/>
                  <w:marTop w:val="0"/>
                  <w:marBottom w:val="0"/>
                  <w:divBdr>
                    <w:top w:val="none" w:sz="0" w:space="0" w:color="auto"/>
                    <w:left w:val="none" w:sz="0" w:space="0" w:color="auto"/>
                    <w:bottom w:val="none" w:sz="0" w:space="0" w:color="auto"/>
                    <w:right w:val="none" w:sz="0" w:space="0" w:color="auto"/>
                  </w:divBdr>
                  <w:divsChild>
                    <w:div w:id="1828671608">
                      <w:marLeft w:val="0"/>
                      <w:marRight w:val="0"/>
                      <w:marTop w:val="0"/>
                      <w:marBottom w:val="0"/>
                      <w:divBdr>
                        <w:top w:val="none" w:sz="0" w:space="0" w:color="auto"/>
                        <w:left w:val="none" w:sz="0" w:space="0" w:color="auto"/>
                        <w:bottom w:val="none" w:sz="0" w:space="0" w:color="auto"/>
                        <w:right w:val="none" w:sz="0" w:space="0" w:color="auto"/>
                      </w:divBdr>
                    </w:div>
                    <w:div w:id="499124075">
                      <w:marLeft w:val="0"/>
                      <w:marRight w:val="0"/>
                      <w:marTop w:val="0"/>
                      <w:marBottom w:val="0"/>
                      <w:divBdr>
                        <w:top w:val="none" w:sz="0" w:space="0" w:color="auto"/>
                        <w:left w:val="none" w:sz="0" w:space="0" w:color="auto"/>
                        <w:bottom w:val="none" w:sz="0" w:space="0" w:color="auto"/>
                        <w:right w:val="none" w:sz="0" w:space="0" w:color="auto"/>
                      </w:divBdr>
                    </w:div>
                    <w:div w:id="704671437">
                      <w:marLeft w:val="0"/>
                      <w:marRight w:val="0"/>
                      <w:marTop w:val="0"/>
                      <w:marBottom w:val="0"/>
                      <w:divBdr>
                        <w:top w:val="none" w:sz="0" w:space="0" w:color="auto"/>
                        <w:left w:val="none" w:sz="0" w:space="0" w:color="auto"/>
                        <w:bottom w:val="none" w:sz="0" w:space="0" w:color="auto"/>
                        <w:right w:val="none" w:sz="0" w:space="0" w:color="auto"/>
                      </w:divBdr>
                    </w:div>
                    <w:div w:id="1760131564">
                      <w:marLeft w:val="0"/>
                      <w:marRight w:val="0"/>
                      <w:marTop w:val="0"/>
                      <w:marBottom w:val="0"/>
                      <w:divBdr>
                        <w:top w:val="none" w:sz="0" w:space="0" w:color="auto"/>
                        <w:left w:val="none" w:sz="0" w:space="0" w:color="auto"/>
                        <w:bottom w:val="none" w:sz="0" w:space="0" w:color="auto"/>
                        <w:right w:val="none" w:sz="0" w:space="0" w:color="auto"/>
                      </w:divBdr>
                    </w:div>
                    <w:div w:id="2003384077">
                      <w:marLeft w:val="0"/>
                      <w:marRight w:val="0"/>
                      <w:marTop w:val="0"/>
                      <w:marBottom w:val="0"/>
                      <w:divBdr>
                        <w:top w:val="none" w:sz="0" w:space="0" w:color="auto"/>
                        <w:left w:val="none" w:sz="0" w:space="0" w:color="auto"/>
                        <w:bottom w:val="none" w:sz="0" w:space="0" w:color="auto"/>
                        <w:right w:val="none" w:sz="0" w:space="0" w:color="auto"/>
                      </w:divBdr>
                    </w:div>
                    <w:div w:id="293829392">
                      <w:marLeft w:val="0"/>
                      <w:marRight w:val="0"/>
                      <w:marTop w:val="0"/>
                      <w:marBottom w:val="0"/>
                      <w:divBdr>
                        <w:top w:val="none" w:sz="0" w:space="0" w:color="auto"/>
                        <w:left w:val="none" w:sz="0" w:space="0" w:color="auto"/>
                        <w:bottom w:val="none" w:sz="0" w:space="0" w:color="auto"/>
                        <w:right w:val="none" w:sz="0" w:space="0" w:color="auto"/>
                      </w:divBdr>
                    </w:div>
                    <w:div w:id="981546124">
                      <w:marLeft w:val="0"/>
                      <w:marRight w:val="0"/>
                      <w:marTop w:val="0"/>
                      <w:marBottom w:val="0"/>
                      <w:divBdr>
                        <w:top w:val="none" w:sz="0" w:space="0" w:color="auto"/>
                        <w:left w:val="none" w:sz="0" w:space="0" w:color="auto"/>
                        <w:bottom w:val="none" w:sz="0" w:space="0" w:color="auto"/>
                        <w:right w:val="none" w:sz="0" w:space="0" w:color="auto"/>
                      </w:divBdr>
                    </w:div>
                    <w:div w:id="2028478430">
                      <w:marLeft w:val="0"/>
                      <w:marRight w:val="0"/>
                      <w:marTop w:val="0"/>
                      <w:marBottom w:val="0"/>
                      <w:divBdr>
                        <w:top w:val="none" w:sz="0" w:space="0" w:color="auto"/>
                        <w:left w:val="none" w:sz="0" w:space="0" w:color="auto"/>
                        <w:bottom w:val="none" w:sz="0" w:space="0" w:color="auto"/>
                        <w:right w:val="none" w:sz="0" w:space="0" w:color="auto"/>
                      </w:divBdr>
                    </w:div>
                    <w:div w:id="417990293">
                      <w:marLeft w:val="0"/>
                      <w:marRight w:val="0"/>
                      <w:marTop w:val="0"/>
                      <w:marBottom w:val="0"/>
                      <w:divBdr>
                        <w:top w:val="none" w:sz="0" w:space="0" w:color="auto"/>
                        <w:left w:val="none" w:sz="0" w:space="0" w:color="auto"/>
                        <w:bottom w:val="none" w:sz="0" w:space="0" w:color="auto"/>
                        <w:right w:val="none" w:sz="0" w:space="0" w:color="auto"/>
                      </w:divBdr>
                    </w:div>
                    <w:div w:id="282270427">
                      <w:marLeft w:val="0"/>
                      <w:marRight w:val="0"/>
                      <w:marTop w:val="0"/>
                      <w:marBottom w:val="0"/>
                      <w:divBdr>
                        <w:top w:val="none" w:sz="0" w:space="0" w:color="auto"/>
                        <w:left w:val="none" w:sz="0" w:space="0" w:color="auto"/>
                        <w:bottom w:val="none" w:sz="0" w:space="0" w:color="auto"/>
                        <w:right w:val="none" w:sz="0" w:space="0" w:color="auto"/>
                      </w:divBdr>
                    </w:div>
                    <w:div w:id="1532110166">
                      <w:marLeft w:val="0"/>
                      <w:marRight w:val="0"/>
                      <w:marTop w:val="0"/>
                      <w:marBottom w:val="0"/>
                      <w:divBdr>
                        <w:top w:val="none" w:sz="0" w:space="0" w:color="auto"/>
                        <w:left w:val="none" w:sz="0" w:space="0" w:color="auto"/>
                        <w:bottom w:val="none" w:sz="0" w:space="0" w:color="auto"/>
                        <w:right w:val="none" w:sz="0" w:space="0" w:color="auto"/>
                      </w:divBdr>
                    </w:div>
                    <w:div w:id="1979143066">
                      <w:marLeft w:val="0"/>
                      <w:marRight w:val="0"/>
                      <w:marTop w:val="0"/>
                      <w:marBottom w:val="0"/>
                      <w:divBdr>
                        <w:top w:val="none" w:sz="0" w:space="0" w:color="auto"/>
                        <w:left w:val="none" w:sz="0" w:space="0" w:color="auto"/>
                        <w:bottom w:val="none" w:sz="0" w:space="0" w:color="auto"/>
                        <w:right w:val="none" w:sz="0" w:space="0" w:color="auto"/>
                      </w:divBdr>
                    </w:div>
                    <w:div w:id="1784691231">
                      <w:marLeft w:val="0"/>
                      <w:marRight w:val="0"/>
                      <w:marTop w:val="0"/>
                      <w:marBottom w:val="0"/>
                      <w:divBdr>
                        <w:top w:val="none" w:sz="0" w:space="0" w:color="auto"/>
                        <w:left w:val="none" w:sz="0" w:space="0" w:color="auto"/>
                        <w:bottom w:val="none" w:sz="0" w:space="0" w:color="auto"/>
                        <w:right w:val="none" w:sz="0" w:space="0" w:color="auto"/>
                      </w:divBdr>
                    </w:div>
                    <w:div w:id="1044408504">
                      <w:marLeft w:val="0"/>
                      <w:marRight w:val="0"/>
                      <w:marTop w:val="0"/>
                      <w:marBottom w:val="0"/>
                      <w:divBdr>
                        <w:top w:val="none" w:sz="0" w:space="0" w:color="auto"/>
                        <w:left w:val="none" w:sz="0" w:space="0" w:color="auto"/>
                        <w:bottom w:val="none" w:sz="0" w:space="0" w:color="auto"/>
                        <w:right w:val="none" w:sz="0" w:space="0" w:color="auto"/>
                      </w:divBdr>
                    </w:div>
                    <w:div w:id="1911232314">
                      <w:marLeft w:val="0"/>
                      <w:marRight w:val="0"/>
                      <w:marTop w:val="0"/>
                      <w:marBottom w:val="0"/>
                      <w:divBdr>
                        <w:top w:val="none" w:sz="0" w:space="0" w:color="auto"/>
                        <w:left w:val="none" w:sz="0" w:space="0" w:color="auto"/>
                        <w:bottom w:val="none" w:sz="0" w:space="0" w:color="auto"/>
                        <w:right w:val="none" w:sz="0" w:space="0" w:color="auto"/>
                      </w:divBdr>
                    </w:div>
                    <w:div w:id="440998456">
                      <w:marLeft w:val="0"/>
                      <w:marRight w:val="0"/>
                      <w:marTop w:val="0"/>
                      <w:marBottom w:val="0"/>
                      <w:divBdr>
                        <w:top w:val="none" w:sz="0" w:space="0" w:color="auto"/>
                        <w:left w:val="none" w:sz="0" w:space="0" w:color="auto"/>
                        <w:bottom w:val="none" w:sz="0" w:space="0" w:color="auto"/>
                        <w:right w:val="none" w:sz="0" w:space="0" w:color="auto"/>
                      </w:divBdr>
                    </w:div>
                    <w:div w:id="1866743977">
                      <w:marLeft w:val="0"/>
                      <w:marRight w:val="0"/>
                      <w:marTop w:val="0"/>
                      <w:marBottom w:val="0"/>
                      <w:divBdr>
                        <w:top w:val="none" w:sz="0" w:space="0" w:color="auto"/>
                        <w:left w:val="none" w:sz="0" w:space="0" w:color="auto"/>
                        <w:bottom w:val="none" w:sz="0" w:space="0" w:color="auto"/>
                        <w:right w:val="none" w:sz="0" w:space="0" w:color="auto"/>
                      </w:divBdr>
                    </w:div>
                    <w:div w:id="1104039823">
                      <w:marLeft w:val="0"/>
                      <w:marRight w:val="0"/>
                      <w:marTop w:val="0"/>
                      <w:marBottom w:val="0"/>
                      <w:divBdr>
                        <w:top w:val="none" w:sz="0" w:space="0" w:color="auto"/>
                        <w:left w:val="none" w:sz="0" w:space="0" w:color="auto"/>
                        <w:bottom w:val="none" w:sz="0" w:space="0" w:color="auto"/>
                        <w:right w:val="none" w:sz="0" w:space="0" w:color="auto"/>
                      </w:divBdr>
                    </w:div>
                    <w:div w:id="1347903024">
                      <w:marLeft w:val="0"/>
                      <w:marRight w:val="0"/>
                      <w:marTop w:val="0"/>
                      <w:marBottom w:val="0"/>
                      <w:divBdr>
                        <w:top w:val="none" w:sz="0" w:space="0" w:color="auto"/>
                        <w:left w:val="none" w:sz="0" w:space="0" w:color="auto"/>
                        <w:bottom w:val="none" w:sz="0" w:space="0" w:color="auto"/>
                        <w:right w:val="none" w:sz="0" w:space="0" w:color="auto"/>
                      </w:divBdr>
                    </w:div>
                    <w:div w:id="17513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11551">
      <w:bodyDiv w:val="1"/>
      <w:marLeft w:val="0"/>
      <w:marRight w:val="0"/>
      <w:marTop w:val="0"/>
      <w:marBottom w:val="0"/>
      <w:divBdr>
        <w:top w:val="none" w:sz="0" w:space="0" w:color="auto"/>
        <w:left w:val="none" w:sz="0" w:space="0" w:color="auto"/>
        <w:bottom w:val="none" w:sz="0" w:space="0" w:color="auto"/>
        <w:right w:val="none" w:sz="0" w:space="0" w:color="auto"/>
      </w:divBdr>
    </w:div>
    <w:div w:id="1543975137">
      <w:bodyDiv w:val="1"/>
      <w:marLeft w:val="0"/>
      <w:marRight w:val="0"/>
      <w:marTop w:val="0"/>
      <w:marBottom w:val="0"/>
      <w:divBdr>
        <w:top w:val="none" w:sz="0" w:space="0" w:color="auto"/>
        <w:left w:val="none" w:sz="0" w:space="0" w:color="auto"/>
        <w:bottom w:val="none" w:sz="0" w:space="0" w:color="auto"/>
        <w:right w:val="none" w:sz="0" w:space="0" w:color="auto"/>
      </w:divBdr>
    </w:div>
    <w:div w:id="1730571974">
      <w:bodyDiv w:val="1"/>
      <w:marLeft w:val="0"/>
      <w:marRight w:val="0"/>
      <w:marTop w:val="0"/>
      <w:marBottom w:val="0"/>
      <w:divBdr>
        <w:top w:val="none" w:sz="0" w:space="0" w:color="auto"/>
        <w:left w:val="none" w:sz="0" w:space="0" w:color="auto"/>
        <w:bottom w:val="none" w:sz="0" w:space="0" w:color="auto"/>
        <w:right w:val="none" w:sz="0" w:space="0" w:color="auto"/>
      </w:divBdr>
      <w:divsChild>
        <w:div w:id="2089427031">
          <w:marLeft w:val="150"/>
          <w:marRight w:val="0"/>
          <w:marTop w:val="0"/>
          <w:marBottom w:val="0"/>
          <w:divBdr>
            <w:top w:val="single" w:sz="6" w:space="0" w:color="FFC0CB"/>
            <w:left w:val="single" w:sz="6" w:space="1" w:color="FFC0CB"/>
            <w:bottom w:val="single" w:sz="6" w:space="1" w:color="FFC0CB"/>
            <w:right w:val="single" w:sz="6" w:space="1" w:color="FFC0CB"/>
          </w:divBdr>
        </w:div>
        <w:div w:id="1182159993">
          <w:marLeft w:val="0"/>
          <w:marRight w:val="0"/>
          <w:marTop w:val="0"/>
          <w:marBottom w:val="120"/>
          <w:divBdr>
            <w:top w:val="single" w:sz="6" w:space="0" w:color="D5DDC6"/>
            <w:left w:val="single" w:sz="24" w:space="0" w:color="66BB55"/>
            <w:bottom w:val="single" w:sz="6" w:space="0" w:color="D5DDC6"/>
            <w:right w:val="single" w:sz="6" w:space="0" w:color="D5DDC6"/>
          </w:divBdr>
        </w:div>
        <w:div w:id="1379747035">
          <w:marLeft w:val="0"/>
          <w:marRight w:val="0"/>
          <w:marTop w:val="0"/>
          <w:marBottom w:val="120"/>
          <w:divBdr>
            <w:top w:val="single" w:sz="6" w:space="0" w:color="D5DDC6"/>
            <w:left w:val="single" w:sz="24" w:space="0" w:color="66BB55"/>
            <w:bottom w:val="single" w:sz="6" w:space="0" w:color="D5DDC6"/>
            <w:right w:val="single" w:sz="6" w:space="0" w:color="D5DDC6"/>
          </w:divBdr>
        </w:div>
        <w:div w:id="549147787">
          <w:marLeft w:val="0"/>
          <w:marRight w:val="0"/>
          <w:marTop w:val="120"/>
          <w:marBottom w:val="0"/>
          <w:divBdr>
            <w:top w:val="single" w:sz="6" w:space="0" w:color="D5DDC6"/>
            <w:left w:val="single" w:sz="6" w:space="4" w:color="D5DDC6"/>
            <w:bottom w:val="single" w:sz="6" w:space="0" w:color="D5DDC6"/>
            <w:right w:val="single" w:sz="6" w:space="0" w:color="D5DDC6"/>
          </w:divBdr>
        </w:div>
        <w:div w:id="509221557">
          <w:marLeft w:val="0"/>
          <w:marRight w:val="0"/>
          <w:marTop w:val="0"/>
          <w:marBottom w:val="120"/>
          <w:divBdr>
            <w:top w:val="single" w:sz="6" w:space="0" w:color="D5DDC6"/>
            <w:left w:val="single" w:sz="24" w:space="0" w:color="66BB55"/>
            <w:bottom w:val="single" w:sz="6" w:space="0" w:color="D5DDC6"/>
            <w:right w:val="single" w:sz="6" w:space="0" w:color="D5DDC6"/>
          </w:divBdr>
        </w:div>
        <w:div w:id="403265578">
          <w:marLeft w:val="0"/>
          <w:marRight w:val="0"/>
          <w:marTop w:val="120"/>
          <w:marBottom w:val="0"/>
          <w:divBdr>
            <w:top w:val="single" w:sz="6" w:space="0" w:color="D5DDC6"/>
            <w:left w:val="single" w:sz="6" w:space="4" w:color="D5DDC6"/>
            <w:bottom w:val="single" w:sz="6" w:space="0" w:color="D5DDC6"/>
            <w:right w:val="single" w:sz="6" w:space="0" w:color="D5DDC6"/>
          </w:divBdr>
        </w:div>
        <w:div w:id="1897276012">
          <w:marLeft w:val="0"/>
          <w:marRight w:val="0"/>
          <w:marTop w:val="0"/>
          <w:marBottom w:val="120"/>
          <w:divBdr>
            <w:top w:val="single" w:sz="6" w:space="0" w:color="D5DDC6"/>
            <w:left w:val="single" w:sz="24" w:space="0" w:color="66BB55"/>
            <w:bottom w:val="single" w:sz="6" w:space="0" w:color="D5DDC6"/>
            <w:right w:val="single" w:sz="6" w:space="0" w:color="D5DDC6"/>
          </w:divBdr>
        </w:div>
        <w:div w:id="260184526">
          <w:marLeft w:val="0"/>
          <w:marRight w:val="0"/>
          <w:marTop w:val="120"/>
          <w:marBottom w:val="0"/>
          <w:divBdr>
            <w:top w:val="single" w:sz="6" w:space="0" w:color="D5DDC6"/>
            <w:left w:val="single" w:sz="6" w:space="4" w:color="D5DDC6"/>
            <w:bottom w:val="single" w:sz="6" w:space="0" w:color="D5DDC6"/>
            <w:right w:val="single" w:sz="6" w:space="0" w:color="D5DDC6"/>
          </w:divBdr>
        </w:div>
        <w:div w:id="2019693418">
          <w:marLeft w:val="0"/>
          <w:marRight w:val="0"/>
          <w:marTop w:val="0"/>
          <w:marBottom w:val="120"/>
          <w:divBdr>
            <w:top w:val="single" w:sz="6" w:space="0" w:color="D5DDC6"/>
            <w:left w:val="single" w:sz="24" w:space="0" w:color="66BB55"/>
            <w:bottom w:val="single" w:sz="6" w:space="0" w:color="D5DDC6"/>
            <w:right w:val="single" w:sz="6" w:space="0" w:color="D5DDC6"/>
          </w:divBdr>
        </w:div>
        <w:div w:id="1484588382">
          <w:marLeft w:val="0"/>
          <w:marRight w:val="0"/>
          <w:marTop w:val="120"/>
          <w:marBottom w:val="0"/>
          <w:divBdr>
            <w:top w:val="single" w:sz="6" w:space="0" w:color="D5DDC6"/>
            <w:left w:val="single" w:sz="6" w:space="4" w:color="D5DDC6"/>
            <w:bottom w:val="single" w:sz="6" w:space="0" w:color="D5DDC6"/>
            <w:right w:val="single" w:sz="6" w:space="0" w:color="D5DDC6"/>
          </w:divBdr>
        </w:div>
        <w:div w:id="1039621125">
          <w:marLeft w:val="0"/>
          <w:marRight w:val="0"/>
          <w:marTop w:val="0"/>
          <w:marBottom w:val="120"/>
          <w:divBdr>
            <w:top w:val="single" w:sz="6" w:space="0" w:color="D5DDC6"/>
            <w:left w:val="single" w:sz="24" w:space="0" w:color="66BB55"/>
            <w:bottom w:val="single" w:sz="6" w:space="0" w:color="D5DDC6"/>
            <w:right w:val="single" w:sz="6" w:space="0" w:color="D5DDC6"/>
          </w:divBdr>
        </w:div>
        <w:div w:id="1497305602">
          <w:marLeft w:val="0"/>
          <w:marRight w:val="0"/>
          <w:marTop w:val="120"/>
          <w:marBottom w:val="0"/>
          <w:divBdr>
            <w:top w:val="single" w:sz="6" w:space="0" w:color="D5DDC6"/>
            <w:left w:val="single" w:sz="6" w:space="4" w:color="D5DDC6"/>
            <w:bottom w:val="single" w:sz="6" w:space="0" w:color="D5DDC6"/>
            <w:right w:val="single" w:sz="6" w:space="0" w:color="D5DDC6"/>
          </w:divBdr>
        </w:div>
        <w:div w:id="1168249242">
          <w:marLeft w:val="0"/>
          <w:marRight w:val="0"/>
          <w:marTop w:val="0"/>
          <w:marBottom w:val="120"/>
          <w:divBdr>
            <w:top w:val="single" w:sz="6" w:space="0" w:color="D5DDC6"/>
            <w:left w:val="single" w:sz="24" w:space="0" w:color="66BB55"/>
            <w:bottom w:val="single" w:sz="6" w:space="0" w:color="D5DDC6"/>
            <w:right w:val="single" w:sz="6" w:space="0" w:color="D5DDC6"/>
          </w:divBdr>
        </w:div>
        <w:div w:id="1069310084">
          <w:marLeft w:val="0"/>
          <w:marRight w:val="0"/>
          <w:marTop w:val="120"/>
          <w:marBottom w:val="0"/>
          <w:divBdr>
            <w:top w:val="single" w:sz="6" w:space="0" w:color="D5DDC6"/>
            <w:left w:val="single" w:sz="6" w:space="4" w:color="D5DDC6"/>
            <w:bottom w:val="single" w:sz="6" w:space="0" w:color="D5DDC6"/>
            <w:right w:val="single" w:sz="6" w:space="0" w:color="D5DDC6"/>
          </w:divBdr>
        </w:div>
        <w:div w:id="1864172011">
          <w:marLeft w:val="0"/>
          <w:marRight w:val="0"/>
          <w:marTop w:val="0"/>
          <w:marBottom w:val="120"/>
          <w:divBdr>
            <w:top w:val="single" w:sz="6" w:space="0" w:color="D5DDC6"/>
            <w:left w:val="single" w:sz="24" w:space="0" w:color="66BB55"/>
            <w:bottom w:val="single" w:sz="6" w:space="0" w:color="D5DDC6"/>
            <w:right w:val="single" w:sz="6" w:space="0" w:color="D5DDC6"/>
          </w:divBdr>
        </w:div>
        <w:div w:id="619996108">
          <w:marLeft w:val="0"/>
          <w:marRight w:val="0"/>
          <w:marTop w:val="120"/>
          <w:marBottom w:val="0"/>
          <w:divBdr>
            <w:top w:val="single" w:sz="6" w:space="0" w:color="D5DDC6"/>
            <w:left w:val="single" w:sz="6" w:space="4" w:color="D5DDC6"/>
            <w:bottom w:val="single" w:sz="6" w:space="0" w:color="D5DDC6"/>
            <w:right w:val="single" w:sz="6" w:space="0" w:color="D5DDC6"/>
          </w:divBdr>
        </w:div>
        <w:div w:id="11732996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25077025">
      <w:bodyDiv w:val="1"/>
      <w:marLeft w:val="0"/>
      <w:marRight w:val="0"/>
      <w:marTop w:val="0"/>
      <w:marBottom w:val="0"/>
      <w:divBdr>
        <w:top w:val="none" w:sz="0" w:space="0" w:color="auto"/>
        <w:left w:val="none" w:sz="0" w:space="0" w:color="auto"/>
        <w:bottom w:val="none" w:sz="0" w:space="0" w:color="auto"/>
        <w:right w:val="none" w:sz="0" w:space="0" w:color="auto"/>
      </w:divBdr>
    </w:div>
    <w:div w:id="1849128478">
      <w:bodyDiv w:val="1"/>
      <w:marLeft w:val="0"/>
      <w:marRight w:val="0"/>
      <w:marTop w:val="0"/>
      <w:marBottom w:val="0"/>
      <w:divBdr>
        <w:top w:val="none" w:sz="0" w:space="0" w:color="auto"/>
        <w:left w:val="none" w:sz="0" w:space="0" w:color="auto"/>
        <w:bottom w:val="none" w:sz="0" w:space="0" w:color="auto"/>
        <w:right w:val="none" w:sz="0" w:space="0" w:color="auto"/>
      </w:divBdr>
    </w:div>
    <w:div w:id="1874343732">
      <w:bodyDiv w:val="1"/>
      <w:marLeft w:val="0"/>
      <w:marRight w:val="0"/>
      <w:marTop w:val="0"/>
      <w:marBottom w:val="0"/>
      <w:divBdr>
        <w:top w:val="none" w:sz="0" w:space="0" w:color="auto"/>
        <w:left w:val="none" w:sz="0" w:space="0" w:color="auto"/>
        <w:bottom w:val="none" w:sz="0" w:space="0" w:color="auto"/>
        <w:right w:val="none" w:sz="0" w:space="0" w:color="auto"/>
      </w:divBdr>
    </w:div>
    <w:div w:id="1920939306">
      <w:bodyDiv w:val="1"/>
      <w:marLeft w:val="0"/>
      <w:marRight w:val="0"/>
      <w:marTop w:val="0"/>
      <w:marBottom w:val="0"/>
      <w:divBdr>
        <w:top w:val="none" w:sz="0" w:space="0" w:color="auto"/>
        <w:left w:val="none" w:sz="0" w:space="0" w:color="auto"/>
        <w:bottom w:val="none" w:sz="0" w:space="0" w:color="auto"/>
        <w:right w:val="none" w:sz="0" w:space="0" w:color="auto"/>
      </w:divBdr>
      <w:divsChild>
        <w:div w:id="1756052649">
          <w:blockQuote w:val="1"/>
          <w:marLeft w:val="0"/>
          <w:marRight w:val="0"/>
          <w:marTop w:val="300"/>
          <w:marBottom w:val="300"/>
          <w:divBdr>
            <w:top w:val="none" w:sz="0" w:space="0" w:color="auto"/>
            <w:left w:val="single" w:sz="36" w:space="0" w:color="7DC246"/>
            <w:bottom w:val="none" w:sz="0" w:space="0" w:color="auto"/>
            <w:right w:val="none" w:sz="0" w:space="0" w:color="auto"/>
          </w:divBdr>
        </w:div>
        <w:div w:id="819343366">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202663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eginnersbook.com/2013/04/java-static-dynamic-binding/" TargetMode="External"/><Relationship Id="rId18" Type="http://schemas.openxmlformats.org/officeDocument/2006/relationships/hyperlink" Target="http://www.w3resource.com/java-tutorial/inheritance-composition-relationship.php" TargetMode="External"/><Relationship Id="rId26" Type="http://schemas.openxmlformats.org/officeDocument/2006/relationships/hyperlink" Target="http://www.w3resource.com/java-tutorial/inheritance-composition-relationship.php" TargetMode="External"/><Relationship Id="rId3" Type="http://schemas.microsoft.com/office/2007/relationships/stylesWithEffects" Target="stylesWithEffects.xml"/><Relationship Id="rId21" Type="http://schemas.openxmlformats.org/officeDocument/2006/relationships/hyperlink" Target="http://www.w3resource.com/java-tutorial/inheritance-composition-relationship.php" TargetMode="Externa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beginnersbook.com/2013/04/java-static-dynamic-binding/" TargetMode="External"/><Relationship Id="rId17" Type="http://schemas.openxmlformats.org/officeDocument/2006/relationships/hyperlink" Target="http://www.w3resource.com/java-tutorial/inheritance-composition-relationship.php" TargetMode="External"/><Relationship Id="rId25" Type="http://schemas.openxmlformats.org/officeDocument/2006/relationships/hyperlink" Target="http://www.w3resource.com/java-tutorial/inheritance-composition-relationship.php" TargetMode="External"/><Relationship Id="rId33" Type="http://schemas.openxmlformats.org/officeDocument/2006/relationships/hyperlink" Target="http://javaconceptoftheday.com/memory-management-java/" TargetMode="External"/><Relationship Id="rId2" Type="http://schemas.openxmlformats.org/officeDocument/2006/relationships/styles" Target="styles.xml"/><Relationship Id="rId16" Type="http://schemas.openxmlformats.org/officeDocument/2006/relationships/hyperlink" Target="http://www.w3resource.com/java-tutorial/inheritance-composition-relationship.php" TargetMode="External"/><Relationship Id="rId20" Type="http://schemas.openxmlformats.org/officeDocument/2006/relationships/hyperlink" Target="http://www.w3resource.com/java-tutorial/inheritance-composition-relationship.php" TargetMode="External"/><Relationship Id="rId29" Type="http://schemas.openxmlformats.org/officeDocument/2006/relationships/hyperlink" Target="http://www.w3resource.com/java-tutorial/inheritance-composition-relationship.ph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eginnersbook.com/2013/04/runtime-compile-time-polymorphism/" TargetMode="External"/><Relationship Id="rId24" Type="http://schemas.openxmlformats.org/officeDocument/2006/relationships/hyperlink" Target="http://www.w3resource.com/java-tutorial/inheritance-composition-relationship.php" TargetMode="Externa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w3resource.com/java-tutorial/inheritance-composition-relationship.php" TargetMode="External"/><Relationship Id="rId28" Type="http://schemas.openxmlformats.org/officeDocument/2006/relationships/hyperlink" Target="http://www.w3resource.com/java-tutorial/inheritance-composition-relationship.php" TargetMode="External"/><Relationship Id="rId36" Type="http://schemas.openxmlformats.org/officeDocument/2006/relationships/theme" Target="theme/theme1.xml"/><Relationship Id="rId10" Type="http://schemas.openxmlformats.org/officeDocument/2006/relationships/hyperlink" Target="https://beginnersbook.com/2013/04/runtime-compile-time-polymorphism/" TargetMode="External"/><Relationship Id="rId19" Type="http://schemas.openxmlformats.org/officeDocument/2006/relationships/hyperlink" Target="http://www.w3resource.com/java-tutorial/inheritance-composition-relationship.php" TargetMode="External"/><Relationship Id="rId31" Type="http://schemas.openxmlformats.org/officeDocument/2006/relationships/hyperlink" Target="http://www.w3resource.com/java-tutorial/inheritance-composition-relationship.php"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www.w3resource.com/java-tutorial/inheritance-composition-relationship.php" TargetMode="External"/><Relationship Id="rId27" Type="http://schemas.openxmlformats.org/officeDocument/2006/relationships/hyperlink" Target="http://www.w3resource.com/java-tutorial/inheritance-composition-relationship.php" TargetMode="External"/><Relationship Id="rId30" Type="http://schemas.openxmlformats.org/officeDocument/2006/relationships/hyperlink" Target="http://www.w3resource.com/java-tutorial/inheritance-composition-relationship.php"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691</TotalTime>
  <Pages>1</Pages>
  <Words>8054</Words>
  <Characters>45913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108</cp:revision>
  <dcterms:created xsi:type="dcterms:W3CDTF">2018-04-16T13:19:00Z</dcterms:created>
  <dcterms:modified xsi:type="dcterms:W3CDTF">2018-11-17T11:29:00Z</dcterms:modified>
</cp:coreProperties>
</file>